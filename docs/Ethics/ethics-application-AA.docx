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7" w:type="dxa"/>
        <w:jc w:val="center"/>
        <w:tblLayout w:type="fixed"/>
        <w:tblCellMar>
          <w:left w:w="0" w:type="dxa"/>
          <w:right w:w="0" w:type="dxa"/>
        </w:tblCellMar>
        <w:tblLook w:val="00A0" w:firstRow="1" w:lastRow="0" w:firstColumn="1" w:lastColumn="0" w:noHBand="0" w:noVBand="0"/>
      </w:tblPr>
      <w:tblGrid>
        <w:gridCol w:w="4230"/>
        <w:gridCol w:w="6237"/>
      </w:tblGrid>
      <w:tr w:rsidR="00011408" w:rsidRPr="00601444" w14:paraId="18A8070D" w14:textId="77777777" w:rsidTr="00EF2C60">
        <w:trPr>
          <w:jc w:val="center"/>
        </w:trPr>
        <w:tc>
          <w:tcPr>
            <w:tcW w:w="4230" w:type="dxa"/>
            <w:shd w:val="clear" w:color="auto" w:fill="00244F"/>
            <w:vAlign w:val="center"/>
          </w:tcPr>
          <w:p w14:paraId="2BBCFE2A" w14:textId="77777777" w:rsidR="00011408" w:rsidRPr="00165367" w:rsidRDefault="00011408" w:rsidP="00EF2C60">
            <w:pPr>
              <w:pStyle w:val="Heading1"/>
              <w:spacing w:before="100" w:after="100"/>
              <w:ind w:right="23"/>
              <w:jc w:val="center"/>
              <w:rPr>
                <w:rFonts w:ascii="Arial" w:hAnsi="Arial" w:cs="Arial"/>
                <w:bCs/>
                <w:i w:val="0"/>
                <w:iCs/>
                <w:sz w:val="20"/>
                <w:lang w:val="en-AU"/>
              </w:rPr>
            </w:pPr>
            <w:bookmarkStart w:id="0" w:name="_GoBack"/>
            <w:r>
              <w:rPr>
                <w:rFonts w:ascii="Arial" w:hAnsi="Arial" w:cs="Arial"/>
                <w:i w:val="0"/>
                <w:noProof/>
                <w:sz w:val="20"/>
                <w:lang w:eastAsia="en-US"/>
              </w:rPr>
              <w:drawing>
                <wp:inline distT="0" distB="0" distL="0" distR="0" wp14:anchorId="40E42F21" wp14:editId="0CF0E7D2">
                  <wp:extent cx="2477770" cy="818515"/>
                  <wp:effectExtent l="0" t="0" r="0" b="0"/>
                  <wp:docPr id="1"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7770" cy="818515"/>
                          </a:xfrm>
                          <a:prstGeom prst="rect">
                            <a:avLst/>
                          </a:prstGeom>
                          <a:noFill/>
                          <a:ln>
                            <a:noFill/>
                          </a:ln>
                        </pic:spPr>
                      </pic:pic>
                    </a:graphicData>
                  </a:graphic>
                </wp:inline>
              </w:drawing>
            </w:r>
          </w:p>
        </w:tc>
        <w:tc>
          <w:tcPr>
            <w:tcW w:w="6237" w:type="dxa"/>
            <w:shd w:val="clear" w:color="auto" w:fill="00244F"/>
            <w:vAlign w:val="center"/>
          </w:tcPr>
          <w:p w14:paraId="0C6F6ABA" w14:textId="77777777" w:rsidR="00011408" w:rsidRPr="00C145A2" w:rsidRDefault="00011408" w:rsidP="00EF2C60">
            <w:pPr>
              <w:ind w:left="201" w:right="20"/>
              <w:rPr>
                <w:rFonts w:cs="Arial"/>
                <w:b/>
                <w:color w:val="FFFFFF"/>
              </w:rPr>
            </w:pPr>
            <w:r w:rsidRPr="00C145A2">
              <w:rPr>
                <w:rFonts w:cs="Arial"/>
                <w:b/>
                <w:color w:val="FFFFFF"/>
              </w:rPr>
              <w:t>HUMAN RESEARCH ETHICS</w:t>
            </w:r>
          </w:p>
          <w:p w14:paraId="295E1067" w14:textId="77777777" w:rsidR="00011408" w:rsidRPr="00C145A2" w:rsidRDefault="00011408" w:rsidP="00EF2C60">
            <w:pPr>
              <w:pStyle w:val="BodyText"/>
              <w:tabs>
                <w:tab w:val="left" w:pos="720"/>
              </w:tabs>
              <w:ind w:left="201" w:right="-108"/>
              <w:rPr>
                <w:rFonts w:ascii="Arial" w:hAnsi="Arial" w:cs="Arial"/>
                <w:color w:val="FFFFFF"/>
                <w:sz w:val="24"/>
                <w:szCs w:val="24"/>
                <w:lang w:val="en-AU"/>
              </w:rPr>
            </w:pPr>
            <w:r w:rsidRPr="00C145A2">
              <w:rPr>
                <w:rFonts w:ascii="Arial" w:hAnsi="Arial" w:cs="Arial"/>
                <w:color w:val="FFFFFF"/>
                <w:sz w:val="32"/>
                <w:szCs w:val="24"/>
                <w:lang w:val="en-AU"/>
              </w:rPr>
              <w:t>PROJECT APPLICATION FORM</w:t>
            </w:r>
          </w:p>
        </w:tc>
      </w:tr>
    </w:tbl>
    <w:p w14:paraId="01234A14" w14:textId="77777777" w:rsidR="00011408" w:rsidRDefault="00011408" w:rsidP="00011408">
      <w:pPr>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0467"/>
      </w:tblGrid>
      <w:tr w:rsidR="00011408" w:rsidRPr="00D51B80" w14:paraId="176ED7E0" w14:textId="77777777" w:rsidTr="00EF2C60">
        <w:trPr>
          <w:jc w:val="center"/>
        </w:trPr>
        <w:tc>
          <w:tcPr>
            <w:tcW w:w="0" w:type="auto"/>
            <w:tcBorders>
              <w:top w:val="single" w:sz="4" w:space="0" w:color="auto"/>
              <w:bottom w:val="single" w:sz="4" w:space="0" w:color="auto"/>
            </w:tcBorders>
            <w:shd w:val="clear" w:color="auto" w:fill="D9D9D9"/>
            <w:vAlign w:val="center"/>
          </w:tcPr>
          <w:p w14:paraId="41DD9843" w14:textId="77777777" w:rsidR="00011408" w:rsidRPr="004C2943" w:rsidRDefault="00011408" w:rsidP="00EF2C60">
            <w:pPr>
              <w:pStyle w:val="SectionHead"/>
              <w:rPr>
                <w:rFonts w:cs="Arial"/>
              </w:rPr>
            </w:pPr>
            <w:r w:rsidRPr="004C2943">
              <w:rPr>
                <w:rFonts w:cs="Arial"/>
              </w:rPr>
              <w:t xml:space="preserve">How To Use This </w:t>
            </w:r>
            <w:proofErr w:type="gramStart"/>
            <w:r w:rsidRPr="004C2943">
              <w:rPr>
                <w:rFonts w:cs="Arial"/>
              </w:rPr>
              <w:t>Form</w:t>
            </w:r>
            <w:proofErr w:type="gramEnd"/>
          </w:p>
          <w:p w14:paraId="6D27289E"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1.</w:t>
            </w:r>
            <w:r>
              <w:rPr>
                <w:rFonts w:cs="Arial"/>
                <w:b/>
                <w:bCs/>
                <w:sz w:val="18"/>
                <w:szCs w:val="20"/>
              </w:rPr>
              <w:tab/>
            </w:r>
            <w:r w:rsidRPr="00BD61C2">
              <w:rPr>
                <w:rFonts w:cs="Arial"/>
                <w:b/>
                <w:bCs/>
                <w:sz w:val="18"/>
                <w:szCs w:val="20"/>
              </w:rPr>
              <w:t>Consider and refer to relevant guidelines and regulations</w:t>
            </w:r>
            <w:r>
              <w:rPr>
                <w:rFonts w:cs="Arial"/>
                <w:b/>
                <w:bCs/>
                <w:sz w:val="18"/>
                <w:szCs w:val="20"/>
              </w:rPr>
              <w:t>.</w:t>
            </w:r>
          </w:p>
          <w:p w14:paraId="124E1862" w14:textId="77777777" w:rsidR="00011408" w:rsidRPr="00123072" w:rsidRDefault="00011408" w:rsidP="00EF2C60">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guidelines are provided, with hyperlinks, throughout this form. The primary guide for human research ethics in Australia is </w:t>
            </w:r>
            <w:r w:rsidRPr="007D6602">
              <w:rPr>
                <w:rFonts w:cs="Arial"/>
                <w:sz w:val="18"/>
                <w:szCs w:val="20"/>
              </w:rPr>
              <w:t>the</w:t>
            </w:r>
            <w:r w:rsidRPr="007D6602">
              <w:rPr>
                <w:rFonts w:cs="Arial"/>
                <w:i/>
                <w:sz w:val="18"/>
                <w:szCs w:val="20"/>
              </w:rPr>
              <w:t xml:space="preserve"> </w:t>
            </w:r>
            <w:hyperlink r:id="rId8" w:history="1">
              <w:r>
                <w:rPr>
                  <w:rStyle w:val="Hyperlink"/>
                  <w:rFonts w:cs="Arial"/>
                  <w:b/>
                  <w:bCs/>
                  <w:i/>
                  <w:sz w:val="18"/>
                  <w:szCs w:val="20"/>
                </w:rPr>
                <w:t>National Statement on Ethical Conduct in Human Research (2007) - Updated May 2015</w:t>
              </w:r>
            </w:hyperlink>
            <w:r w:rsidRPr="00123072">
              <w:rPr>
                <w:rFonts w:cs="Arial"/>
                <w:sz w:val="18"/>
                <w:szCs w:val="20"/>
              </w:rPr>
              <w:t>.</w:t>
            </w:r>
            <w:r>
              <w:rPr>
                <w:rFonts w:cs="Arial"/>
                <w:sz w:val="18"/>
                <w:szCs w:val="20"/>
              </w:rPr>
              <w:t xml:space="preserve"> Human research ethics applications at t</w:t>
            </w:r>
            <w:r w:rsidRPr="007B247F">
              <w:rPr>
                <w:rFonts w:cs="Arial"/>
                <w:sz w:val="18"/>
                <w:szCs w:val="20"/>
              </w:rPr>
              <w:t>he University of Melbourne</w:t>
            </w:r>
            <w:r>
              <w:rPr>
                <w:rFonts w:cs="Arial"/>
                <w:sz w:val="18"/>
                <w:szCs w:val="20"/>
              </w:rPr>
              <w:t xml:space="preserve"> are reviewed and approved under the warrant of the </w:t>
            </w:r>
            <w:r>
              <w:rPr>
                <w:rFonts w:cs="Arial"/>
                <w:i/>
                <w:sz w:val="18"/>
                <w:szCs w:val="20"/>
              </w:rPr>
              <w:t>National Statement</w:t>
            </w:r>
            <w:r>
              <w:rPr>
                <w:rFonts w:cs="Arial"/>
                <w:sz w:val="18"/>
                <w:szCs w:val="20"/>
              </w:rPr>
              <w:t>.</w:t>
            </w:r>
            <w:r w:rsidRPr="00123072">
              <w:rPr>
                <w:rFonts w:cs="Arial"/>
                <w:sz w:val="18"/>
                <w:szCs w:val="20"/>
              </w:rPr>
              <w:t xml:space="preserve"> </w:t>
            </w:r>
            <w:r>
              <w:rPr>
                <w:rFonts w:cs="Arial"/>
                <w:sz w:val="18"/>
                <w:szCs w:val="20"/>
              </w:rPr>
              <w:t xml:space="preserve">References to the </w:t>
            </w:r>
            <w:r w:rsidRPr="007D6602">
              <w:rPr>
                <w:rFonts w:cs="Arial"/>
                <w:i/>
                <w:sz w:val="18"/>
                <w:szCs w:val="20"/>
              </w:rPr>
              <w:t>National Statement</w:t>
            </w:r>
            <w:r>
              <w:rPr>
                <w:rFonts w:cs="Arial"/>
                <w:sz w:val="18"/>
                <w:szCs w:val="20"/>
              </w:rPr>
              <w:t xml:space="preserve"> are</w:t>
            </w:r>
            <w:r w:rsidRPr="00123072">
              <w:rPr>
                <w:rFonts w:cs="Arial"/>
                <w:sz w:val="18"/>
                <w:szCs w:val="20"/>
              </w:rPr>
              <w:t xml:space="preserve"> abbreviated</w:t>
            </w:r>
            <w:r>
              <w:rPr>
                <w:rFonts w:cs="Arial"/>
                <w:sz w:val="18"/>
                <w:szCs w:val="20"/>
              </w:rPr>
              <w:t xml:space="preserve"> (e.g. </w:t>
            </w:r>
            <w:hyperlink r:id="rId9"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Pr>
                <w:rFonts w:cs="Arial"/>
                <w:sz w:val="18"/>
                <w:szCs w:val="20"/>
              </w:rPr>
              <w:t>)</w:t>
            </w:r>
          </w:p>
          <w:p w14:paraId="590A1921"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2.</w:t>
            </w:r>
            <w:r>
              <w:rPr>
                <w:rFonts w:cs="Arial"/>
                <w:b/>
                <w:bCs/>
                <w:sz w:val="18"/>
                <w:szCs w:val="20"/>
              </w:rPr>
              <w:tab/>
            </w:r>
            <w:r w:rsidRPr="00BD61C2">
              <w:rPr>
                <w:rFonts w:cs="Arial"/>
                <w:b/>
                <w:bCs/>
                <w:sz w:val="18"/>
                <w:szCs w:val="20"/>
              </w:rPr>
              <w:t>Use plain English.</w:t>
            </w:r>
          </w:p>
          <w:p w14:paraId="7372E34C" w14:textId="77777777" w:rsidR="00011408" w:rsidRDefault="00011408" w:rsidP="00EF2C60">
            <w:pPr>
              <w:overflowPunct w:val="0"/>
              <w:autoSpaceDE w:val="0"/>
              <w:autoSpaceDN w:val="0"/>
              <w:adjustRightInd w:val="0"/>
              <w:spacing w:after="120"/>
              <w:ind w:left="357" w:right="23"/>
              <w:rPr>
                <w:rFonts w:cs="Arial"/>
                <w:bCs/>
                <w:sz w:val="18"/>
                <w:szCs w:val="20"/>
              </w:rPr>
            </w:pPr>
            <w:r>
              <w:rPr>
                <w:rFonts w:cs="Arial"/>
                <w:bCs/>
                <w:sz w:val="18"/>
                <w:szCs w:val="20"/>
              </w:rPr>
              <w:t>Use clear, non-technical language in your application. Be concise. Spell out the first instances of acronyms and abbreviations. Avoid jargon. Do not repeat information. Following these directions ensures effective review of your application. It will avoid unnecessary delays which result if applications are not clear and concise.</w:t>
            </w:r>
          </w:p>
          <w:p w14:paraId="1986D26C"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3.</w:t>
            </w:r>
            <w:r>
              <w:rPr>
                <w:rFonts w:cs="Arial"/>
                <w:b/>
                <w:bCs/>
                <w:sz w:val="18"/>
                <w:szCs w:val="20"/>
              </w:rPr>
              <w:tab/>
            </w:r>
            <w:r w:rsidRPr="00BD61C2">
              <w:rPr>
                <w:rFonts w:cs="Arial"/>
                <w:b/>
                <w:bCs/>
                <w:sz w:val="18"/>
                <w:szCs w:val="20"/>
              </w:rPr>
              <w:t>Consider ethical principles.</w:t>
            </w:r>
          </w:p>
          <w:p w14:paraId="64433DCB" w14:textId="77777777" w:rsidR="00011408" w:rsidRDefault="00011408" w:rsidP="00EF2C60">
            <w:pPr>
              <w:overflowPunct w:val="0"/>
              <w:autoSpaceDE w:val="0"/>
              <w:autoSpaceDN w:val="0"/>
              <w:adjustRightInd w:val="0"/>
              <w:spacing w:after="120"/>
              <w:ind w:left="357" w:right="23"/>
              <w:rPr>
                <w:rFonts w:cs="Arial"/>
                <w:bCs/>
                <w:sz w:val="18"/>
                <w:szCs w:val="20"/>
              </w:rPr>
            </w:pPr>
            <w:r>
              <w:rPr>
                <w:rFonts w:cs="Arial"/>
                <w:bCs/>
                <w:sz w:val="18"/>
                <w:szCs w:val="20"/>
              </w:rPr>
              <w:t xml:space="preserve">Your application will be reviewed according to the principles of ethical research outlined in the </w:t>
            </w:r>
            <w:r w:rsidRPr="007D6602">
              <w:rPr>
                <w:rFonts w:cs="Arial"/>
                <w:bCs/>
                <w:i/>
                <w:sz w:val="18"/>
                <w:szCs w:val="20"/>
              </w:rPr>
              <w:t>National Statement</w:t>
            </w:r>
            <w:r>
              <w:rPr>
                <w:rFonts w:cs="Arial"/>
                <w:bCs/>
                <w:sz w:val="18"/>
                <w:szCs w:val="20"/>
              </w:rPr>
              <w:t>, namely:</w:t>
            </w:r>
          </w:p>
          <w:p w14:paraId="02A6764F" w14:textId="77777777" w:rsidR="00011408" w:rsidRPr="00E80B9D" w:rsidRDefault="00011408" w:rsidP="00EF2C60">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 xml:space="preserve">Research </w:t>
            </w:r>
            <w:r>
              <w:rPr>
                <w:rFonts w:cs="Arial"/>
                <w:b/>
                <w:bCs/>
                <w:sz w:val="18"/>
                <w:szCs w:val="20"/>
              </w:rPr>
              <w:t>M</w:t>
            </w:r>
            <w:r w:rsidRPr="00E80B9D">
              <w:rPr>
                <w:rFonts w:cs="Arial"/>
                <w:b/>
                <w:bCs/>
                <w:sz w:val="18"/>
                <w:szCs w:val="20"/>
              </w:rPr>
              <w:t xml:space="preserve">erit and </w:t>
            </w:r>
            <w:r>
              <w:rPr>
                <w:rFonts w:cs="Arial"/>
                <w:b/>
                <w:bCs/>
                <w:sz w:val="18"/>
                <w:szCs w:val="20"/>
              </w:rPr>
              <w:t>I</w:t>
            </w:r>
            <w:r w:rsidRPr="00E80B9D">
              <w:rPr>
                <w:rFonts w:cs="Arial"/>
                <w:b/>
                <w:bCs/>
                <w:sz w:val="18"/>
                <w:szCs w:val="20"/>
              </w:rPr>
              <w:t>ntegrity</w:t>
            </w:r>
            <w:r w:rsidRPr="00E80B9D">
              <w:rPr>
                <w:rFonts w:cs="Arial"/>
                <w:bCs/>
                <w:sz w:val="18"/>
                <w:szCs w:val="20"/>
              </w:rPr>
              <w:t xml:space="preserve"> (</w:t>
            </w:r>
            <w:hyperlink r:id="rId10" w:history="1">
              <w:r w:rsidRPr="00BA1949">
                <w:rPr>
                  <w:rStyle w:val="Hyperlink"/>
                  <w:rFonts w:cs="Arial"/>
                  <w:b/>
                  <w:bCs/>
                  <w:i/>
                  <w:sz w:val="18"/>
                  <w:szCs w:val="20"/>
                </w:rPr>
                <w:t>NS</w:t>
              </w:r>
              <w:r w:rsidRPr="00E80B9D">
                <w:rPr>
                  <w:rStyle w:val="Hyperlink"/>
                  <w:rFonts w:cs="Arial"/>
                  <w:b/>
                  <w:bCs/>
                  <w:sz w:val="18"/>
                  <w:szCs w:val="20"/>
                </w:rPr>
                <w:t xml:space="preserve"> §1.1 - §1.3</w:t>
              </w:r>
            </w:hyperlink>
            <w:r w:rsidRPr="00E80B9D">
              <w:rPr>
                <w:rFonts w:cs="Arial"/>
                <w:bCs/>
                <w:sz w:val="18"/>
                <w:szCs w:val="20"/>
              </w:rPr>
              <w:t>)</w:t>
            </w:r>
          </w:p>
          <w:p w14:paraId="471554D8" w14:textId="77777777" w:rsidR="00011408" w:rsidRPr="00E80B9D" w:rsidRDefault="00011408" w:rsidP="00EF2C60">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Justice</w:t>
            </w:r>
            <w:r w:rsidRPr="00E80B9D">
              <w:rPr>
                <w:rFonts w:cs="Arial"/>
                <w:bCs/>
                <w:sz w:val="18"/>
                <w:szCs w:val="20"/>
              </w:rPr>
              <w:t xml:space="preserve"> (</w:t>
            </w:r>
            <w:hyperlink r:id="rId11" w:history="1">
              <w:r w:rsidRPr="00BA1949">
                <w:rPr>
                  <w:rStyle w:val="Hyperlink"/>
                  <w:rFonts w:cs="Arial"/>
                  <w:b/>
                  <w:bCs/>
                  <w:i/>
                  <w:sz w:val="18"/>
                  <w:szCs w:val="20"/>
                </w:rPr>
                <w:t>NS</w:t>
              </w:r>
              <w:r w:rsidRPr="00E80B9D">
                <w:rPr>
                  <w:rStyle w:val="Hyperlink"/>
                  <w:rFonts w:cs="Arial"/>
                  <w:b/>
                  <w:bCs/>
                  <w:sz w:val="18"/>
                  <w:szCs w:val="20"/>
                </w:rPr>
                <w:t xml:space="preserve"> §1.4 - §1.5</w:t>
              </w:r>
            </w:hyperlink>
            <w:r w:rsidRPr="00E80B9D">
              <w:rPr>
                <w:rFonts w:cs="Arial"/>
                <w:bCs/>
                <w:sz w:val="18"/>
                <w:szCs w:val="20"/>
              </w:rPr>
              <w:t>)</w:t>
            </w:r>
          </w:p>
          <w:p w14:paraId="1864B964" w14:textId="77777777" w:rsidR="00011408" w:rsidRPr="00E80B9D" w:rsidRDefault="00011408" w:rsidP="00EF2C60">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Pr="00E80B9D">
              <w:rPr>
                <w:rFonts w:cs="Arial"/>
                <w:bCs/>
                <w:sz w:val="18"/>
                <w:szCs w:val="20"/>
              </w:rPr>
              <w:t xml:space="preserve"> (</w:t>
            </w:r>
            <w:hyperlink r:id="rId12" w:history="1">
              <w:r w:rsidRPr="00BA1949">
                <w:rPr>
                  <w:rStyle w:val="Hyperlink"/>
                  <w:rFonts w:cs="Arial"/>
                  <w:b/>
                  <w:bCs/>
                  <w:i/>
                  <w:sz w:val="18"/>
                  <w:szCs w:val="20"/>
                </w:rPr>
                <w:t>NS</w:t>
              </w:r>
              <w:r w:rsidRPr="00E80B9D">
                <w:rPr>
                  <w:rStyle w:val="Hyperlink"/>
                  <w:rFonts w:cs="Arial"/>
                  <w:b/>
                  <w:bCs/>
                  <w:sz w:val="18"/>
                  <w:szCs w:val="20"/>
                </w:rPr>
                <w:t xml:space="preserve"> §1.6 - §1.9</w:t>
              </w:r>
            </w:hyperlink>
            <w:r w:rsidRPr="00E80B9D">
              <w:rPr>
                <w:rFonts w:cs="Arial"/>
                <w:bCs/>
                <w:sz w:val="18"/>
                <w:szCs w:val="20"/>
              </w:rPr>
              <w:t>)</w:t>
            </w:r>
          </w:p>
          <w:p w14:paraId="6B28F06A" w14:textId="77777777" w:rsidR="00011408" w:rsidRPr="00E80B9D" w:rsidRDefault="00011408" w:rsidP="00EF2C60">
            <w:pPr>
              <w:pStyle w:val="ListParagraph"/>
              <w:numPr>
                <w:ilvl w:val="0"/>
                <w:numId w:val="4"/>
              </w:numPr>
              <w:overflowPunct w:val="0"/>
              <w:autoSpaceDE w:val="0"/>
              <w:autoSpaceDN w:val="0"/>
              <w:adjustRightInd w:val="0"/>
              <w:spacing w:after="120"/>
              <w:ind w:left="714" w:right="23" w:hanging="357"/>
              <w:rPr>
                <w:rFonts w:cs="Arial"/>
                <w:bCs/>
                <w:sz w:val="18"/>
                <w:szCs w:val="20"/>
              </w:rPr>
            </w:pPr>
            <w:r w:rsidRPr="00E80B9D">
              <w:rPr>
                <w:rFonts w:cs="Arial"/>
                <w:b/>
                <w:bCs/>
                <w:sz w:val="18"/>
                <w:szCs w:val="20"/>
              </w:rPr>
              <w:t>Respect</w:t>
            </w:r>
            <w:r w:rsidRPr="00E80B9D">
              <w:rPr>
                <w:rFonts w:cs="Arial"/>
                <w:bCs/>
                <w:sz w:val="18"/>
                <w:szCs w:val="20"/>
              </w:rPr>
              <w:t xml:space="preserve"> (</w:t>
            </w:r>
            <w:hyperlink r:id="rId13" w:history="1">
              <w:r w:rsidRPr="00BA1949">
                <w:rPr>
                  <w:rStyle w:val="Hyperlink"/>
                  <w:rFonts w:cs="Arial"/>
                  <w:b/>
                  <w:bCs/>
                  <w:i/>
                  <w:sz w:val="18"/>
                  <w:szCs w:val="20"/>
                </w:rPr>
                <w:t>NS</w:t>
              </w:r>
              <w:r w:rsidRPr="00E80B9D">
                <w:rPr>
                  <w:rStyle w:val="Hyperlink"/>
                  <w:rFonts w:cs="Arial"/>
                  <w:b/>
                  <w:bCs/>
                  <w:sz w:val="18"/>
                  <w:szCs w:val="20"/>
                </w:rPr>
                <w:t xml:space="preserve"> §1.10 - §1.13</w:t>
              </w:r>
            </w:hyperlink>
            <w:r w:rsidRPr="00E80B9D">
              <w:rPr>
                <w:rFonts w:cs="Arial"/>
                <w:bCs/>
                <w:sz w:val="18"/>
                <w:szCs w:val="20"/>
              </w:rPr>
              <w:t>)</w:t>
            </w:r>
          </w:p>
          <w:p w14:paraId="1C9C1077"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4.</w:t>
            </w:r>
            <w:r>
              <w:rPr>
                <w:rFonts w:cs="Arial"/>
                <w:b/>
                <w:bCs/>
                <w:sz w:val="18"/>
                <w:szCs w:val="20"/>
              </w:rPr>
              <w:tab/>
            </w:r>
            <w:r w:rsidRPr="00BD61C2">
              <w:rPr>
                <w:rFonts w:cs="Arial"/>
                <w:b/>
                <w:bCs/>
                <w:sz w:val="18"/>
                <w:szCs w:val="20"/>
              </w:rPr>
              <w:t>Use the current version of the application form.</w:t>
            </w:r>
          </w:p>
          <w:p w14:paraId="2A3065BF" w14:textId="77777777" w:rsidR="00011408" w:rsidRDefault="00011408" w:rsidP="00EF2C60">
            <w:pPr>
              <w:overflowPunct w:val="0"/>
              <w:autoSpaceDE w:val="0"/>
              <w:autoSpaceDN w:val="0"/>
              <w:adjustRightInd w:val="0"/>
              <w:spacing w:after="120"/>
              <w:ind w:left="357" w:right="23"/>
              <w:rPr>
                <w:rFonts w:cs="Arial"/>
                <w:sz w:val="18"/>
                <w:szCs w:val="20"/>
              </w:rPr>
            </w:pPr>
            <w:r>
              <w:rPr>
                <w:rFonts w:cs="Arial"/>
                <w:sz w:val="18"/>
                <w:szCs w:val="20"/>
              </w:rPr>
              <w:t xml:space="preserve">Ensure that you are using the current version by downloading </w:t>
            </w:r>
            <w:hyperlink r:id="rId14" w:history="1">
              <w:r w:rsidRPr="00EF5A62">
                <w:rPr>
                  <w:rStyle w:val="Hyperlink"/>
                  <w:rFonts w:cs="Arial"/>
                  <w:b/>
                  <w:sz w:val="18"/>
                  <w:szCs w:val="20"/>
                </w:rPr>
                <w:t>this form</w:t>
              </w:r>
            </w:hyperlink>
            <w:r>
              <w:rPr>
                <w:rFonts w:cs="Arial"/>
                <w:sz w:val="18"/>
                <w:szCs w:val="20"/>
              </w:rPr>
              <w:t xml:space="preserve"> e</w:t>
            </w:r>
            <w:r w:rsidRPr="00572A4B">
              <w:rPr>
                <w:rFonts w:cs="Arial"/>
                <w:sz w:val="18"/>
                <w:szCs w:val="20"/>
              </w:rPr>
              <w:t>ach time you pre</w:t>
            </w:r>
            <w:r>
              <w:rPr>
                <w:rFonts w:cs="Arial"/>
                <w:sz w:val="18"/>
                <w:szCs w:val="20"/>
              </w:rPr>
              <w:t>pare a new application.</w:t>
            </w:r>
          </w:p>
          <w:p w14:paraId="1DBC12ED" w14:textId="77777777" w:rsidR="00011408" w:rsidRPr="00BD61C2" w:rsidRDefault="00011408" w:rsidP="00EF2C60">
            <w:pPr>
              <w:tabs>
                <w:tab w:val="left" w:pos="352"/>
              </w:tabs>
              <w:overflowPunct w:val="0"/>
              <w:autoSpaceDE w:val="0"/>
              <w:autoSpaceDN w:val="0"/>
              <w:adjustRightInd w:val="0"/>
              <w:ind w:right="23"/>
              <w:rPr>
                <w:rFonts w:cs="Arial"/>
                <w:b/>
                <w:sz w:val="18"/>
                <w:szCs w:val="20"/>
              </w:rPr>
            </w:pPr>
            <w:r>
              <w:rPr>
                <w:rFonts w:cs="Arial"/>
                <w:b/>
                <w:sz w:val="18"/>
                <w:szCs w:val="20"/>
              </w:rPr>
              <w:t>5.</w:t>
            </w:r>
            <w:r>
              <w:rPr>
                <w:rFonts w:cs="Arial"/>
                <w:b/>
                <w:sz w:val="18"/>
                <w:szCs w:val="20"/>
              </w:rPr>
              <w:tab/>
            </w:r>
            <w:r w:rsidRPr="00BD61C2">
              <w:rPr>
                <w:rFonts w:cs="Arial"/>
                <w:b/>
                <w:sz w:val="18"/>
                <w:szCs w:val="20"/>
              </w:rPr>
              <w:t>Detailed instructions for specific questions are available online.</w:t>
            </w:r>
          </w:p>
          <w:p w14:paraId="532ECCF6" w14:textId="77777777" w:rsidR="00011408" w:rsidRDefault="00011408" w:rsidP="00EF2C60">
            <w:pPr>
              <w:overflowPunct w:val="0"/>
              <w:autoSpaceDE w:val="0"/>
              <w:autoSpaceDN w:val="0"/>
              <w:adjustRightInd w:val="0"/>
              <w:spacing w:after="120"/>
              <w:ind w:left="357" w:right="23"/>
              <w:rPr>
                <w:rFonts w:cs="Arial"/>
                <w:sz w:val="18"/>
                <w:szCs w:val="20"/>
              </w:rPr>
            </w:pPr>
            <w:r>
              <w:rPr>
                <w:rFonts w:cs="Arial"/>
                <w:sz w:val="18"/>
                <w:szCs w:val="20"/>
              </w:rPr>
              <w:t xml:space="preserve">If you are unsure about how best to answer a particular question, consult the </w:t>
            </w:r>
            <w:r w:rsidRPr="004F3A7B">
              <w:rPr>
                <w:rFonts w:cs="Arial"/>
                <w:sz w:val="18"/>
                <w:szCs w:val="20"/>
              </w:rPr>
              <w:t xml:space="preserve">Human Research Ethics </w:t>
            </w:r>
            <w:hyperlink r:id="rId15" w:history="1">
              <w:r w:rsidRPr="004F3A7B">
                <w:rPr>
                  <w:rStyle w:val="Hyperlink"/>
                  <w:rFonts w:cs="Arial"/>
                  <w:b/>
                  <w:sz w:val="18"/>
                  <w:szCs w:val="20"/>
                </w:rPr>
                <w:t>Guidance Document</w:t>
              </w:r>
            </w:hyperlink>
            <w:r>
              <w:rPr>
                <w:rFonts w:cs="Arial"/>
                <w:sz w:val="18"/>
                <w:szCs w:val="20"/>
              </w:rPr>
              <w:t xml:space="preserve">. That document provides detailed guidance on how to answer specific questions in this form. </w:t>
            </w:r>
          </w:p>
          <w:p w14:paraId="4579E26B"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6FEFEFAC" w14:textId="77777777" w:rsidR="00011408" w:rsidRDefault="00011408" w:rsidP="00EF2C60">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62CA7A4A" w14:textId="77777777" w:rsidR="00011408" w:rsidRPr="00BD61C2" w:rsidRDefault="00011408" w:rsidP="00EF2C60">
            <w:pPr>
              <w:tabs>
                <w:tab w:val="left" w:pos="352"/>
              </w:tabs>
              <w:overflowPunct w:val="0"/>
              <w:autoSpaceDE w:val="0"/>
              <w:autoSpaceDN w:val="0"/>
              <w:adjustRightInd w:val="0"/>
              <w:ind w:right="23"/>
              <w:rPr>
                <w:rFonts w:cs="Arial"/>
                <w:b/>
                <w:bCs/>
                <w:sz w:val="18"/>
                <w:szCs w:val="20"/>
              </w:rPr>
            </w:pPr>
            <w:r>
              <w:rPr>
                <w:rFonts w:cs="Arial"/>
                <w:b/>
                <w:bCs/>
                <w:sz w:val="18"/>
                <w:szCs w:val="20"/>
              </w:rPr>
              <w:t>7.</w:t>
            </w:r>
            <w:r>
              <w:rPr>
                <w:rFonts w:cs="Arial"/>
                <w:b/>
                <w:bCs/>
                <w:sz w:val="18"/>
                <w:szCs w:val="20"/>
              </w:rPr>
              <w:tab/>
            </w:r>
            <w:r w:rsidRPr="00BD61C2">
              <w:rPr>
                <w:rFonts w:cs="Arial"/>
                <w:b/>
                <w:bCs/>
                <w:sz w:val="18"/>
                <w:szCs w:val="20"/>
              </w:rPr>
              <w:t xml:space="preserve">Save your completed application as a PDF and upload it to </w:t>
            </w:r>
            <w:hyperlink r:id="rId16" w:history="1">
              <w:r w:rsidRPr="003C7C42">
                <w:rPr>
                  <w:rStyle w:val="Hyperlink"/>
                  <w:rFonts w:cs="Arial"/>
                  <w:b/>
                  <w:bCs/>
                  <w:sz w:val="18"/>
                  <w:szCs w:val="20"/>
                </w:rPr>
                <w:t>Themis</w:t>
              </w:r>
            </w:hyperlink>
            <w:r w:rsidRPr="00BD61C2">
              <w:rPr>
                <w:rFonts w:cs="Arial"/>
                <w:b/>
                <w:bCs/>
                <w:sz w:val="18"/>
                <w:szCs w:val="20"/>
              </w:rPr>
              <w:t>.</w:t>
            </w:r>
          </w:p>
          <w:p w14:paraId="0CC25CCD" w14:textId="77777777" w:rsidR="00011408" w:rsidRPr="006F3BD3" w:rsidRDefault="00011408" w:rsidP="00EF2C60">
            <w:pPr>
              <w:overflowPunct w:val="0"/>
              <w:autoSpaceDE w:val="0"/>
              <w:autoSpaceDN w:val="0"/>
              <w:adjustRightInd w:val="0"/>
              <w:spacing w:after="120"/>
              <w:ind w:left="357" w:right="23"/>
              <w:rPr>
                <w:rFonts w:cs="Arial"/>
                <w:sz w:val="18"/>
                <w:szCs w:val="20"/>
              </w:rPr>
            </w:pPr>
            <w:r>
              <w:rPr>
                <w:rFonts w:cs="Arial"/>
                <w:sz w:val="18"/>
                <w:szCs w:val="20"/>
              </w:rPr>
              <w:t>Refer to your local Human Ethics Advisory Group (</w:t>
            </w:r>
            <w:hyperlink r:id="rId17" w:history="1">
              <w:r w:rsidRPr="008E501C">
                <w:rPr>
                  <w:rStyle w:val="Hyperlink"/>
                  <w:rFonts w:cs="Arial"/>
                  <w:b/>
                  <w:sz w:val="18"/>
                  <w:szCs w:val="20"/>
                </w:rPr>
                <w:t>HEAG</w:t>
              </w:r>
            </w:hyperlink>
            <w:r>
              <w:rPr>
                <w:rFonts w:cs="Arial"/>
                <w:sz w:val="18"/>
                <w:szCs w:val="20"/>
              </w:rPr>
              <w:t>) for detailed instructions on how and when to submit your application.</w:t>
            </w:r>
          </w:p>
        </w:tc>
      </w:tr>
    </w:tbl>
    <w:p w14:paraId="125C7715" w14:textId="77777777" w:rsidR="00011408" w:rsidRDefault="00011408" w:rsidP="00011408"/>
    <w:p w14:paraId="005117C8" w14:textId="77777777" w:rsidR="00011408" w:rsidRDefault="00011408" w:rsidP="00011408">
      <w:pPr>
        <w:spacing w:before="240"/>
        <w:jc w:val="center"/>
        <w:rPr>
          <w:rFonts w:cs="Arial"/>
          <w:b/>
          <w:color w:val="FF0000"/>
          <w:sz w:val="28"/>
        </w:rPr>
      </w:pPr>
      <w:r w:rsidRPr="006636B3">
        <w:rPr>
          <w:rFonts w:cs="Arial"/>
          <w:b/>
          <w:color w:val="FF0000"/>
          <w:sz w:val="28"/>
        </w:rPr>
        <w:t>ANSWER ALL</w:t>
      </w:r>
      <w:r>
        <w:rPr>
          <w:rFonts w:cs="Arial"/>
          <w:b/>
          <w:color w:val="FF0000"/>
          <w:sz w:val="28"/>
        </w:rPr>
        <w:t xml:space="preserve"> OF THE</w:t>
      </w:r>
      <w:r w:rsidRPr="006636B3">
        <w:rPr>
          <w:rFonts w:cs="Arial"/>
          <w:b/>
          <w:color w:val="FF0000"/>
          <w:sz w:val="28"/>
        </w:rPr>
        <w:t xml:space="preserve"> QUESTIONS</w:t>
      </w:r>
      <w:r>
        <w:rPr>
          <w:rFonts w:cs="Arial"/>
          <w:b/>
          <w:color w:val="FF0000"/>
          <w:sz w:val="28"/>
        </w:rPr>
        <w:t xml:space="preserve"> IN THIS FORM</w:t>
      </w:r>
    </w:p>
    <w:p w14:paraId="4209FB25" w14:textId="77777777" w:rsidR="00011408" w:rsidRPr="006636B3" w:rsidRDefault="00011408" w:rsidP="00011408"/>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720"/>
        <w:gridCol w:w="6662"/>
      </w:tblGrid>
      <w:tr w:rsidR="00011408" w:rsidRPr="00601444" w14:paraId="616DB5FD" w14:textId="77777777" w:rsidTr="00EF2C60">
        <w:trPr>
          <w:jc w:val="center"/>
        </w:trPr>
        <w:tc>
          <w:tcPr>
            <w:tcW w:w="3085" w:type="dxa"/>
            <w:shd w:val="clear" w:color="auto" w:fill="D9D9D9"/>
            <w:vAlign w:val="center"/>
          </w:tcPr>
          <w:p w14:paraId="13F489B8" w14:textId="77777777" w:rsidR="00011408" w:rsidRPr="00601444" w:rsidRDefault="00011408" w:rsidP="00EF2C60">
            <w:pPr>
              <w:overflowPunct w:val="0"/>
              <w:autoSpaceDE w:val="0"/>
              <w:autoSpaceDN w:val="0"/>
              <w:adjustRightInd w:val="0"/>
              <w:spacing w:before="10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left w:val="nil"/>
            </w:tcBorders>
            <w:vAlign w:val="center"/>
          </w:tcPr>
          <w:p w14:paraId="27542073" w14:textId="77777777" w:rsidR="00011408" w:rsidRPr="00632AC4" w:rsidRDefault="00011408" w:rsidP="00EF2C60">
            <w:pPr>
              <w:overflowPunct w:val="0"/>
              <w:autoSpaceDE w:val="0"/>
              <w:autoSpaceDN w:val="0"/>
              <w:adjustRightInd w:val="0"/>
              <w:spacing w:before="100"/>
              <w:ind w:right="23"/>
              <w:rPr>
                <w:rFonts w:ascii="Helvetica Neue Light" w:hAnsi="Helvetica Neue Light" w:cs="Arial"/>
                <w:bCs/>
                <w:i/>
                <w:sz w:val="20"/>
                <w:szCs w:val="20"/>
              </w:rPr>
            </w:pPr>
            <w:r w:rsidRPr="00327EAD">
              <w:rPr>
                <w:rFonts w:ascii="Helvetica Neue Light" w:hAnsi="Helvetica Neue Light" w:cs="Arial"/>
                <w:bCs/>
                <w:sz w:val="20"/>
                <w:szCs w:val="20"/>
              </w:rPr>
              <w:t>1953838.1</w:t>
            </w:r>
          </w:p>
        </w:tc>
      </w:tr>
      <w:tr w:rsidR="00011408" w:rsidRPr="00601444" w14:paraId="1CECC8B4" w14:textId="77777777" w:rsidTr="00EF2C60">
        <w:trPr>
          <w:jc w:val="center"/>
        </w:trPr>
        <w:tc>
          <w:tcPr>
            <w:tcW w:w="3085" w:type="dxa"/>
            <w:shd w:val="clear" w:color="auto" w:fill="D9D9D9"/>
            <w:vAlign w:val="center"/>
          </w:tcPr>
          <w:p w14:paraId="48EB9F6C" w14:textId="77777777" w:rsidR="00011408" w:rsidRPr="00601444" w:rsidRDefault="00011408" w:rsidP="00EF2C60">
            <w:pPr>
              <w:overflowPunct w:val="0"/>
              <w:autoSpaceDE w:val="0"/>
              <w:autoSpaceDN w:val="0"/>
              <w:adjustRightInd w:val="0"/>
              <w:spacing w:before="10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left w:val="nil"/>
            </w:tcBorders>
            <w:vAlign w:val="center"/>
          </w:tcPr>
          <w:p w14:paraId="124FDD63" w14:textId="77777777" w:rsidR="00011408" w:rsidRPr="00A46948" w:rsidRDefault="00011408" w:rsidP="00EF2C60">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Preferences and Decision-making under Risk and Uncertainty</w:t>
            </w:r>
          </w:p>
        </w:tc>
      </w:tr>
      <w:tr w:rsidR="00011408" w:rsidRPr="00601444" w14:paraId="7D97E572" w14:textId="77777777" w:rsidTr="00EF2C60">
        <w:trPr>
          <w:jc w:val="center"/>
        </w:trPr>
        <w:tc>
          <w:tcPr>
            <w:tcW w:w="3085" w:type="dxa"/>
            <w:shd w:val="clear" w:color="auto" w:fill="D9D9D9"/>
            <w:vAlign w:val="center"/>
          </w:tcPr>
          <w:p w14:paraId="42DC5B89" w14:textId="77777777" w:rsidR="00011408" w:rsidRPr="00601444" w:rsidRDefault="00011408" w:rsidP="00EF2C60">
            <w:pPr>
              <w:overflowPunct w:val="0"/>
              <w:autoSpaceDE w:val="0"/>
              <w:autoSpaceDN w:val="0"/>
              <w:adjustRightInd w:val="0"/>
              <w:spacing w:before="100"/>
              <w:ind w:right="23"/>
              <w:rPr>
                <w:rFonts w:cs="Arial"/>
                <w:b/>
                <w:bCs/>
              </w:rPr>
            </w:pPr>
            <w:r w:rsidRPr="00601444">
              <w:rPr>
                <w:rFonts w:cs="Arial"/>
                <w:b/>
                <w:bCs/>
              </w:rPr>
              <w:t>Responsible Researche</w:t>
            </w:r>
            <w:r>
              <w:rPr>
                <w:rFonts w:cs="Arial"/>
                <w:b/>
                <w:bCs/>
              </w:rPr>
              <w:t xml:space="preserve">r: </w:t>
            </w:r>
            <w:r>
              <w:rPr>
                <w:rFonts w:cs="Arial"/>
                <w:b/>
                <w:bCs/>
              </w:rPr>
              <w:br/>
            </w:r>
            <w:r w:rsidRPr="00E228AE">
              <w:rPr>
                <w:rFonts w:cs="Arial"/>
                <w:bCs/>
                <w:i/>
                <w:sz w:val="18"/>
              </w:rPr>
              <w:t>(</w:t>
            </w:r>
            <w:r>
              <w:rPr>
                <w:rFonts w:cs="Arial"/>
                <w:bCs/>
                <w:i/>
                <w:sz w:val="18"/>
              </w:rPr>
              <w:t>as recorded in Themis</w:t>
            </w:r>
            <w:r w:rsidRPr="00E228AE">
              <w:rPr>
                <w:rFonts w:cs="Arial"/>
                <w:bCs/>
                <w:i/>
                <w:sz w:val="18"/>
              </w:rPr>
              <w:t>)</w:t>
            </w:r>
          </w:p>
        </w:tc>
        <w:tc>
          <w:tcPr>
            <w:tcW w:w="7382" w:type="dxa"/>
            <w:gridSpan w:val="2"/>
            <w:tcBorders>
              <w:left w:val="nil"/>
            </w:tcBorders>
            <w:vAlign w:val="center"/>
          </w:tcPr>
          <w:p w14:paraId="1AB06ED0" w14:textId="77777777" w:rsidR="00011408" w:rsidRPr="00A46948" w:rsidRDefault="00011408" w:rsidP="00EF2C60">
            <w:pPr>
              <w:overflowPunct w:val="0"/>
              <w:autoSpaceDE w:val="0"/>
              <w:autoSpaceDN w:val="0"/>
              <w:adjustRightInd w:val="0"/>
              <w:spacing w:before="100"/>
              <w:ind w:right="23"/>
              <w:rPr>
                <w:rFonts w:ascii="Helvetica Neue Light" w:hAnsi="Helvetica Neue Light" w:cs="Arial"/>
                <w:bCs/>
                <w:sz w:val="20"/>
                <w:szCs w:val="20"/>
              </w:rPr>
            </w:pPr>
            <w:r w:rsidRPr="00A46948">
              <w:rPr>
                <w:rFonts w:ascii="Helvetica Neue Light" w:hAnsi="Helvetica Neue Light" w:cs="Arial"/>
                <w:bCs/>
                <w:sz w:val="20"/>
                <w:szCs w:val="20"/>
              </w:rPr>
              <w:t xml:space="preserve">Amy </w:t>
            </w:r>
            <w:proofErr w:type="spellStart"/>
            <w:r w:rsidRPr="00A46948">
              <w:rPr>
                <w:rFonts w:ascii="Helvetica Neue Light" w:hAnsi="Helvetica Neue Light" w:cs="Arial"/>
                <w:bCs/>
                <w:sz w:val="20"/>
                <w:szCs w:val="20"/>
              </w:rPr>
              <w:t>Perfors</w:t>
            </w:r>
            <w:proofErr w:type="spellEnd"/>
          </w:p>
        </w:tc>
      </w:tr>
      <w:tr w:rsidR="00011408" w14:paraId="701EE98F" w14:textId="77777777" w:rsidTr="00EF2C60">
        <w:trPr>
          <w:jc w:val="center"/>
        </w:trPr>
        <w:tc>
          <w:tcPr>
            <w:tcW w:w="3085" w:type="dxa"/>
            <w:vMerge w:val="restart"/>
            <w:shd w:val="clear" w:color="auto" w:fill="D9D9D9"/>
            <w:vAlign w:val="center"/>
          </w:tcPr>
          <w:p w14:paraId="474A35FB" w14:textId="77777777" w:rsidR="00011408" w:rsidRDefault="00011408" w:rsidP="00EF2C60">
            <w:pPr>
              <w:overflowPunct w:val="0"/>
              <w:autoSpaceDE w:val="0"/>
              <w:autoSpaceDN w:val="0"/>
              <w:adjustRightInd w:val="0"/>
              <w:spacing w:before="10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left w:val="nil"/>
            </w:tcBorders>
            <w:vAlign w:val="center"/>
          </w:tcPr>
          <w:p w14:paraId="0505C9DC" w14:textId="77777777" w:rsidR="00011408" w:rsidRPr="0032622B" w:rsidRDefault="00011408" w:rsidP="00EF2C60">
            <w:pPr>
              <w:overflowPunct w:val="0"/>
              <w:autoSpaceDE w:val="0"/>
              <w:autoSpaceDN w:val="0"/>
              <w:adjustRightInd w:val="0"/>
              <w:spacing w:before="100"/>
              <w:ind w:right="23"/>
              <w:jc w:val="center"/>
              <w:rPr>
                <w:rFonts w:cs="Arial"/>
                <w:b/>
                <w:bCs/>
              </w:rPr>
            </w:pPr>
            <w:r>
              <w:rPr>
                <w:rFonts w:cs="Arial"/>
                <w:b/>
                <w:bCs/>
              </w:rPr>
              <w:t>X</w:t>
            </w:r>
          </w:p>
        </w:tc>
        <w:tc>
          <w:tcPr>
            <w:tcW w:w="6662" w:type="dxa"/>
            <w:vAlign w:val="center"/>
          </w:tcPr>
          <w:p w14:paraId="4A1DB112" w14:textId="77777777" w:rsidR="00011408" w:rsidRDefault="00011408" w:rsidP="00EF2C60">
            <w:pPr>
              <w:overflowPunct w:val="0"/>
              <w:autoSpaceDE w:val="0"/>
              <w:autoSpaceDN w:val="0"/>
              <w:adjustRightInd w:val="0"/>
              <w:spacing w:before="100" w:after="100"/>
              <w:ind w:right="23"/>
              <w:rPr>
                <w:rFonts w:cs="Arial"/>
                <w:b/>
                <w:bCs/>
              </w:rPr>
            </w:pPr>
            <w:r>
              <w:rPr>
                <w:rFonts w:cs="Arial"/>
                <w:b/>
                <w:bCs/>
              </w:rPr>
              <w:t>Minimal Risk</w:t>
            </w:r>
          </w:p>
        </w:tc>
      </w:tr>
      <w:tr w:rsidR="00011408" w14:paraId="7BDF393E" w14:textId="77777777" w:rsidTr="00EF2C60">
        <w:trPr>
          <w:jc w:val="center"/>
        </w:trPr>
        <w:tc>
          <w:tcPr>
            <w:tcW w:w="3085" w:type="dxa"/>
            <w:vMerge/>
            <w:shd w:val="clear" w:color="auto" w:fill="D9D9D9"/>
            <w:vAlign w:val="center"/>
          </w:tcPr>
          <w:p w14:paraId="6CF313F9" w14:textId="77777777" w:rsidR="00011408" w:rsidRDefault="00011408" w:rsidP="00EF2C60">
            <w:pPr>
              <w:overflowPunct w:val="0"/>
              <w:autoSpaceDE w:val="0"/>
              <w:autoSpaceDN w:val="0"/>
              <w:adjustRightInd w:val="0"/>
              <w:spacing w:before="100"/>
              <w:ind w:right="23"/>
              <w:rPr>
                <w:rFonts w:cs="Arial"/>
                <w:b/>
                <w:bCs/>
              </w:rPr>
            </w:pPr>
          </w:p>
        </w:tc>
        <w:tc>
          <w:tcPr>
            <w:tcW w:w="720" w:type="dxa"/>
            <w:tcBorders>
              <w:left w:val="nil"/>
            </w:tcBorders>
            <w:vAlign w:val="center"/>
          </w:tcPr>
          <w:p w14:paraId="44522F91" w14:textId="77777777" w:rsidR="00011408" w:rsidRPr="0032622B" w:rsidRDefault="00011408" w:rsidP="00EF2C60">
            <w:pPr>
              <w:overflowPunct w:val="0"/>
              <w:autoSpaceDE w:val="0"/>
              <w:autoSpaceDN w:val="0"/>
              <w:adjustRightInd w:val="0"/>
              <w:spacing w:before="100"/>
              <w:ind w:right="23"/>
              <w:jc w:val="center"/>
              <w:rPr>
                <w:rFonts w:cs="Arial"/>
                <w:b/>
                <w:bCs/>
              </w:rPr>
            </w:pPr>
          </w:p>
        </w:tc>
        <w:tc>
          <w:tcPr>
            <w:tcW w:w="6662" w:type="dxa"/>
            <w:vAlign w:val="center"/>
          </w:tcPr>
          <w:p w14:paraId="1FF7AE1C" w14:textId="77777777" w:rsidR="00011408" w:rsidRDefault="00011408" w:rsidP="00EF2C60">
            <w:pPr>
              <w:overflowPunct w:val="0"/>
              <w:autoSpaceDE w:val="0"/>
              <w:autoSpaceDN w:val="0"/>
              <w:adjustRightInd w:val="0"/>
              <w:spacing w:before="100" w:after="100"/>
              <w:ind w:right="23"/>
              <w:rPr>
                <w:rFonts w:cs="Arial"/>
                <w:b/>
                <w:bCs/>
              </w:rPr>
            </w:pPr>
            <w:r>
              <w:rPr>
                <w:rFonts w:cs="Arial"/>
                <w:b/>
                <w:bCs/>
              </w:rPr>
              <w:t>Standard Project</w:t>
            </w:r>
          </w:p>
        </w:tc>
      </w:tr>
    </w:tbl>
    <w:p w14:paraId="3DA3EDE5" w14:textId="77777777" w:rsidR="00011408" w:rsidRDefault="00011408" w:rsidP="00011408">
      <w:pPr>
        <w:rPr>
          <w:rFonts w:cs="Arial"/>
        </w:rPr>
      </w:pPr>
    </w:p>
    <w:p w14:paraId="54EA3318" w14:textId="77777777" w:rsidR="00011408" w:rsidRDefault="00011408" w:rsidP="00011408">
      <w:pPr>
        <w:rPr>
          <w:rFonts w:cs="Arial"/>
        </w:rPr>
      </w:pPr>
      <w:r>
        <w:rPr>
          <w:rFonts w:cs="Arial"/>
        </w:rPr>
        <w:br w:type="page"/>
      </w:r>
    </w:p>
    <w:p w14:paraId="37B715CE" w14:textId="77777777" w:rsidR="00011408" w:rsidRPr="001A0699" w:rsidRDefault="00011408" w:rsidP="00011408">
      <w:pPr>
        <w:pStyle w:val="SectionHead"/>
      </w:pPr>
      <w:r w:rsidRPr="001A0699">
        <w:lastRenderedPageBreak/>
        <w:t>1. 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90"/>
        <w:gridCol w:w="7877"/>
      </w:tblGrid>
      <w:tr w:rsidR="00011408" w:rsidRPr="00245DBD" w14:paraId="5F5BBF8E" w14:textId="77777777" w:rsidTr="00EF2C60">
        <w:trPr>
          <w:jc w:val="center"/>
        </w:trPr>
        <w:tc>
          <w:tcPr>
            <w:tcW w:w="2590" w:type="dxa"/>
            <w:shd w:val="clear" w:color="auto" w:fill="00244F"/>
            <w:vAlign w:val="center"/>
          </w:tcPr>
          <w:p w14:paraId="05CC63DE" w14:textId="77777777" w:rsidR="00011408" w:rsidRPr="007049E5" w:rsidRDefault="00011408" w:rsidP="00EF2C60">
            <w:pPr>
              <w:pStyle w:val="Question"/>
              <w:numPr>
                <w:ilvl w:val="0"/>
                <w:numId w:val="0"/>
              </w:numPr>
              <w:ind w:left="459" w:hanging="425"/>
            </w:pPr>
            <w:r>
              <w:rPr>
                <w:color w:val="FFFFFF"/>
              </w:rPr>
              <w:t>1.1</w:t>
            </w:r>
            <w:r>
              <w:rPr>
                <w:color w:val="FFFFFF"/>
              </w:rPr>
              <w:tab/>
            </w:r>
            <w:r w:rsidRPr="00C145A2">
              <w:rPr>
                <w:color w:val="FFFFFF"/>
              </w:rPr>
              <w:t>Project Summary</w:t>
            </w:r>
          </w:p>
        </w:tc>
        <w:tc>
          <w:tcPr>
            <w:tcW w:w="7877" w:type="dxa"/>
            <w:shd w:val="clear" w:color="auto" w:fill="D9D9D9"/>
            <w:vAlign w:val="center"/>
          </w:tcPr>
          <w:p w14:paraId="0D2001EF" w14:textId="77777777" w:rsidR="00011408" w:rsidRPr="004C2943" w:rsidRDefault="00011408" w:rsidP="00EF2C60">
            <w:pPr>
              <w:pStyle w:val="Question0"/>
              <w:rPr>
                <w:rFonts w:cs="Arial"/>
                <w:szCs w:val="22"/>
                <w:lang w:eastAsia="en-US"/>
              </w:rPr>
            </w:pPr>
            <w:r w:rsidRPr="004C2943">
              <w:rPr>
                <w:rFonts w:cs="Arial"/>
                <w:szCs w:val="22"/>
                <w:lang w:eastAsia="en-US"/>
              </w:rPr>
              <w:t xml:space="preserve">Summarise your research project in plain language. </w:t>
            </w:r>
          </w:p>
          <w:p w14:paraId="1FF6EFD7" w14:textId="77777777" w:rsidR="00011408" w:rsidRPr="004C2943" w:rsidRDefault="00011408" w:rsidP="00EF2C60">
            <w:pPr>
              <w:pStyle w:val="Question0"/>
              <w:rPr>
                <w:rFonts w:cs="Arial"/>
                <w:caps/>
                <w:szCs w:val="22"/>
                <w:lang w:eastAsia="en-US"/>
              </w:rPr>
            </w:pPr>
            <w:r w:rsidRPr="004C2943">
              <w:rPr>
                <w:rFonts w:cs="Arial"/>
                <w:b/>
                <w:szCs w:val="22"/>
                <w:lang w:eastAsia="en-US"/>
              </w:rPr>
              <w:t>[Limit: 300 words]</w:t>
            </w:r>
          </w:p>
        </w:tc>
      </w:tr>
      <w:tr w:rsidR="00011408" w:rsidRPr="00245DBD" w14:paraId="1598DE95" w14:textId="77777777" w:rsidTr="00EF2C60">
        <w:trPr>
          <w:jc w:val="center"/>
        </w:trPr>
        <w:tc>
          <w:tcPr>
            <w:tcW w:w="10467" w:type="dxa"/>
            <w:gridSpan w:val="2"/>
            <w:vAlign w:val="center"/>
          </w:tcPr>
          <w:p w14:paraId="5DD08A1E"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Aims and Objectives</w:t>
            </w:r>
          </w:p>
          <w:p w14:paraId="244F9171" w14:textId="77777777" w:rsidR="00011408" w:rsidRPr="004C2943" w:rsidRDefault="00011408" w:rsidP="00EF2C60">
            <w:pPr>
              <w:pStyle w:val="Guidance"/>
            </w:pPr>
            <w:r w:rsidRPr="004C2943">
              <w:t>[Briefly describe the broad aims and objectives of this project.]</w:t>
            </w:r>
          </w:p>
          <w:p w14:paraId="1B8B6F26" w14:textId="77777777" w:rsidR="00011408" w:rsidRPr="000A4EF8" w:rsidRDefault="00011408" w:rsidP="00EF2C60">
            <w:pPr>
              <w:shd w:val="clear" w:color="auto" w:fill="FFFFFF"/>
              <w:rPr>
                <w:rFonts w:ascii="Helvetica Neue Light" w:hAnsi="Helvetica Neue Light" w:cs="Arial"/>
                <w:color w:val="0D0D0D" w:themeColor="text1" w:themeTint="F2"/>
                <w:sz w:val="20"/>
                <w:szCs w:val="20"/>
                <w:lang w:eastAsia="zh-CN"/>
              </w:rPr>
            </w:pPr>
          </w:p>
          <w:p w14:paraId="4F33C924" w14:textId="77777777" w:rsidR="00011408" w:rsidRDefault="00011408" w:rsidP="00EF2C60">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 xml:space="preserve">The phenomenon of Ambiguity Aversion rests on the distinction between two types of imperfect knowledge: Risk and Uncertainty.  ‘Risk’ is a measurable lack of certainty which can be expressed through mathematical probability, while ‘uncertainty’ is an unmeasurable lack of certainty (Knight, 1921). Ambiguity Aversion describes the preference for people, when given two options of identical utility, to prefer the option which entails risk over the option which entails uncertainty. A reasonably large body of work has sought to examine the conditions in which ambiguity aversion arises, it’s causes, and its economic and philosophical characteristics.  However, most of this work has tended to heavily </w:t>
            </w:r>
            <w:proofErr w:type="spellStart"/>
            <w:r>
              <w:rPr>
                <w:rFonts w:ascii="Helvetica Neue Light" w:hAnsi="Helvetica Neue Light" w:cs="Arial"/>
                <w:color w:val="222222"/>
                <w:sz w:val="20"/>
                <w:szCs w:val="20"/>
                <w:lang w:eastAsia="zh-CN"/>
              </w:rPr>
              <w:t>favour</w:t>
            </w:r>
            <w:proofErr w:type="spellEnd"/>
            <w:r>
              <w:rPr>
                <w:rFonts w:ascii="Helvetica Neue Light" w:hAnsi="Helvetica Neue Light" w:cs="Arial"/>
                <w:color w:val="222222"/>
                <w:sz w:val="20"/>
                <w:szCs w:val="20"/>
                <w:lang w:eastAsia="zh-CN"/>
              </w:rPr>
              <w:t xml:space="preserve"> experimental paradigms based on contrived economic bets and games (e.g. Ellsberg, 1961), while a minority of work has sought to ascertain the existence of ambiguity aversion in the ‘real-world’ and in qualitative as opposed to quantitative situations (e.g., </w:t>
            </w:r>
            <w:r w:rsidRPr="005D677C">
              <w:rPr>
                <w:rFonts w:ascii="Helvetica Neue Light" w:hAnsi="Helvetica Neue Light" w:cs="Arial"/>
                <w:color w:val="222222"/>
                <w:sz w:val="20"/>
                <w:szCs w:val="20"/>
                <w:lang w:eastAsia="zh-CN"/>
              </w:rPr>
              <w:t>Curley et. al., 1984; Bier &amp; Connell, 1994</w:t>
            </w:r>
            <w:r>
              <w:rPr>
                <w:rFonts w:ascii="Helvetica Neue Light" w:hAnsi="Helvetica Neue Light" w:cs="Arial"/>
                <w:color w:val="222222"/>
                <w:sz w:val="20"/>
                <w:szCs w:val="20"/>
                <w:lang w:eastAsia="zh-CN"/>
              </w:rPr>
              <w:t xml:space="preserve">). However, such attempts have not been systematic and have been circumscribed to merely one context. </w:t>
            </w:r>
          </w:p>
          <w:p w14:paraId="10B836BC" w14:textId="77777777" w:rsidR="00011408" w:rsidRDefault="00011408" w:rsidP="00EF2C60">
            <w:pPr>
              <w:shd w:val="clear" w:color="auto" w:fill="FFFFFF"/>
              <w:ind w:left="113"/>
              <w:rPr>
                <w:rFonts w:ascii="Helvetica Neue Light" w:hAnsi="Helvetica Neue Light" w:cs="Arial"/>
                <w:color w:val="222222"/>
                <w:sz w:val="20"/>
                <w:szCs w:val="20"/>
                <w:lang w:eastAsia="zh-CN"/>
              </w:rPr>
            </w:pPr>
          </w:p>
          <w:p w14:paraId="061876CF" w14:textId="77777777" w:rsidR="00011408" w:rsidRPr="000A4EF8" w:rsidRDefault="00011408" w:rsidP="00EF2C60">
            <w:pPr>
              <w:shd w:val="clear" w:color="auto" w:fill="FFFFFF"/>
              <w:ind w:left="113"/>
              <w:rPr>
                <w:rFonts w:ascii="Helvetica Neue Light" w:hAnsi="Helvetica Neue Light" w:cs="Arial"/>
                <w:color w:val="222222"/>
                <w:sz w:val="20"/>
                <w:szCs w:val="20"/>
                <w:lang w:eastAsia="zh-CN"/>
              </w:rPr>
            </w:pPr>
            <w:r>
              <w:rPr>
                <w:rFonts w:ascii="Helvetica Neue Light" w:hAnsi="Helvetica Neue Light" w:cs="Arial"/>
                <w:color w:val="222222"/>
                <w:sz w:val="20"/>
                <w:szCs w:val="20"/>
                <w:lang w:eastAsia="zh-CN"/>
              </w:rPr>
              <w:t xml:space="preserve">The aim of the present research is to try to bring this effect ‘outside of the lab’ to see whether ambiguity arises in more qualitative situations, and many and varied real-life contexts. More specifically, we are interested in whether ambiguity aversion arises in (1) a variety of different contexts and situations, and (2) in qualitative situations as opposed to quantitative situations (as has most often been previously studied).  If so, it will strengthen confidence in the scope and robustness of the ambiguity aversion effect in ‘real-world’ cases rather than mere laboratory games. </w:t>
            </w:r>
          </w:p>
          <w:p w14:paraId="739292A0" w14:textId="77777777" w:rsidR="00011408" w:rsidRPr="000A4EF8" w:rsidRDefault="00011408" w:rsidP="00EF2C60">
            <w:pPr>
              <w:shd w:val="clear" w:color="auto" w:fill="FFFFFF"/>
              <w:ind w:left="113"/>
              <w:rPr>
                <w:rFonts w:ascii="Helvetica Neue Light" w:hAnsi="Helvetica Neue Light" w:cs="Arial"/>
                <w:color w:val="222222"/>
                <w:sz w:val="20"/>
                <w:szCs w:val="20"/>
                <w:lang w:eastAsia="zh-CN"/>
              </w:rPr>
            </w:pPr>
          </w:p>
          <w:p w14:paraId="59100380" w14:textId="77777777" w:rsidR="00011408" w:rsidRPr="000A4EF8" w:rsidRDefault="00011408" w:rsidP="00EF2C60">
            <w:pPr>
              <w:shd w:val="clear" w:color="auto" w:fill="FFFFFF"/>
              <w:ind w:left="113"/>
              <w:rPr>
                <w:rFonts w:ascii="Helvetica Neue Light" w:hAnsi="Helvetica Neue Light" w:cs="Arial"/>
                <w:color w:val="222222"/>
                <w:sz w:val="20"/>
                <w:szCs w:val="20"/>
                <w:lang w:eastAsia="zh-CN"/>
              </w:rPr>
            </w:pPr>
            <w:r w:rsidRPr="000A4EF8">
              <w:rPr>
                <w:rFonts w:ascii="Helvetica Neue Light" w:hAnsi="Helvetica Neue Light" w:cs="Arial"/>
                <w:color w:val="222222"/>
                <w:sz w:val="20"/>
                <w:szCs w:val="20"/>
                <w:lang w:eastAsia="zh-CN"/>
              </w:rPr>
              <w:t xml:space="preserve">In order to investigate this issue, we </w:t>
            </w:r>
            <w:r>
              <w:rPr>
                <w:rFonts w:ascii="Helvetica Neue Light" w:hAnsi="Helvetica Neue Light" w:cs="Arial"/>
                <w:color w:val="222222"/>
                <w:sz w:val="20"/>
                <w:szCs w:val="20"/>
                <w:lang w:eastAsia="zh-CN"/>
              </w:rPr>
              <w:t xml:space="preserve">will present to participants life-like vignettes from a variety of different contexts and ask them questions to ascertain their preferences for risk and uncertainty in these situations. </w:t>
            </w:r>
            <w:r w:rsidRPr="000A4EF8">
              <w:rPr>
                <w:rFonts w:ascii="Helvetica Neue Light" w:hAnsi="Helvetica Neue Light" w:cs="Arial"/>
                <w:color w:val="222222"/>
                <w:sz w:val="20"/>
                <w:szCs w:val="20"/>
                <w:lang w:eastAsia="zh-CN"/>
              </w:rPr>
              <w:t xml:space="preserve">  </w:t>
            </w:r>
          </w:p>
          <w:p w14:paraId="56633D9C" w14:textId="77777777" w:rsidR="00011408" w:rsidRPr="007760A9" w:rsidRDefault="00011408" w:rsidP="00EF2C60">
            <w:pPr>
              <w:shd w:val="clear" w:color="auto" w:fill="FFFFFF"/>
              <w:rPr>
                <w:rFonts w:cs="Arial"/>
                <w:color w:val="222222"/>
                <w:sz w:val="20"/>
                <w:szCs w:val="20"/>
                <w:lang w:eastAsia="zh-CN"/>
              </w:rPr>
            </w:pPr>
          </w:p>
          <w:p w14:paraId="383F6A08"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Key Question(s)</w:t>
            </w:r>
          </w:p>
          <w:p w14:paraId="73D37F02" w14:textId="77777777" w:rsidR="00011408" w:rsidRPr="00720BD9" w:rsidRDefault="00011408" w:rsidP="00EF2C60">
            <w:pPr>
              <w:pStyle w:val="Guidance"/>
            </w:pPr>
            <w:r w:rsidRPr="004C2943">
              <w:t>[What question, or questions, does the project intend to examine? Where relevant, state the specific hypothesis to be tested.]</w:t>
            </w:r>
          </w:p>
          <w:p w14:paraId="13BC6238" w14:textId="77777777" w:rsidR="00011408" w:rsidRPr="004C2943" w:rsidRDefault="00011408" w:rsidP="00EF2C60">
            <w:pPr>
              <w:pStyle w:val="Guidance"/>
            </w:pPr>
          </w:p>
          <w:p w14:paraId="3D10C6CD" w14:textId="77777777" w:rsidR="00011408" w:rsidRPr="003151E2" w:rsidRDefault="00011408" w:rsidP="00EF2C60">
            <w:pPr>
              <w:pStyle w:val="ListParagraph"/>
              <w:numPr>
                <w:ilvl w:val="0"/>
                <w:numId w:val="18"/>
              </w:numPr>
              <w:tabs>
                <w:tab w:val="left" w:pos="306"/>
              </w:tabs>
              <w:spacing w:after="60"/>
              <w:rPr>
                <w:rFonts w:ascii="Helvetica Neue Light" w:hAnsi="Helvetica Neue Light" w:cs="Arial"/>
                <w:sz w:val="20"/>
                <w:szCs w:val="20"/>
              </w:rPr>
            </w:pPr>
            <w:r w:rsidRPr="003151E2">
              <w:rPr>
                <w:rFonts w:ascii="Helvetica Neue Light" w:hAnsi="Helvetica Neue Light" w:cs="Arial"/>
                <w:sz w:val="20"/>
                <w:szCs w:val="20"/>
              </w:rPr>
              <w:t>Will ambiguity aversion be present when participants are presented with life-like vignettes w</w:t>
            </w:r>
            <w:r>
              <w:rPr>
                <w:rFonts w:ascii="Helvetica Neue Light" w:hAnsi="Helvetica Neue Light" w:cs="Arial"/>
                <w:sz w:val="20"/>
                <w:szCs w:val="20"/>
              </w:rPr>
              <w:t>hich involve</w:t>
            </w:r>
            <w:r w:rsidRPr="003151E2">
              <w:rPr>
                <w:rFonts w:ascii="Helvetica Neue Light" w:hAnsi="Helvetica Neue Light" w:cs="Arial"/>
                <w:sz w:val="20"/>
                <w:szCs w:val="20"/>
              </w:rPr>
              <w:t xml:space="preserve"> qualitative gains and losses </w:t>
            </w:r>
            <w:r>
              <w:rPr>
                <w:rFonts w:ascii="Helvetica Neue Light" w:hAnsi="Helvetica Neue Light" w:cs="Arial"/>
                <w:sz w:val="20"/>
                <w:szCs w:val="20"/>
              </w:rPr>
              <w:t>in all</w:t>
            </w:r>
            <w:r w:rsidRPr="003151E2">
              <w:rPr>
                <w:rFonts w:ascii="Helvetica Neue Light" w:hAnsi="Helvetica Neue Light" w:cs="Arial"/>
                <w:sz w:val="20"/>
                <w:szCs w:val="20"/>
              </w:rPr>
              <w:t xml:space="preserve"> different contexts? [Hypothesis: no] </w:t>
            </w:r>
          </w:p>
          <w:p w14:paraId="47A772C0" w14:textId="77777777" w:rsidR="00011408" w:rsidRPr="003151E2" w:rsidRDefault="00011408" w:rsidP="00EF2C60">
            <w:pPr>
              <w:pStyle w:val="ListParagraph"/>
              <w:numPr>
                <w:ilvl w:val="0"/>
                <w:numId w:val="18"/>
              </w:numPr>
              <w:tabs>
                <w:tab w:val="left" w:pos="306"/>
              </w:tabs>
              <w:spacing w:after="60"/>
              <w:rPr>
                <w:rFonts w:ascii="Helvetica Neue Light" w:hAnsi="Helvetica Neue Light" w:cs="Arial"/>
                <w:sz w:val="20"/>
                <w:szCs w:val="20"/>
              </w:rPr>
            </w:pPr>
            <w:r>
              <w:rPr>
                <w:rFonts w:ascii="Helvetica Neue Light" w:hAnsi="Helvetica Neue Light" w:cs="Arial"/>
                <w:sz w:val="20"/>
                <w:szCs w:val="20"/>
              </w:rPr>
              <w:t xml:space="preserve">Will there be differences in the degree of ambiguity aversion observed in response to </w:t>
            </w:r>
            <w:r w:rsidRPr="003151E2">
              <w:rPr>
                <w:rFonts w:ascii="Helvetica Neue Light" w:hAnsi="Helvetica Neue Light" w:cs="Arial"/>
                <w:sz w:val="20"/>
                <w:szCs w:val="20"/>
              </w:rPr>
              <w:t>life-like vignettes</w:t>
            </w:r>
            <w:r>
              <w:rPr>
                <w:rFonts w:ascii="Helvetica Neue Light" w:hAnsi="Helvetica Neue Light" w:cs="Arial"/>
                <w:sz w:val="20"/>
                <w:szCs w:val="20"/>
              </w:rPr>
              <w:t xml:space="preserve"> which involve losses and those which involve gains [Hypothesis: yes]</w:t>
            </w:r>
          </w:p>
          <w:p w14:paraId="7DEA0624"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Research Design</w:t>
            </w:r>
          </w:p>
          <w:p w14:paraId="15FA7D7B" w14:textId="77777777" w:rsidR="00011408" w:rsidRPr="004C2943" w:rsidRDefault="00011408" w:rsidP="00EF2C60">
            <w:pPr>
              <w:pStyle w:val="Guidance"/>
            </w:pPr>
            <w:r w:rsidRPr="004C2943">
              <w:t xml:space="preserve">[Outline the research design/approach. </w:t>
            </w:r>
            <w:proofErr w:type="gramStart"/>
            <w:r w:rsidRPr="004C2943">
              <w:t>In particular, note</w:t>
            </w:r>
            <w:proofErr w:type="gramEnd"/>
            <w:r w:rsidRPr="004C2943">
              <w:t xml:space="preserve"> the type(s) of participants, and type(s) of data collection.]</w:t>
            </w:r>
          </w:p>
          <w:p w14:paraId="45AC8876" w14:textId="77777777" w:rsidR="00011408" w:rsidRDefault="00011408" w:rsidP="00EF2C60">
            <w:pPr>
              <w:rPr>
                <w:rFonts w:ascii="Helvetica Neue Light" w:hAnsi="Helvetica Neue Light" w:cs="Arial"/>
                <w:sz w:val="20"/>
                <w:szCs w:val="20"/>
              </w:rPr>
            </w:pPr>
          </w:p>
          <w:p w14:paraId="06FBFA3A" w14:textId="77777777" w:rsidR="00011408" w:rsidRPr="0018662D" w:rsidRDefault="00011408" w:rsidP="00EF2C60">
            <w:pPr>
              <w:ind w:left="113"/>
              <w:rPr>
                <w:rFonts w:ascii="Helvetica Neue Light" w:hAnsi="Helvetica Neue Light" w:cs="Arial"/>
                <w:sz w:val="20"/>
                <w:szCs w:val="20"/>
              </w:rPr>
            </w:pPr>
            <w:r w:rsidRPr="006177C0">
              <w:rPr>
                <w:rFonts w:ascii="Helvetica Neue Light" w:hAnsi="Helvetica Neue Light" w:cs="Arial"/>
                <w:sz w:val="20"/>
                <w:szCs w:val="20"/>
              </w:rPr>
              <w:t xml:space="preserve">Participants will be recruited via Amazon Mechanical Turk (AMT), which provides a platform for finding workers (mostly American) to carry out online tasks that require human intervention, in exchange for payment. It is now widely in use within the social and psychological sciences for the purposes of conducting experiments. After answering </w:t>
            </w:r>
            <w:r>
              <w:rPr>
                <w:rFonts w:ascii="Helvetica Neue Light" w:hAnsi="Helvetica Neue Light" w:cs="Arial"/>
                <w:sz w:val="20"/>
                <w:szCs w:val="20"/>
              </w:rPr>
              <w:t>instruction</w:t>
            </w:r>
            <w:r w:rsidRPr="006177C0">
              <w:rPr>
                <w:rFonts w:ascii="Helvetica Neue Light" w:hAnsi="Helvetica Neue Light" w:cs="Arial"/>
                <w:sz w:val="20"/>
                <w:szCs w:val="20"/>
              </w:rPr>
              <w:t xml:space="preserve"> “check” questions designed to ensure they are fluent English speakers who read and understood their task</w:t>
            </w:r>
            <w:r>
              <w:rPr>
                <w:rFonts w:ascii="Helvetica Neue Light" w:hAnsi="Helvetica Neue Light" w:cs="Arial"/>
                <w:sz w:val="20"/>
                <w:szCs w:val="20"/>
              </w:rPr>
              <w:t xml:space="preserve">, </w:t>
            </w:r>
            <w:r w:rsidRPr="006177C0">
              <w:rPr>
                <w:rFonts w:ascii="Helvetica Neue Light" w:hAnsi="Helvetica Neue Light" w:cs="Arial"/>
                <w:sz w:val="20"/>
                <w:szCs w:val="20"/>
              </w:rPr>
              <w:t xml:space="preserve">they will </w:t>
            </w:r>
            <w:r w:rsidRPr="009961F0">
              <w:rPr>
                <w:rFonts w:ascii="Helvetica Neue Light" w:hAnsi="Helvetica Neue Light" w:cs="Arial"/>
                <w:sz w:val="20"/>
                <w:szCs w:val="20"/>
              </w:rPr>
              <w:t>be presented with</w:t>
            </w:r>
            <w:r>
              <w:rPr>
                <w:rFonts w:ascii="Helvetica Neue Light" w:hAnsi="Helvetica Neue Light" w:cs="Arial"/>
                <w:sz w:val="20"/>
                <w:szCs w:val="20"/>
              </w:rPr>
              <w:t xml:space="preserve"> 1 to 4 </w:t>
            </w:r>
            <w:r w:rsidRPr="009961F0">
              <w:rPr>
                <w:rFonts w:ascii="Helvetica Neue Light" w:hAnsi="Helvetica Neue Light" w:cs="Arial"/>
                <w:sz w:val="20"/>
                <w:szCs w:val="20"/>
              </w:rPr>
              <w:t>short, life-like</w:t>
            </w:r>
            <w:r>
              <w:rPr>
                <w:rFonts w:ascii="Helvetica Neue Light" w:hAnsi="Helvetica Neue Light" w:cs="Arial"/>
                <w:sz w:val="20"/>
                <w:szCs w:val="20"/>
              </w:rPr>
              <w:t xml:space="preserve"> </w:t>
            </w:r>
            <w:r w:rsidRPr="009961F0">
              <w:rPr>
                <w:rFonts w:ascii="Helvetica Neue Light" w:hAnsi="Helvetica Neue Light" w:cs="Arial"/>
                <w:sz w:val="20"/>
                <w:szCs w:val="20"/>
              </w:rPr>
              <w:t>vignette</w:t>
            </w:r>
            <w:r>
              <w:rPr>
                <w:rFonts w:ascii="Helvetica Neue Light" w:hAnsi="Helvetica Neue Light" w:cs="Arial"/>
                <w:sz w:val="20"/>
                <w:szCs w:val="20"/>
              </w:rPr>
              <w:t xml:space="preserve">s </w:t>
            </w:r>
            <w:proofErr w:type="gramStart"/>
            <w:r>
              <w:rPr>
                <w:rFonts w:ascii="Helvetica Neue Light" w:hAnsi="Helvetica Neue Light" w:cs="Arial"/>
                <w:sz w:val="20"/>
                <w:szCs w:val="20"/>
              </w:rPr>
              <w:t>similar to</w:t>
            </w:r>
            <w:proofErr w:type="gramEnd"/>
            <w:r>
              <w:rPr>
                <w:rFonts w:ascii="Helvetica Neue Light" w:hAnsi="Helvetica Neue Light" w:cs="Arial"/>
                <w:sz w:val="20"/>
                <w:szCs w:val="20"/>
              </w:rPr>
              <w:t xml:space="preserve"> the example shown below.</w:t>
            </w:r>
            <w:r w:rsidRPr="009961F0">
              <w:rPr>
                <w:rFonts w:ascii="Helvetica Neue Light" w:hAnsi="Helvetica Neue Light" w:cs="Arial"/>
                <w:sz w:val="20"/>
                <w:szCs w:val="20"/>
              </w:rPr>
              <w:t xml:space="preserve"> </w:t>
            </w:r>
            <w:r>
              <w:rPr>
                <w:rFonts w:ascii="Helvetica Neue Light" w:hAnsi="Helvetica Neue Light" w:cs="Arial"/>
                <w:sz w:val="20"/>
                <w:szCs w:val="20"/>
              </w:rPr>
              <w:t xml:space="preserve">The vignettes will involve participants choosing between hypothetical scenarios that introduce risk and/or uncertainty. Our design is between-subjects, which means that we have a total dataset of dozens of </w:t>
            </w:r>
            <w:proofErr w:type="gramStart"/>
            <w:r>
              <w:rPr>
                <w:rFonts w:ascii="Helvetica Neue Light" w:hAnsi="Helvetica Neue Light" w:cs="Arial"/>
                <w:sz w:val="20"/>
                <w:szCs w:val="20"/>
              </w:rPr>
              <w:t>vignettes</w:t>
            </w:r>
            <w:proofErr w:type="gramEnd"/>
            <w:r>
              <w:rPr>
                <w:rFonts w:ascii="Helvetica Neue Light" w:hAnsi="Helvetica Neue Light" w:cs="Arial"/>
                <w:sz w:val="20"/>
                <w:szCs w:val="20"/>
              </w:rPr>
              <w:t xml:space="preserve"> but each person will be shown only one or two, in order to minimize demand effects. All involve</w:t>
            </w:r>
            <w:r w:rsidRPr="00C43F3C">
              <w:rPr>
                <w:rFonts w:ascii="Helvetica Neue Light" w:hAnsi="Helvetica Neue Light" w:cs="Arial"/>
                <w:sz w:val="20"/>
                <w:szCs w:val="20"/>
              </w:rPr>
              <w:t xml:space="preserve"> hypotheticals</w:t>
            </w:r>
            <w:r>
              <w:rPr>
                <w:rFonts w:ascii="Helvetica Neue Light" w:hAnsi="Helvetica Neue Light" w:cs="Arial"/>
                <w:sz w:val="20"/>
                <w:szCs w:val="20"/>
              </w:rPr>
              <w:t xml:space="preserve"> and involve </w:t>
            </w:r>
            <w:r w:rsidRPr="00C43F3C">
              <w:rPr>
                <w:rFonts w:ascii="Helvetica Neue Light" w:hAnsi="Helvetica Neue Light" w:cs="Arial"/>
                <w:sz w:val="20"/>
                <w:szCs w:val="20"/>
              </w:rPr>
              <w:t>familiar categories of everyday experience that most people will be well accustomed to (e.g. social situations, work situations, health situations</w:t>
            </w:r>
            <w:r>
              <w:rPr>
                <w:rFonts w:ascii="Helvetica Neue Light" w:hAnsi="Helvetica Neue Light" w:cs="Arial"/>
                <w:sz w:val="20"/>
                <w:szCs w:val="20"/>
              </w:rPr>
              <w:t xml:space="preserve"> etc.</w:t>
            </w:r>
            <w:r w:rsidRPr="00C43F3C">
              <w:rPr>
                <w:rFonts w:ascii="Helvetica Neue Light" w:hAnsi="Helvetica Neue Light" w:cs="Arial"/>
                <w:sz w:val="20"/>
                <w:szCs w:val="20"/>
              </w:rPr>
              <w:t xml:space="preserve">) and </w:t>
            </w:r>
            <w:r>
              <w:rPr>
                <w:rFonts w:ascii="Helvetica Neue Light" w:hAnsi="Helvetica Neue Light" w:cs="Arial"/>
                <w:sz w:val="20"/>
                <w:szCs w:val="20"/>
              </w:rPr>
              <w:t>are very unlikely to</w:t>
            </w:r>
            <w:r w:rsidRPr="00C43F3C">
              <w:rPr>
                <w:rFonts w:ascii="Helvetica Neue Light" w:hAnsi="Helvetica Neue Light" w:cs="Arial"/>
                <w:sz w:val="20"/>
                <w:szCs w:val="20"/>
              </w:rPr>
              <w:t xml:space="preserve"> frighten or emotionally bother participants. </w:t>
            </w:r>
            <w:r w:rsidRPr="006177C0">
              <w:rPr>
                <w:rFonts w:ascii="Helvetica Neue Light" w:hAnsi="Helvetica Neue Light" w:cs="Arial"/>
                <w:sz w:val="20"/>
                <w:szCs w:val="20"/>
              </w:rPr>
              <w:t xml:space="preserve">The experiment is expected to take around </w:t>
            </w:r>
            <w:r>
              <w:rPr>
                <w:rFonts w:ascii="Helvetica Neue Light" w:hAnsi="Helvetica Neue Light" w:cs="Arial"/>
                <w:sz w:val="20"/>
                <w:szCs w:val="20"/>
              </w:rPr>
              <w:t>two to five</w:t>
            </w:r>
            <w:r w:rsidRPr="006177C0">
              <w:rPr>
                <w:rFonts w:ascii="Helvetica Neue Light" w:hAnsi="Helvetica Neue Light" w:cs="Arial"/>
                <w:sz w:val="20"/>
                <w:szCs w:val="20"/>
              </w:rPr>
              <w:t xml:space="preserve"> minutes</w:t>
            </w:r>
            <w:r>
              <w:rPr>
                <w:rFonts w:ascii="Helvetica Neue Light" w:hAnsi="Helvetica Neue Light" w:cs="Arial"/>
                <w:sz w:val="20"/>
                <w:szCs w:val="20"/>
              </w:rPr>
              <w:t xml:space="preserve"> to complete</w:t>
            </w:r>
            <w:r w:rsidRPr="006177C0">
              <w:rPr>
                <w:rFonts w:ascii="Helvetica Neue Light" w:hAnsi="Helvetica Neue Light" w:cs="Arial"/>
                <w:sz w:val="20"/>
                <w:szCs w:val="20"/>
              </w:rPr>
              <w:t xml:space="preserve">. People will be paid at </w:t>
            </w:r>
            <w:r w:rsidRPr="001A449A">
              <w:rPr>
                <w:rFonts w:ascii="Helvetica Neue Light" w:hAnsi="Helvetica Neue Light" w:cs="Arial"/>
                <w:sz w:val="20"/>
                <w:szCs w:val="20"/>
              </w:rPr>
              <w:t xml:space="preserve">a rate of </w:t>
            </w:r>
            <w:r w:rsidRPr="0018662D">
              <w:rPr>
                <w:rFonts w:ascii="Helvetica Neue Light" w:hAnsi="Helvetica Neue Light" w:cs="Arial"/>
                <w:sz w:val="20"/>
                <w:szCs w:val="20"/>
              </w:rPr>
              <w:t>$10USD/</w:t>
            </w:r>
            <w:proofErr w:type="spellStart"/>
            <w:r w:rsidRPr="0018662D">
              <w:rPr>
                <w:rFonts w:ascii="Helvetica Neue Light" w:hAnsi="Helvetica Neue Light" w:cs="Arial"/>
                <w:sz w:val="20"/>
                <w:szCs w:val="20"/>
              </w:rPr>
              <w:t>hr</w:t>
            </w:r>
            <w:proofErr w:type="spellEnd"/>
            <w:r w:rsidRPr="0018662D">
              <w:rPr>
                <w:rFonts w:ascii="Helvetica Neue Light" w:hAnsi="Helvetica Neue Light" w:cs="Arial"/>
                <w:sz w:val="20"/>
                <w:szCs w:val="20"/>
              </w:rPr>
              <w:t>, with an initial pilot being used to derive accurate time estimates; at this point we expect that the entire experiment will take no more than 5-7 minutes.</w:t>
            </w:r>
          </w:p>
          <w:p w14:paraId="0BBB3101" w14:textId="77777777" w:rsidR="00011408" w:rsidRPr="0018662D" w:rsidRDefault="00011408" w:rsidP="00EF2C60">
            <w:pPr>
              <w:ind w:left="113"/>
              <w:rPr>
                <w:rFonts w:ascii="Helvetica Neue Light" w:hAnsi="Helvetica Neue Light" w:cs="Arial"/>
                <w:sz w:val="20"/>
                <w:szCs w:val="20"/>
              </w:rPr>
            </w:pPr>
          </w:p>
          <w:p w14:paraId="2753B41A" w14:textId="77777777" w:rsidR="00011408" w:rsidRPr="0018662D" w:rsidRDefault="00011408" w:rsidP="00EF2C60">
            <w:pPr>
              <w:ind w:left="113"/>
              <w:rPr>
                <w:rFonts w:ascii="Helvetica Neue Light" w:hAnsi="Helvetica Neue Light" w:cs="Arial"/>
                <w:sz w:val="20"/>
                <w:szCs w:val="20"/>
              </w:rPr>
            </w:pPr>
            <w:r w:rsidRPr="0018662D">
              <w:rPr>
                <w:rFonts w:ascii="Helvetica Neue Light" w:hAnsi="Helvetica Neue Light" w:cs="Arial"/>
                <w:sz w:val="20"/>
                <w:szCs w:val="20"/>
              </w:rPr>
              <w:t>Example vignette:</w:t>
            </w:r>
          </w:p>
          <w:p w14:paraId="513120E3" w14:textId="77777777" w:rsidR="00011408" w:rsidRPr="0018662D" w:rsidRDefault="00011408" w:rsidP="00EF2C60">
            <w:pPr>
              <w:spacing w:after="160" w:line="259" w:lineRule="auto"/>
              <w:contextualSpacing/>
              <w:rPr>
                <w:rFonts w:ascii="Helvetica Neue Light" w:hAnsi="Helvetica Neue Light" w:cs="Arial"/>
                <w:i/>
                <w:sz w:val="20"/>
                <w:szCs w:val="20"/>
              </w:rPr>
            </w:pPr>
          </w:p>
          <w:p w14:paraId="64C77D54" w14:textId="77777777" w:rsidR="00011408" w:rsidRPr="0018662D" w:rsidRDefault="00011408" w:rsidP="00EF2C60">
            <w:pPr>
              <w:pStyle w:val="ListParagraph"/>
              <w:spacing w:after="160" w:line="259" w:lineRule="auto"/>
              <w:ind w:left="360"/>
              <w:contextualSpacing/>
              <w:rPr>
                <w:rFonts w:ascii="Helvetica Neue Light" w:hAnsi="Helvetica Neue Light" w:cs="Arial"/>
                <w:i/>
                <w:sz w:val="20"/>
                <w:szCs w:val="20"/>
                <w:lang w:val="en-US"/>
              </w:rPr>
            </w:pPr>
            <w:r w:rsidRPr="0018662D">
              <w:rPr>
                <w:rFonts w:ascii="Helvetica Neue Light" w:hAnsi="Helvetica Neue Light" w:cs="Arial"/>
                <w:i/>
                <w:sz w:val="20"/>
                <w:szCs w:val="20"/>
                <w:lang w:val="en-US"/>
              </w:rPr>
              <w:t>You have a stock portfolio of two stocks: stock X and stock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situations would you rather be in?</w:t>
            </w:r>
          </w:p>
          <w:p w14:paraId="541FE9B0" w14:textId="77777777" w:rsidR="00011408" w:rsidRPr="0018662D" w:rsidRDefault="00011408" w:rsidP="00EF2C60">
            <w:pPr>
              <w:rPr>
                <w:rFonts w:ascii="Helvetica Neue Light" w:hAnsi="Helvetica Neue Light" w:cs="Arial"/>
                <w:i/>
                <w:sz w:val="20"/>
                <w:szCs w:val="20"/>
              </w:rPr>
            </w:pPr>
          </w:p>
          <w:p w14:paraId="6754ED89" w14:textId="77777777" w:rsidR="00011408" w:rsidRPr="0018662D" w:rsidRDefault="00011408" w:rsidP="00EF2C60">
            <w:pPr>
              <w:pStyle w:val="ListParagraph"/>
              <w:numPr>
                <w:ilvl w:val="1"/>
                <w:numId w:val="19"/>
              </w:numPr>
              <w:spacing w:after="160" w:line="259" w:lineRule="auto"/>
              <w:ind w:left="709"/>
              <w:contextualSpacing/>
              <w:rPr>
                <w:rFonts w:ascii="Helvetica Neue Light" w:hAnsi="Helvetica Neue Light" w:cs="Arial"/>
                <w:i/>
                <w:sz w:val="20"/>
                <w:szCs w:val="20"/>
                <w:lang w:val="en-US"/>
              </w:rPr>
            </w:pPr>
            <w:r w:rsidRPr="0018662D">
              <w:rPr>
                <w:rFonts w:ascii="Helvetica Neue Light" w:hAnsi="Helvetica Neue Light" w:cs="Arial"/>
                <w:i/>
                <w:sz w:val="20"/>
                <w:szCs w:val="20"/>
                <w:lang w:val="en-US"/>
              </w:rPr>
              <w:lastRenderedPageBreak/>
              <w:t xml:space="preserve">You know that either X or Y will plummet in value (but not both), and that there is 50% chance that it is X and 50% chance that it is Y. </w:t>
            </w:r>
          </w:p>
          <w:p w14:paraId="4029907D" w14:textId="77777777" w:rsidR="00011408" w:rsidRPr="0018662D" w:rsidRDefault="00011408" w:rsidP="00EF2C60">
            <w:pPr>
              <w:pStyle w:val="ListParagraph"/>
              <w:numPr>
                <w:ilvl w:val="1"/>
                <w:numId w:val="19"/>
              </w:numPr>
              <w:spacing w:after="160" w:line="259" w:lineRule="auto"/>
              <w:ind w:left="709"/>
              <w:contextualSpacing/>
              <w:rPr>
                <w:rFonts w:ascii="Helvetica Neue Light" w:hAnsi="Helvetica Neue Light" w:cs="Arial"/>
                <w:i/>
                <w:sz w:val="20"/>
                <w:szCs w:val="20"/>
                <w:lang w:val="en-US"/>
              </w:rPr>
            </w:pPr>
            <w:r w:rsidRPr="0018662D">
              <w:rPr>
                <w:rFonts w:ascii="Helvetica Neue Light" w:hAnsi="Helvetica Neue Light" w:cs="Arial"/>
                <w:i/>
                <w:sz w:val="20"/>
                <w:szCs w:val="20"/>
                <w:lang w:val="en-US"/>
              </w:rPr>
              <w:t xml:space="preserve">Either stock X or Y will plummet in value (but not both), but you do not know the exact probabilities. </w:t>
            </w:r>
          </w:p>
        </w:tc>
      </w:tr>
      <w:tr w:rsidR="00011408" w:rsidRPr="00245DBD" w14:paraId="2065FBDB" w14:textId="77777777" w:rsidTr="00EF2C60">
        <w:trPr>
          <w:jc w:val="center"/>
        </w:trPr>
        <w:tc>
          <w:tcPr>
            <w:tcW w:w="10467" w:type="dxa"/>
            <w:gridSpan w:val="2"/>
            <w:vAlign w:val="center"/>
          </w:tcPr>
          <w:p w14:paraId="249FC56F" w14:textId="77777777" w:rsidR="00011408" w:rsidRPr="004C2943" w:rsidRDefault="00011408" w:rsidP="00EF2C60">
            <w:pPr>
              <w:pStyle w:val="Answer"/>
              <w:tabs>
                <w:tab w:val="left" w:pos="459"/>
              </w:tabs>
              <w:spacing w:after="0"/>
              <w:rPr>
                <w:rFonts w:cs="Arial"/>
                <w:b/>
                <w:szCs w:val="22"/>
                <w:lang w:eastAsia="en-US"/>
              </w:rPr>
            </w:pPr>
          </w:p>
        </w:tc>
      </w:tr>
    </w:tbl>
    <w:p w14:paraId="037BD3CF" w14:textId="77777777" w:rsidR="00011408" w:rsidRDefault="00011408" w:rsidP="00011408"/>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
        <w:gridCol w:w="6979"/>
        <w:gridCol w:w="3062"/>
      </w:tblGrid>
      <w:tr w:rsidR="00011408" w:rsidRPr="00184B08" w14:paraId="0A35EE96" w14:textId="77777777" w:rsidTr="00EF2C60">
        <w:trPr>
          <w:cantSplit/>
        </w:trPr>
        <w:tc>
          <w:tcPr>
            <w:tcW w:w="10490" w:type="dxa"/>
            <w:gridSpan w:val="3"/>
            <w:shd w:val="clear" w:color="auto" w:fill="00244F"/>
            <w:vAlign w:val="center"/>
          </w:tcPr>
          <w:p w14:paraId="4079581C" w14:textId="77777777" w:rsidR="00011408" w:rsidRPr="004C2943" w:rsidRDefault="00011408" w:rsidP="00EF2C60">
            <w:pPr>
              <w:spacing w:before="100" w:after="100"/>
              <w:jc w:val="center"/>
              <w:rPr>
                <w:b/>
              </w:rPr>
            </w:pPr>
            <w:r w:rsidRPr="004C2943">
              <w:rPr>
                <w:b/>
              </w:rPr>
              <w:t>Specific Guidelines Checklist</w:t>
            </w:r>
          </w:p>
        </w:tc>
      </w:tr>
      <w:tr w:rsidR="00011408" w:rsidRPr="00A96A8C" w14:paraId="15C69D81" w14:textId="77777777" w:rsidTr="00EF2C60">
        <w:trPr>
          <w:cantSplit/>
        </w:trPr>
        <w:tc>
          <w:tcPr>
            <w:tcW w:w="10490" w:type="dxa"/>
            <w:gridSpan w:val="3"/>
            <w:shd w:val="clear" w:color="auto" w:fill="D9D9D9"/>
            <w:vAlign w:val="center"/>
          </w:tcPr>
          <w:p w14:paraId="520E9DC0" w14:textId="77777777" w:rsidR="00011408" w:rsidRPr="004C2943" w:rsidRDefault="00011408" w:rsidP="00EF2C60">
            <w:pPr>
              <w:spacing w:before="100" w:after="100"/>
              <w:rPr>
                <w:b/>
                <w:i/>
                <w:sz w:val="18"/>
              </w:rPr>
            </w:pPr>
            <w:r w:rsidRPr="004C2943">
              <w:rPr>
                <w:b/>
                <w:sz w:val="18"/>
              </w:rPr>
              <w:t>Type an “X” in the left-hand column beside all items that apply to your research project.</w:t>
            </w:r>
            <w:r w:rsidRPr="004C2943">
              <w:rPr>
                <w:sz w:val="18"/>
              </w:rPr>
              <w:t xml:space="preserve"> Linked sections of the National Statement contain relevant guidelines and requirements that you need to address when completing your application. </w:t>
            </w:r>
          </w:p>
        </w:tc>
      </w:tr>
      <w:tr w:rsidR="00011408" w:rsidRPr="00184CED" w14:paraId="06BF103D" w14:textId="77777777" w:rsidTr="00EF2C60">
        <w:trPr>
          <w:cantSplit/>
        </w:trPr>
        <w:tc>
          <w:tcPr>
            <w:tcW w:w="449" w:type="dxa"/>
            <w:vAlign w:val="center"/>
          </w:tcPr>
          <w:p w14:paraId="7F950DAA" w14:textId="77777777" w:rsidR="00011408" w:rsidRPr="004C2943" w:rsidRDefault="00011408" w:rsidP="00EF2C60">
            <w:pPr>
              <w:spacing w:before="100" w:after="100"/>
              <w:jc w:val="center"/>
              <w:rPr>
                <w:rFonts w:cs="Arial"/>
                <w:b/>
                <w:sz w:val="20"/>
              </w:rPr>
            </w:pPr>
          </w:p>
        </w:tc>
        <w:tc>
          <w:tcPr>
            <w:tcW w:w="6979" w:type="dxa"/>
            <w:vAlign w:val="center"/>
          </w:tcPr>
          <w:p w14:paraId="143A2E9E" w14:textId="77777777" w:rsidR="00011408" w:rsidRPr="004C2943" w:rsidRDefault="00011408" w:rsidP="00EF2C60">
            <w:pPr>
              <w:spacing w:before="100" w:after="100"/>
              <w:rPr>
                <w:rFonts w:cs="Arial"/>
                <w:sz w:val="18"/>
              </w:rPr>
            </w:pPr>
            <w:r w:rsidRPr="004C2943">
              <w:rPr>
                <w:rFonts w:cs="Arial"/>
                <w:b/>
                <w:sz w:val="18"/>
              </w:rPr>
              <w:t>Children and/or young people (&lt; 18 years old)</w:t>
            </w:r>
            <w:r w:rsidRPr="004C2943">
              <w:rPr>
                <w:rFonts w:cs="Arial"/>
                <w:sz w:val="18"/>
              </w:rPr>
              <w:t xml:space="preserve"> will be recruited as participants.</w:t>
            </w:r>
          </w:p>
        </w:tc>
        <w:tc>
          <w:tcPr>
            <w:tcW w:w="3062" w:type="dxa"/>
            <w:vAlign w:val="center"/>
          </w:tcPr>
          <w:p w14:paraId="171B209E"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18" w:history="1">
              <w:r w:rsidRPr="004C2943">
                <w:rPr>
                  <w:rStyle w:val="Hyperlink"/>
                  <w:rFonts w:cs="Arial"/>
                  <w:b/>
                  <w:i/>
                  <w:sz w:val="18"/>
                </w:rPr>
                <w:t>NS</w:t>
              </w:r>
              <w:r w:rsidRPr="004C2943">
                <w:rPr>
                  <w:rStyle w:val="Hyperlink"/>
                  <w:rFonts w:cs="Arial"/>
                  <w:b/>
                  <w:sz w:val="18"/>
                </w:rPr>
                <w:t xml:space="preserve"> §4.2</w:t>
              </w:r>
            </w:hyperlink>
            <w:r w:rsidRPr="004C2943">
              <w:rPr>
                <w:rFonts w:cs="Arial"/>
                <w:b/>
                <w:sz w:val="18"/>
              </w:rPr>
              <w:t>.</w:t>
            </w:r>
          </w:p>
        </w:tc>
      </w:tr>
      <w:tr w:rsidR="00011408" w:rsidRPr="00184CED" w14:paraId="2F878BDA" w14:textId="77777777" w:rsidTr="00EF2C60">
        <w:trPr>
          <w:cantSplit/>
        </w:trPr>
        <w:tc>
          <w:tcPr>
            <w:tcW w:w="449" w:type="dxa"/>
            <w:vAlign w:val="center"/>
          </w:tcPr>
          <w:p w14:paraId="6ADEA888" w14:textId="77777777" w:rsidR="00011408" w:rsidRPr="004C2943" w:rsidRDefault="00011408" w:rsidP="00EF2C60">
            <w:pPr>
              <w:spacing w:before="100" w:after="100"/>
              <w:jc w:val="center"/>
              <w:rPr>
                <w:rFonts w:cs="Arial"/>
                <w:b/>
                <w:sz w:val="20"/>
              </w:rPr>
            </w:pPr>
          </w:p>
        </w:tc>
        <w:tc>
          <w:tcPr>
            <w:tcW w:w="6979" w:type="dxa"/>
            <w:vAlign w:val="center"/>
          </w:tcPr>
          <w:p w14:paraId="7AF46855" w14:textId="77777777" w:rsidR="00011408" w:rsidRPr="004C2943" w:rsidRDefault="00011408" w:rsidP="00EF2C60">
            <w:pPr>
              <w:spacing w:before="100" w:after="100"/>
              <w:rPr>
                <w:rFonts w:cs="Arial"/>
                <w:sz w:val="18"/>
              </w:rPr>
            </w:pPr>
            <w:r w:rsidRPr="004C2943">
              <w:rPr>
                <w:rFonts w:cs="Arial"/>
                <w:b/>
                <w:sz w:val="18"/>
              </w:rPr>
              <w:t>People in dependent or unequal relationships</w:t>
            </w:r>
            <w:r w:rsidRPr="004C2943">
              <w:rPr>
                <w:rFonts w:cs="Arial"/>
                <w:sz w:val="18"/>
              </w:rPr>
              <w:t xml:space="preserve"> will be recruited as participants.</w:t>
            </w:r>
          </w:p>
          <w:p w14:paraId="0D5379B2" w14:textId="77777777" w:rsidR="00011408" w:rsidRPr="004C2943" w:rsidRDefault="00011408" w:rsidP="00EF2C60">
            <w:pPr>
              <w:spacing w:before="100" w:after="100"/>
              <w:rPr>
                <w:rFonts w:cs="Arial"/>
                <w:sz w:val="18"/>
              </w:rPr>
            </w:pPr>
            <w:r w:rsidRPr="004C2943">
              <w:rPr>
                <w:rFonts w:cs="Arial"/>
                <w:sz w:val="18"/>
                <w:szCs w:val="20"/>
              </w:rPr>
              <w:t>(There are pre-existing relationships between participants and researchers, or between participants and others involved in facilitating or implementing the research. E.g. student/teacher, patient/doctor, employee/employer.)</w:t>
            </w:r>
          </w:p>
        </w:tc>
        <w:tc>
          <w:tcPr>
            <w:tcW w:w="3062" w:type="dxa"/>
            <w:vAlign w:val="center"/>
          </w:tcPr>
          <w:p w14:paraId="56705C08" w14:textId="77777777" w:rsidR="00011408" w:rsidRPr="004C2943" w:rsidRDefault="00011408" w:rsidP="00EF2C60">
            <w:pPr>
              <w:spacing w:before="100" w:after="100"/>
              <w:ind w:right="-108"/>
              <w:rPr>
                <w:rFonts w:cs="Arial"/>
                <w:b/>
                <w:sz w:val="18"/>
              </w:rPr>
            </w:pPr>
            <w:r w:rsidRPr="004C2943">
              <w:rPr>
                <w:rFonts w:cs="Arial"/>
                <w:b/>
                <w:sz w:val="18"/>
                <w:szCs w:val="18"/>
              </w:rPr>
              <w:sym w:font="Wingdings" w:char="F0E0"/>
            </w:r>
            <w:r w:rsidRPr="004C2943">
              <w:rPr>
                <w:rFonts w:cs="Arial"/>
                <w:b/>
                <w:sz w:val="18"/>
              </w:rPr>
              <w:t xml:space="preserve"> Refer to </w:t>
            </w:r>
            <w:hyperlink r:id="rId19" w:history="1">
              <w:r w:rsidRPr="004C2943">
                <w:rPr>
                  <w:rStyle w:val="Hyperlink"/>
                  <w:rFonts w:cs="Arial"/>
                  <w:b/>
                  <w:i/>
                  <w:sz w:val="18"/>
                </w:rPr>
                <w:t>NS</w:t>
              </w:r>
              <w:r w:rsidRPr="004C2943">
                <w:rPr>
                  <w:rStyle w:val="Hyperlink"/>
                  <w:rFonts w:cs="Arial"/>
                  <w:b/>
                  <w:sz w:val="18"/>
                </w:rPr>
                <w:t xml:space="preserve"> §4.3</w:t>
              </w:r>
            </w:hyperlink>
            <w:r w:rsidRPr="004C2943">
              <w:rPr>
                <w:rFonts w:cs="Arial"/>
                <w:b/>
                <w:sz w:val="18"/>
              </w:rPr>
              <w:t>.</w:t>
            </w:r>
          </w:p>
        </w:tc>
      </w:tr>
      <w:tr w:rsidR="00011408" w:rsidRPr="00184CED" w14:paraId="691942B9" w14:textId="77777777" w:rsidTr="00EF2C60">
        <w:trPr>
          <w:cantSplit/>
        </w:trPr>
        <w:tc>
          <w:tcPr>
            <w:tcW w:w="449" w:type="dxa"/>
            <w:vAlign w:val="center"/>
          </w:tcPr>
          <w:p w14:paraId="7E0D0814" w14:textId="77777777" w:rsidR="00011408" w:rsidRPr="004C2943" w:rsidRDefault="00011408" w:rsidP="00EF2C60">
            <w:pPr>
              <w:spacing w:before="100" w:after="100"/>
              <w:jc w:val="center"/>
              <w:rPr>
                <w:rFonts w:cs="Arial"/>
                <w:b/>
                <w:sz w:val="20"/>
              </w:rPr>
            </w:pPr>
            <w:r>
              <w:rPr>
                <w:rFonts w:cs="Arial"/>
                <w:b/>
                <w:sz w:val="20"/>
              </w:rPr>
              <w:t>X</w:t>
            </w:r>
          </w:p>
        </w:tc>
        <w:tc>
          <w:tcPr>
            <w:tcW w:w="6979" w:type="dxa"/>
            <w:vAlign w:val="center"/>
          </w:tcPr>
          <w:p w14:paraId="54FBD7F5" w14:textId="77777777" w:rsidR="00011408" w:rsidRPr="004C2943" w:rsidRDefault="00011408" w:rsidP="00EF2C60">
            <w:pPr>
              <w:spacing w:before="100" w:after="100"/>
              <w:rPr>
                <w:rFonts w:cs="Arial"/>
                <w:sz w:val="18"/>
              </w:rPr>
            </w:pPr>
            <w:r w:rsidRPr="004C2943">
              <w:rPr>
                <w:rFonts w:cs="Arial"/>
                <w:b/>
                <w:sz w:val="18"/>
              </w:rPr>
              <w:t>People in countries other than Australia</w:t>
            </w:r>
            <w:r w:rsidRPr="004C2943">
              <w:rPr>
                <w:rFonts w:cs="Arial"/>
                <w:sz w:val="18"/>
              </w:rPr>
              <w:t xml:space="preserve"> will be recruited as participants.</w:t>
            </w:r>
          </w:p>
        </w:tc>
        <w:tc>
          <w:tcPr>
            <w:tcW w:w="3062" w:type="dxa"/>
            <w:vAlign w:val="center"/>
          </w:tcPr>
          <w:p w14:paraId="5C98B309"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0" w:history="1">
              <w:r w:rsidRPr="004C2943">
                <w:rPr>
                  <w:rStyle w:val="Hyperlink"/>
                  <w:rFonts w:cs="Arial"/>
                  <w:b/>
                  <w:i/>
                  <w:sz w:val="18"/>
                </w:rPr>
                <w:t>NS</w:t>
              </w:r>
              <w:r w:rsidRPr="004C2943">
                <w:rPr>
                  <w:rStyle w:val="Hyperlink"/>
                  <w:rFonts w:cs="Arial"/>
                  <w:b/>
                  <w:sz w:val="18"/>
                </w:rPr>
                <w:t xml:space="preserve"> §4.8</w:t>
              </w:r>
            </w:hyperlink>
            <w:r w:rsidRPr="004C2943">
              <w:rPr>
                <w:rFonts w:cs="Arial"/>
                <w:b/>
                <w:sz w:val="18"/>
              </w:rPr>
              <w:t>.</w:t>
            </w:r>
          </w:p>
        </w:tc>
      </w:tr>
      <w:tr w:rsidR="00011408" w:rsidRPr="00184CED" w14:paraId="44379EF7" w14:textId="77777777" w:rsidTr="00EF2C60">
        <w:trPr>
          <w:cantSplit/>
        </w:trPr>
        <w:tc>
          <w:tcPr>
            <w:tcW w:w="449" w:type="dxa"/>
            <w:vAlign w:val="center"/>
          </w:tcPr>
          <w:p w14:paraId="0921A6FA" w14:textId="77777777" w:rsidR="00011408" w:rsidRPr="004C2943" w:rsidRDefault="00011408" w:rsidP="00EF2C60">
            <w:pPr>
              <w:spacing w:before="100" w:after="100"/>
              <w:jc w:val="center"/>
              <w:rPr>
                <w:rFonts w:cs="Arial"/>
                <w:b/>
                <w:sz w:val="20"/>
              </w:rPr>
            </w:pPr>
          </w:p>
        </w:tc>
        <w:tc>
          <w:tcPr>
            <w:tcW w:w="6979" w:type="dxa"/>
            <w:vAlign w:val="center"/>
          </w:tcPr>
          <w:p w14:paraId="6B0F6A48" w14:textId="77777777" w:rsidR="00011408" w:rsidRPr="004C2943" w:rsidRDefault="00011408" w:rsidP="00EF2C60">
            <w:pPr>
              <w:spacing w:before="100" w:after="100"/>
              <w:rPr>
                <w:rFonts w:cs="Arial"/>
                <w:sz w:val="18"/>
              </w:rPr>
            </w:pPr>
            <w:r w:rsidRPr="004C2943">
              <w:rPr>
                <w:rFonts w:cs="Arial"/>
                <w:sz w:val="18"/>
              </w:rPr>
              <w:t>One or more of the following describes the research project:</w:t>
            </w:r>
          </w:p>
          <w:p w14:paraId="496D4577" w14:textId="77777777" w:rsidR="00011408" w:rsidRPr="004C2943" w:rsidRDefault="00011408" w:rsidP="00EF2C60">
            <w:pPr>
              <w:pStyle w:val="ListParagraph"/>
              <w:numPr>
                <w:ilvl w:val="0"/>
                <w:numId w:val="5"/>
              </w:numPr>
              <w:spacing w:before="100" w:after="100" w:line="240" w:lineRule="auto"/>
              <w:rPr>
                <w:rFonts w:cs="Arial"/>
                <w:sz w:val="18"/>
              </w:rPr>
            </w:pPr>
            <w:r w:rsidRPr="004C2943">
              <w:rPr>
                <w:rFonts w:cs="Arial"/>
                <w:sz w:val="18"/>
              </w:rPr>
              <w:t xml:space="preserve">it will be about </w:t>
            </w:r>
            <w:r w:rsidRPr="004C2943">
              <w:rPr>
                <w:rFonts w:cs="Arial"/>
                <w:b/>
                <w:sz w:val="18"/>
              </w:rPr>
              <w:t>Aboriginal and/or Torres Strait Islander individuals or peoples</w:t>
            </w:r>
            <w:r w:rsidRPr="004C2943">
              <w:rPr>
                <w:rFonts w:cs="Arial"/>
                <w:sz w:val="18"/>
              </w:rPr>
              <w:t>, their health, or their culture(s), language(s) or histories;</w:t>
            </w:r>
          </w:p>
          <w:p w14:paraId="000EC312" w14:textId="77777777" w:rsidR="00011408" w:rsidRPr="004C2943" w:rsidRDefault="00011408" w:rsidP="00EF2C60">
            <w:pPr>
              <w:pStyle w:val="ListParagraph"/>
              <w:numPr>
                <w:ilvl w:val="0"/>
                <w:numId w:val="5"/>
              </w:numPr>
              <w:spacing w:before="100" w:after="100" w:line="240" w:lineRule="auto"/>
              <w:rPr>
                <w:rFonts w:cs="Arial"/>
                <w:sz w:val="18"/>
              </w:rPr>
            </w:pPr>
            <w:r w:rsidRPr="004C2943">
              <w:rPr>
                <w:rFonts w:cs="Arial"/>
                <w:sz w:val="18"/>
              </w:rPr>
              <w:t xml:space="preserve">it will be about the impact(s) or effect(s) of some phenomenon or phenomena on </w:t>
            </w:r>
            <w:r w:rsidRPr="004C2943">
              <w:rPr>
                <w:rFonts w:cs="Arial"/>
                <w:b/>
                <w:sz w:val="18"/>
              </w:rPr>
              <w:t>Aboriginal and/or Torres Strait Islander individuals or peoples;</w:t>
            </w:r>
          </w:p>
          <w:p w14:paraId="515E3F0A" w14:textId="77777777" w:rsidR="00011408" w:rsidRPr="004C2943" w:rsidRDefault="00011408" w:rsidP="00EF2C60">
            <w:pPr>
              <w:pStyle w:val="ListParagraph"/>
              <w:numPr>
                <w:ilvl w:val="0"/>
                <w:numId w:val="5"/>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Aboriginal and/or Torres Strait Islander people</w:t>
            </w:r>
            <w:r w:rsidRPr="004C2943">
              <w:rPr>
                <w:rFonts w:cs="Arial"/>
                <w:sz w:val="18"/>
              </w:rPr>
              <w:t xml:space="preserve"> to be recruited as participants;</w:t>
            </w:r>
          </w:p>
          <w:p w14:paraId="27A530A3" w14:textId="77777777" w:rsidR="00011408" w:rsidRPr="004C2943" w:rsidRDefault="00011408" w:rsidP="00EF2C60">
            <w:pPr>
              <w:pStyle w:val="ListParagraph"/>
              <w:numPr>
                <w:ilvl w:val="0"/>
                <w:numId w:val="5"/>
              </w:numPr>
              <w:spacing w:before="100" w:after="100" w:line="240" w:lineRule="auto"/>
              <w:rPr>
                <w:rFonts w:cs="Arial"/>
                <w:sz w:val="18"/>
              </w:rPr>
            </w:pPr>
            <w:r w:rsidRPr="004C2943">
              <w:rPr>
                <w:rFonts w:cs="Arial"/>
                <w:sz w:val="18"/>
              </w:rPr>
              <w:t xml:space="preserve">it will be conducted in a geographic location where a significant number of the population are likely to be </w:t>
            </w:r>
            <w:r w:rsidRPr="004C2943">
              <w:rPr>
                <w:rFonts w:cs="Arial"/>
                <w:b/>
                <w:sz w:val="18"/>
              </w:rPr>
              <w:t>Aboriginal and/or Torres Strait Islander.</w:t>
            </w:r>
          </w:p>
        </w:tc>
        <w:tc>
          <w:tcPr>
            <w:tcW w:w="3062" w:type="dxa"/>
            <w:vAlign w:val="center"/>
          </w:tcPr>
          <w:p w14:paraId="0747A1B4"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1" w:history="1">
              <w:r w:rsidRPr="004C2943">
                <w:rPr>
                  <w:rStyle w:val="Hyperlink"/>
                  <w:rFonts w:cs="Arial"/>
                  <w:b/>
                  <w:i/>
                  <w:sz w:val="18"/>
                </w:rPr>
                <w:t>NS</w:t>
              </w:r>
              <w:r w:rsidRPr="004C2943">
                <w:rPr>
                  <w:rStyle w:val="Hyperlink"/>
                  <w:rFonts w:cs="Arial"/>
                  <w:b/>
                  <w:sz w:val="18"/>
                </w:rPr>
                <w:t xml:space="preserve"> §4.7</w:t>
              </w:r>
            </w:hyperlink>
            <w:r w:rsidRPr="004C2943">
              <w:rPr>
                <w:rFonts w:cs="Arial"/>
                <w:b/>
                <w:sz w:val="18"/>
              </w:rPr>
              <w:t>.</w:t>
            </w:r>
          </w:p>
          <w:p w14:paraId="62132A9D"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2" w:history="1">
              <w:r w:rsidRPr="004C2943">
                <w:rPr>
                  <w:rStyle w:val="Hyperlink"/>
                  <w:rFonts w:cs="Arial"/>
                  <w:b/>
                  <w:i/>
                  <w:sz w:val="18"/>
                </w:rPr>
                <w:t>Values and Ethics</w:t>
              </w:r>
            </w:hyperlink>
            <w:r w:rsidRPr="004C2943">
              <w:rPr>
                <w:rFonts w:cs="Arial"/>
                <w:b/>
                <w:sz w:val="18"/>
              </w:rPr>
              <w:t>.</w:t>
            </w:r>
          </w:p>
          <w:p w14:paraId="1456BA08"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3" w:history="1">
              <w:r w:rsidRPr="004C2943">
                <w:rPr>
                  <w:rStyle w:val="Hyperlink"/>
                  <w:b/>
                  <w:bCs/>
                  <w:i/>
                  <w:sz w:val="18"/>
                  <w:szCs w:val="20"/>
                </w:rPr>
                <w:t>GERAIS</w:t>
              </w:r>
            </w:hyperlink>
            <w:r w:rsidRPr="004C2943">
              <w:rPr>
                <w:rStyle w:val="Hyperlink"/>
                <w:rFonts w:cs="Arial"/>
                <w:b/>
                <w:color w:val="auto"/>
                <w:sz w:val="18"/>
                <w:u w:val="none"/>
              </w:rPr>
              <w:t>.</w:t>
            </w:r>
          </w:p>
          <w:p w14:paraId="5E2B7515" w14:textId="77777777" w:rsidR="00011408" w:rsidRPr="004C2943" w:rsidRDefault="00011408" w:rsidP="00EF2C60">
            <w:pPr>
              <w:spacing w:before="100" w:after="100"/>
              <w:rPr>
                <w:rFonts w:cs="Arial"/>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011408" w:rsidRPr="00184CED" w14:paraId="5D0EAAF4" w14:textId="77777777" w:rsidTr="00EF2C60">
        <w:trPr>
          <w:cantSplit/>
        </w:trPr>
        <w:tc>
          <w:tcPr>
            <w:tcW w:w="449" w:type="dxa"/>
            <w:vAlign w:val="center"/>
          </w:tcPr>
          <w:p w14:paraId="24DA38A2" w14:textId="77777777" w:rsidR="00011408" w:rsidRPr="004C2943" w:rsidRDefault="00011408" w:rsidP="00EF2C60">
            <w:pPr>
              <w:spacing w:before="100" w:after="100"/>
              <w:jc w:val="center"/>
              <w:rPr>
                <w:rFonts w:cs="Arial"/>
                <w:b/>
                <w:sz w:val="20"/>
              </w:rPr>
            </w:pPr>
          </w:p>
        </w:tc>
        <w:tc>
          <w:tcPr>
            <w:tcW w:w="6979" w:type="dxa"/>
            <w:vAlign w:val="center"/>
          </w:tcPr>
          <w:p w14:paraId="62BB5C97" w14:textId="77777777" w:rsidR="00011408" w:rsidRPr="004C2943" w:rsidRDefault="00011408" w:rsidP="00EF2C60">
            <w:pPr>
              <w:spacing w:before="100" w:after="100"/>
              <w:rPr>
                <w:rFonts w:cs="Arial"/>
                <w:sz w:val="18"/>
              </w:rPr>
            </w:pPr>
            <w:r w:rsidRPr="004C2943">
              <w:rPr>
                <w:rFonts w:cs="Arial"/>
                <w:sz w:val="18"/>
              </w:rPr>
              <w:t>One or both of the following describes the research project:</w:t>
            </w:r>
          </w:p>
          <w:p w14:paraId="48DC0078" w14:textId="77777777" w:rsidR="00011408" w:rsidRPr="004C2943" w:rsidRDefault="00011408" w:rsidP="00EF2C60">
            <w:pPr>
              <w:pStyle w:val="ListParagraph"/>
              <w:numPr>
                <w:ilvl w:val="0"/>
                <w:numId w:val="6"/>
              </w:numPr>
              <w:spacing w:before="100" w:after="100" w:line="240" w:lineRule="auto"/>
              <w:rPr>
                <w:rFonts w:cs="Arial"/>
                <w:sz w:val="18"/>
              </w:rPr>
            </w:pPr>
            <w:r w:rsidRPr="004C2943">
              <w:rPr>
                <w:rFonts w:cs="Arial"/>
                <w:sz w:val="18"/>
              </w:rPr>
              <w:t xml:space="preserve">it will </w:t>
            </w:r>
            <w:r w:rsidRPr="004C2943">
              <w:rPr>
                <w:rFonts w:cs="Arial"/>
                <w:i/>
                <w:sz w:val="18"/>
              </w:rPr>
              <w:t>specifically target</w:t>
            </w:r>
            <w:r w:rsidRPr="004C2943">
              <w:rPr>
                <w:rFonts w:cs="Arial"/>
                <w:sz w:val="18"/>
              </w:rPr>
              <w:t xml:space="preserve"> </w:t>
            </w:r>
            <w:r w:rsidRPr="004C2943">
              <w:rPr>
                <w:rFonts w:cs="Arial"/>
                <w:b/>
                <w:sz w:val="18"/>
              </w:rPr>
              <w:t>women who are pregnant</w:t>
            </w:r>
            <w:r w:rsidRPr="004C2943">
              <w:rPr>
                <w:rFonts w:cs="Arial"/>
                <w:sz w:val="18"/>
              </w:rPr>
              <w:t xml:space="preserve"> to be recruited as participants;</w:t>
            </w:r>
          </w:p>
          <w:p w14:paraId="3B0ADFD9" w14:textId="77777777" w:rsidR="00011408" w:rsidRPr="004C2943" w:rsidRDefault="00011408" w:rsidP="00EF2C60">
            <w:pPr>
              <w:pStyle w:val="ListParagraph"/>
              <w:numPr>
                <w:ilvl w:val="0"/>
                <w:numId w:val="6"/>
              </w:numPr>
              <w:spacing w:before="100" w:after="100" w:line="240" w:lineRule="auto"/>
              <w:rPr>
                <w:rFonts w:cs="Arial"/>
                <w:sz w:val="18"/>
              </w:rPr>
            </w:pPr>
            <w:r w:rsidRPr="004C2943">
              <w:rPr>
                <w:rFonts w:cs="Arial"/>
                <w:sz w:val="18"/>
              </w:rPr>
              <w:t xml:space="preserve">it will be focused on </w:t>
            </w:r>
            <w:r w:rsidRPr="004C2943">
              <w:rPr>
                <w:rFonts w:cs="Arial"/>
                <w:b/>
                <w:sz w:val="18"/>
              </w:rPr>
              <w:t>women who are pregnant and/or the human foetus</w:t>
            </w:r>
            <w:r w:rsidRPr="004C2943">
              <w:rPr>
                <w:rFonts w:cs="Arial"/>
                <w:sz w:val="18"/>
              </w:rPr>
              <w:t xml:space="preserve"> (including human foetal tissue or human embryos).</w:t>
            </w:r>
          </w:p>
        </w:tc>
        <w:tc>
          <w:tcPr>
            <w:tcW w:w="3062" w:type="dxa"/>
            <w:vAlign w:val="center"/>
          </w:tcPr>
          <w:p w14:paraId="2B3A6305"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4" w:history="1">
              <w:r w:rsidRPr="004C2943">
                <w:rPr>
                  <w:rStyle w:val="Hyperlink"/>
                  <w:rFonts w:cs="Arial"/>
                  <w:b/>
                  <w:i/>
                  <w:sz w:val="18"/>
                </w:rPr>
                <w:t>NS</w:t>
              </w:r>
              <w:r w:rsidRPr="004C2943">
                <w:rPr>
                  <w:rStyle w:val="Hyperlink"/>
                  <w:rFonts w:cs="Arial"/>
                  <w:b/>
                  <w:sz w:val="18"/>
                </w:rPr>
                <w:t xml:space="preserve"> §4.1</w:t>
              </w:r>
            </w:hyperlink>
            <w:r w:rsidRPr="004C2943">
              <w:rPr>
                <w:rFonts w:cs="Arial"/>
                <w:b/>
                <w:sz w:val="18"/>
              </w:rPr>
              <w:t>.</w:t>
            </w:r>
            <w:r w:rsidRPr="004C2943">
              <w:rPr>
                <w:rStyle w:val="Hyperlink"/>
                <w:rFonts w:cs="Arial"/>
                <w:b/>
                <w:color w:val="auto"/>
                <w:sz w:val="18"/>
                <w:u w:val="none"/>
              </w:rPr>
              <w:t xml:space="preserve"> </w:t>
            </w:r>
          </w:p>
          <w:p w14:paraId="79F592D3"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011408" w:rsidRPr="00184CED" w14:paraId="19994481" w14:textId="77777777" w:rsidTr="00EF2C60">
        <w:trPr>
          <w:cantSplit/>
        </w:trPr>
        <w:tc>
          <w:tcPr>
            <w:tcW w:w="449" w:type="dxa"/>
            <w:vAlign w:val="center"/>
          </w:tcPr>
          <w:p w14:paraId="16C127B0" w14:textId="77777777" w:rsidR="00011408" w:rsidRPr="004C2943" w:rsidRDefault="00011408" w:rsidP="00EF2C60">
            <w:pPr>
              <w:spacing w:before="100" w:after="100"/>
              <w:jc w:val="center"/>
              <w:rPr>
                <w:rFonts w:cs="Arial"/>
                <w:b/>
                <w:sz w:val="20"/>
              </w:rPr>
            </w:pPr>
          </w:p>
        </w:tc>
        <w:tc>
          <w:tcPr>
            <w:tcW w:w="6979" w:type="dxa"/>
            <w:vAlign w:val="center"/>
          </w:tcPr>
          <w:p w14:paraId="0B1C44A3" w14:textId="77777777" w:rsidR="00011408" w:rsidRPr="004C2943" w:rsidRDefault="00011408" w:rsidP="00EF2C60">
            <w:pPr>
              <w:spacing w:before="100" w:after="100"/>
              <w:rPr>
                <w:rFonts w:cs="Arial"/>
                <w:sz w:val="18"/>
              </w:rPr>
            </w:pPr>
            <w:r w:rsidRPr="004C2943">
              <w:rPr>
                <w:rFonts w:cs="Arial"/>
                <w:b/>
                <w:sz w:val="18"/>
              </w:rPr>
              <w:t>People who may be involved in illegal activities</w:t>
            </w:r>
            <w:r w:rsidRPr="004C2943">
              <w:rPr>
                <w:rFonts w:cs="Arial"/>
                <w:sz w:val="18"/>
              </w:rPr>
              <w:t xml:space="preserve"> will be recruited as participants, </w:t>
            </w:r>
            <w:r w:rsidRPr="004C2943">
              <w:rPr>
                <w:rFonts w:cs="Arial"/>
                <w:b/>
                <w:i/>
                <w:sz w:val="18"/>
              </w:rPr>
              <w:t>and the research project could potentially expose such activities.</w:t>
            </w:r>
          </w:p>
        </w:tc>
        <w:tc>
          <w:tcPr>
            <w:tcW w:w="3062" w:type="dxa"/>
            <w:vAlign w:val="center"/>
          </w:tcPr>
          <w:p w14:paraId="5681CF72"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5" w:history="1">
              <w:r w:rsidRPr="004C2943">
                <w:rPr>
                  <w:rStyle w:val="Hyperlink"/>
                  <w:rFonts w:cs="Arial"/>
                  <w:b/>
                  <w:i/>
                  <w:sz w:val="18"/>
                </w:rPr>
                <w:t>NS</w:t>
              </w:r>
              <w:r w:rsidRPr="004C2943">
                <w:rPr>
                  <w:rStyle w:val="Hyperlink"/>
                  <w:rFonts w:cs="Arial"/>
                  <w:b/>
                  <w:sz w:val="18"/>
                </w:rPr>
                <w:t xml:space="preserve"> §4.6</w:t>
              </w:r>
            </w:hyperlink>
            <w:r w:rsidRPr="004C2943">
              <w:rPr>
                <w:rFonts w:cs="Arial"/>
                <w:b/>
                <w:sz w:val="18"/>
              </w:rPr>
              <w:t>.</w:t>
            </w:r>
          </w:p>
          <w:p w14:paraId="4D002506"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w:t>
            </w:r>
            <w:r w:rsidRPr="004C2943">
              <w:rPr>
                <w:rStyle w:val="Hyperlink"/>
                <w:rFonts w:cs="Arial"/>
                <w:b/>
                <w:i/>
                <w:color w:val="auto"/>
                <w:sz w:val="18"/>
                <w:u w:val="none"/>
              </w:rPr>
              <w:t>likely</w:t>
            </w:r>
            <w:r w:rsidRPr="004C2943">
              <w:rPr>
                <w:rStyle w:val="Hyperlink"/>
                <w:rFonts w:cs="Arial"/>
                <w:b/>
                <w:color w:val="auto"/>
                <w:sz w:val="18"/>
                <w:u w:val="none"/>
              </w:rPr>
              <w:t xml:space="preserve"> ineligible for minimal risk review.</w:t>
            </w:r>
          </w:p>
        </w:tc>
      </w:tr>
      <w:tr w:rsidR="00011408" w:rsidRPr="00184CED" w14:paraId="2E6FF650" w14:textId="77777777" w:rsidTr="00EF2C60">
        <w:trPr>
          <w:cantSplit/>
        </w:trPr>
        <w:tc>
          <w:tcPr>
            <w:tcW w:w="449" w:type="dxa"/>
            <w:vAlign w:val="center"/>
          </w:tcPr>
          <w:p w14:paraId="27E5BCDE" w14:textId="77777777" w:rsidR="00011408" w:rsidRPr="004C2943" w:rsidRDefault="00011408" w:rsidP="00EF2C60">
            <w:pPr>
              <w:spacing w:before="100" w:after="100"/>
              <w:jc w:val="center"/>
              <w:rPr>
                <w:rFonts w:cs="Arial"/>
                <w:b/>
                <w:sz w:val="20"/>
              </w:rPr>
            </w:pPr>
          </w:p>
        </w:tc>
        <w:tc>
          <w:tcPr>
            <w:tcW w:w="6979" w:type="dxa"/>
            <w:vAlign w:val="center"/>
          </w:tcPr>
          <w:p w14:paraId="338B4660" w14:textId="77777777" w:rsidR="00011408" w:rsidRPr="004C2943" w:rsidRDefault="00011408" w:rsidP="00EF2C60">
            <w:pPr>
              <w:spacing w:before="100" w:after="100"/>
              <w:rPr>
                <w:rFonts w:cs="Arial"/>
                <w:sz w:val="18"/>
              </w:rPr>
            </w:pPr>
            <w:r w:rsidRPr="004C2943">
              <w:rPr>
                <w:rFonts w:cs="Arial"/>
                <w:b/>
                <w:sz w:val="18"/>
              </w:rPr>
              <w:t>People with cognitive impairment, intellectual disability, or mental illness</w:t>
            </w:r>
            <w:r w:rsidRPr="004C2943">
              <w:rPr>
                <w:rFonts w:cs="Arial"/>
                <w:sz w:val="18"/>
              </w:rPr>
              <w:t xml:space="preserve"> will be recruited as participants.</w:t>
            </w:r>
          </w:p>
        </w:tc>
        <w:tc>
          <w:tcPr>
            <w:tcW w:w="3062" w:type="dxa"/>
            <w:vAlign w:val="center"/>
          </w:tcPr>
          <w:p w14:paraId="01178D6C"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6" w:history="1">
              <w:r w:rsidRPr="004C2943">
                <w:rPr>
                  <w:rStyle w:val="Hyperlink"/>
                  <w:rFonts w:cs="Arial"/>
                  <w:b/>
                  <w:i/>
                  <w:sz w:val="18"/>
                </w:rPr>
                <w:t>NS</w:t>
              </w:r>
              <w:r w:rsidRPr="004C2943">
                <w:rPr>
                  <w:rStyle w:val="Hyperlink"/>
                  <w:rFonts w:cs="Arial"/>
                  <w:b/>
                  <w:sz w:val="18"/>
                </w:rPr>
                <w:t xml:space="preserve"> §4.5</w:t>
              </w:r>
            </w:hyperlink>
            <w:r w:rsidRPr="004C2943">
              <w:rPr>
                <w:rFonts w:cs="Arial"/>
                <w:b/>
                <w:sz w:val="18"/>
              </w:rPr>
              <w:t>.</w:t>
            </w:r>
            <w:r w:rsidRPr="004C2943">
              <w:rPr>
                <w:rStyle w:val="Hyperlink"/>
                <w:rFonts w:cs="Arial"/>
                <w:b/>
                <w:color w:val="auto"/>
                <w:sz w:val="18"/>
                <w:u w:val="none"/>
              </w:rPr>
              <w:t xml:space="preserve"> </w:t>
            </w:r>
          </w:p>
          <w:p w14:paraId="7F9912B7"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011408" w:rsidRPr="00184CED" w14:paraId="40E01950" w14:textId="77777777" w:rsidTr="00EF2C60">
        <w:trPr>
          <w:cantSplit/>
        </w:trPr>
        <w:tc>
          <w:tcPr>
            <w:tcW w:w="449" w:type="dxa"/>
            <w:vAlign w:val="center"/>
          </w:tcPr>
          <w:p w14:paraId="1849156F" w14:textId="77777777" w:rsidR="00011408" w:rsidRPr="004C2943" w:rsidRDefault="00011408" w:rsidP="00EF2C60">
            <w:pPr>
              <w:spacing w:before="100" w:after="100"/>
              <w:jc w:val="center"/>
              <w:rPr>
                <w:rFonts w:cs="Arial"/>
                <w:b/>
                <w:sz w:val="20"/>
              </w:rPr>
            </w:pPr>
          </w:p>
        </w:tc>
        <w:tc>
          <w:tcPr>
            <w:tcW w:w="6979" w:type="dxa"/>
            <w:vAlign w:val="center"/>
          </w:tcPr>
          <w:p w14:paraId="46C809E8" w14:textId="77777777" w:rsidR="00011408" w:rsidRPr="004C2943" w:rsidRDefault="00011408" w:rsidP="00EF2C60">
            <w:pPr>
              <w:spacing w:before="100" w:after="100"/>
              <w:rPr>
                <w:rFonts w:cs="Arial"/>
                <w:sz w:val="18"/>
              </w:rPr>
            </w:pPr>
            <w:r w:rsidRPr="004C2943">
              <w:rPr>
                <w:rFonts w:cs="Arial"/>
                <w:b/>
                <w:sz w:val="18"/>
              </w:rPr>
              <w:t>People who are highly dependent on medical care</w:t>
            </w:r>
            <w:r w:rsidRPr="004C2943">
              <w:rPr>
                <w:rFonts w:cs="Arial"/>
                <w:sz w:val="18"/>
              </w:rPr>
              <w:t xml:space="preserve"> will be recruited as participants.</w:t>
            </w:r>
          </w:p>
        </w:tc>
        <w:tc>
          <w:tcPr>
            <w:tcW w:w="3062" w:type="dxa"/>
            <w:vAlign w:val="center"/>
          </w:tcPr>
          <w:p w14:paraId="0330E72C"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to </w:t>
            </w:r>
            <w:hyperlink r:id="rId27" w:history="1">
              <w:r w:rsidRPr="004C2943">
                <w:rPr>
                  <w:rStyle w:val="Hyperlink"/>
                  <w:rFonts w:cs="Arial"/>
                  <w:b/>
                  <w:i/>
                  <w:sz w:val="18"/>
                </w:rPr>
                <w:t>NS</w:t>
              </w:r>
              <w:r w:rsidRPr="004C2943">
                <w:rPr>
                  <w:rStyle w:val="Hyperlink"/>
                  <w:rFonts w:cs="Arial"/>
                  <w:b/>
                  <w:sz w:val="18"/>
                </w:rPr>
                <w:t xml:space="preserve"> §4.4</w:t>
              </w:r>
            </w:hyperlink>
            <w:r w:rsidRPr="004C2943">
              <w:rPr>
                <w:rFonts w:cs="Arial"/>
                <w:b/>
                <w:sz w:val="18"/>
              </w:rPr>
              <w:t>.</w:t>
            </w:r>
            <w:r w:rsidRPr="004C2943">
              <w:rPr>
                <w:rStyle w:val="Hyperlink"/>
                <w:rFonts w:cs="Arial"/>
                <w:b/>
                <w:color w:val="auto"/>
                <w:sz w:val="18"/>
                <w:u w:val="none"/>
              </w:rPr>
              <w:t xml:space="preserve"> </w:t>
            </w:r>
          </w:p>
          <w:p w14:paraId="062126F4"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tc>
      </w:tr>
      <w:tr w:rsidR="00011408" w:rsidRPr="00184CED" w14:paraId="585E2B21" w14:textId="77777777" w:rsidTr="00EF2C60">
        <w:trPr>
          <w:cantSplit/>
        </w:trPr>
        <w:tc>
          <w:tcPr>
            <w:tcW w:w="449" w:type="dxa"/>
            <w:vAlign w:val="center"/>
          </w:tcPr>
          <w:p w14:paraId="7037E525" w14:textId="77777777" w:rsidR="00011408" w:rsidRPr="004C2943" w:rsidRDefault="00011408" w:rsidP="00EF2C60">
            <w:pPr>
              <w:spacing w:before="100" w:after="100"/>
              <w:jc w:val="center"/>
              <w:rPr>
                <w:rFonts w:cs="Arial"/>
                <w:b/>
                <w:sz w:val="20"/>
              </w:rPr>
            </w:pPr>
          </w:p>
        </w:tc>
        <w:tc>
          <w:tcPr>
            <w:tcW w:w="6979" w:type="dxa"/>
            <w:vAlign w:val="center"/>
          </w:tcPr>
          <w:p w14:paraId="2B5EBE38" w14:textId="77777777" w:rsidR="00011408" w:rsidRPr="004C2943" w:rsidRDefault="00011408" w:rsidP="00EF2C60">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3062" w:type="dxa"/>
            <w:vAlign w:val="center"/>
          </w:tcPr>
          <w:p w14:paraId="6CB434E5" w14:textId="77777777" w:rsidR="00011408" w:rsidRPr="004C2943" w:rsidRDefault="00011408" w:rsidP="00EF2C60">
            <w:pPr>
              <w:spacing w:before="100" w:after="100"/>
              <w:rPr>
                <w:rFonts w:cs="Arial"/>
                <w:b/>
                <w:sz w:val="18"/>
              </w:rPr>
            </w:pPr>
          </w:p>
        </w:tc>
      </w:tr>
    </w:tbl>
    <w:p w14:paraId="2FA9673B" w14:textId="77777777" w:rsidR="00011408" w:rsidRDefault="00011408" w:rsidP="00011408">
      <w:pPr>
        <w:rPr>
          <w:rFonts w:ascii="Helvetica Neue Light" w:hAnsi="Helvetica Neue Light" w:cs="Arial"/>
          <w:sz w:val="20"/>
          <w:szCs w:val="20"/>
        </w:rPr>
      </w:pPr>
    </w:p>
    <w:p w14:paraId="10EA1EE6" w14:textId="77777777" w:rsidR="00011408" w:rsidRPr="008038F7" w:rsidRDefault="00011408" w:rsidP="00011408">
      <w:pPr>
        <w:rPr>
          <w:rFonts w:ascii="Helvetica Neue Light" w:eastAsia="Times New Roman" w:hAnsi="Helvetica Neue Light" w:cs="Arial"/>
          <w:sz w:val="20"/>
          <w:szCs w:val="20"/>
        </w:rPr>
      </w:pPr>
      <w:r w:rsidRPr="008038F7">
        <w:rPr>
          <w:rFonts w:ascii="Helvetica Neue Light" w:hAnsi="Helvetica Neue Light" w:cs="Arial"/>
          <w:sz w:val="20"/>
          <w:szCs w:val="20"/>
        </w:rPr>
        <w:t>Comment on the above: 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project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make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to</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recruit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remunerate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participants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We will use the infrastructure provided by AMT to ensure that only Americans can participate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framework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standard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practice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many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psychology</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experiment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be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conducted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full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compliance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Amazon</w:t>
      </w:r>
      <w:r w:rsidRPr="008038F7">
        <w:rPr>
          <w:rFonts w:ascii="Helvetica Neue Light" w:eastAsia="Times New Roman" w:hAnsi="Helvetica Neue Light" w:cs="Arial"/>
          <w:sz w:val="20"/>
          <w:szCs w:val="20"/>
        </w:rPr>
        <w:t>’</w:t>
      </w:r>
      <w:r w:rsidRPr="008038F7">
        <w:rPr>
          <w:rFonts w:ascii="Helvetica Neue Light" w:hAnsi="Helvetica Neue Light" w:cs="Arial"/>
          <w:sz w:val="20"/>
          <w:szCs w:val="20"/>
        </w:rPr>
        <w:t>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Terms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of</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Use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for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platform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far</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aware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Mechanical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Turk</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system</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complies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all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appropriate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legislation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and</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ethical</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procedures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within</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the</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regions</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it</w:t>
      </w:r>
      <w:r w:rsidRPr="008038F7">
        <w:rPr>
          <w:rFonts w:ascii="Helvetica Neue Light" w:eastAsia="Times New Roman" w:hAnsi="Helvetica Neue Light" w:cs="Arial"/>
          <w:sz w:val="20"/>
          <w:szCs w:val="20"/>
        </w:rPr>
        <w:t xml:space="preserve"> </w:t>
      </w:r>
      <w:r w:rsidRPr="008038F7">
        <w:rPr>
          <w:rFonts w:ascii="Helvetica Neue Light" w:hAnsi="Helvetica Neue Light" w:cs="Arial"/>
          <w:sz w:val="20"/>
          <w:szCs w:val="20"/>
        </w:rPr>
        <w:t>operates</w:t>
      </w:r>
      <w:r w:rsidRPr="008038F7">
        <w:rPr>
          <w:rFonts w:ascii="Helvetica Neue Light" w:eastAsia="Times New Roman" w:hAnsi="Helvetica Neue Light" w:cs="Arial"/>
          <w:sz w:val="20"/>
          <w:szCs w:val="20"/>
        </w:rPr>
        <w:t xml:space="preserve">. </w:t>
      </w:r>
    </w:p>
    <w:p w14:paraId="00B01694" w14:textId="77777777" w:rsidR="00011408" w:rsidRDefault="00011408" w:rsidP="00011408"/>
    <w:p w14:paraId="7E5EE801" w14:textId="77777777" w:rsidR="00011408" w:rsidRDefault="00011408" w:rsidP="00011408">
      <w:r>
        <w:br w:type="page"/>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011408" w:rsidRPr="00E37379" w14:paraId="44930B60" w14:textId="77777777" w:rsidTr="00EF2C60">
        <w:trPr>
          <w:cantSplit/>
          <w:jc w:val="center"/>
        </w:trPr>
        <w:tc>
          <w:tcPr>
            <w:tcW w:w="10576" w:type="dxa"/>
            <w:gridSpan w:val="3"/>
            <w:shd w:val="clear" w:color="auto" w:fill="00244F"/>
            <w:vAlign w:val="center"/>
          </w:tcPr>
          <w:p w14:paraId="19F77011" w14:textId="77777777" w:rsidR="00011408" w:rsidRPr="004C2943" w:rsidRDefault="00011408" w:rsidP="00EF2C60">
            <w:pPr>
              <w:spacing w:before="100" w:after="100"/>
              <w:jc w:val="center"/>
              <w:rPr>
                <w:b/>
                <w:color w:val="FFFFFF"/>
              </w:rPr>
            </w:pPr>
            <w:r w:rsidRPr="004C2943">
              <w:rPr>
                <w:b/>
                <w:color w:val="FFFFFF"/>
              </w:rPr>
              <w:lastRenderedPageBreak/>
              <w:t>Additional Modules Checklist</w:t>
            </w:r>
          </w:p>
        </w:tc>
      </w:tr>
      <w:tr w:rsidR="00011408" w:rsidRPr="00E37379" w14:paraId="1A7F0D8B" w14:textId="77777777" w:rsidTr="00EF2C60">
        <w:trPr>
          <w:cantSplit/>
          <w:jc w:val="center"/>
        </w:trPr>
        <w:tc>
          <w:tcPr>
            <w:tcW w:w="10576" w:type="dxa"/>
            <w:gridSpan w:val="3"/>
            <w:shd w:val="clear" w:color="auto" w:fill="D9D9D9"/>
            <w:vAlign w:val="center"/>
          </w:tcPr>
          <w:p w14:paraId="58283B7D" w14:textId="77777777" w:rsidR="00011408" w:rsidRPr="004C2943" w:rsidRDefault="00011408" w:rsidP="00EF2C60">
            <w:pPr>
              <w:spacing w:before="100" w:after="100"/>
              <w:rPr>
                <w:rFonts w:cs="Arial"/>
                <w:sz w:val="18"/>
              </w:rPr>
            </w:pPr>
            <w:r w:rsidRPr="004C2943">
              <w:rPr>
                <w:b/>
                <w:sz w:val="18"/>
              </w:rPr>
              <w:t>Type an “X” in the left-hand column beside</w:t>
            </w:r>
            <w:r w:rsidRPr="004C2943">
              <w:rPr>
                <w:rFonts w:cs="Arial"/>
                <w:b/>
                <w:sz w:val="18"/>
              </w:rPr>
              <w:t xml:space="preserve"> all items that apply to your research project.</w:t>
            </w:r>
            <w:r w:rsidRPr="004C2943">
              <w:rPr>
                <w:rFonts w:cs="Arial"/>
                <w:sz w:val="18"/>
              </w:rPr>
              <w:t xml:space="preserve"> This checklist will help you determine if you need to complete any other modules in addition to this application form. Linked sections of the </w:t>
            </w:r>
            <w:r w:rsidRPr="004C2943">
              <w:rPr>
                <w:rFonts w:cs="Arial"/>
                <w:i/>
                <w:sz w:val="18"/>
              </w:rPr>
              <w:t>National Statement</w:t>
            </w:r>
            <w:r w:rsidRPr="004C2943">
              <w:rPr>
                <w:rFonts w:cs="Arial"/>
                <w:sz w:val="18"/>
              </w:rPr>
              <w:t xml:space="preserve"> contain relevant guidelines and requirements that you need to address when completing this form and any applicable additional modules.</w:t>
            </w:r>
          </w:p>
        </w:tc>
      </w:tr>
      <w:tr w:rsidR="00011408" w:rsidRPr="00184CED" w14:paraId="611A4CA7" w14:textId="77777777" w:rsidTr="00EF2C60">
        <w:trPr>
          <w:cantSplit/>
          <w:jc w:val="center"/>
        </w:trPr>
        <w:tc>
          <w:tcPr>
            <w:tcW w:w="416" w:type="dxa"/>
            <w:vAlign w:val="center"/>
          </w:tcPr>
          <w:p w14:paraId="17374CE3" w14:textId="77777777" w:rsidR="00011408" w:rsidRPr="004C2943" w:rsidRDefault="00011408" w:rsidP="00EF2C60">
            <w:pPr>
              <w:spacing w:before="100" w:after="100"/>
              <w:jc w:val="center"/>
              <w:rPr>
                <w:rFonts w:cs="Arial"/>
                <w:b/>
                <w:sz w:val="20"/>
              </w:rPr>
            </w:pPr>
          </w:p>
        </w:tc>
        <w:tc>
          <w:tcPr>
            <w:tcW w:w="4742" w:type="dxa"/>
            <w:vAlign w:val="center"/>
          </w:tcPr>
          <w:p w14:paraId="3F8D6D91" w14:textId="77777777" w:rsidR="00011408" w:rsidRPr="004C2943" w:rsidRDefault="00011408" w:rsidP="00EF2C60">
            <w:pPr>
              <w:spacing w:before="100" w:after="100"/>
              <w:rPr>
                <w:rFonts w:cs="Arial"/>
                <w:sz w:val="18"/>
              </w:rPr>
            </w:pPr>
            <w:r w:rsidRPr="004C2943">
              <w:rPr>
                <w:rFonts w:cs="Arial"/>
                <w:sz w:val="18"/>
              </w:rPr>
              <w:t xml:space="preserve">This research project will involve the </w:t>
            </w:r>
            <w:r w:rsidRPr="004C2943">
              <w:rPr>
                <w:rFonts w:cs="Arial"/>
                <w:b/>
                <w:sz w:val="18"/>
              </w:rPr>
              <w:t>creation of a</w:t>
            </w:r>
            <w:r w:rsidRPr="004C2943">
              <w:rPr>
                <w:rFonts w:cs="Arial"/>
                <w:sz w:val="18"/>
              </w:rPr>
              <w:t xml:space="preserve"> </w:t>
            </w:r>
            <w:r w:rsidRPr="004C2943">
              <w:rPr>
                <w:rFonts w:cs="Arial"/>
                <w:b/>
                <w:sz w:val="18"/>
              </w:rPr>
              <w:t xml:space="preserve">databank </w:t>
            </w:r>
            <w:r w:rsidRPr="004C2943">
              <w:rPr>
                <w:rFonts w:cs="Arial"/>
                <w:sz w:val="18"/>
              </w:rPr>
              <w:t>(i.e. your stored data will be made available to other parties for secondary use in future research projects).</w:t>
            </w:r>
          </w:p>
        </w:tc>
        <w:tc>
          <w:tcPr>
            <w:tcW w:w="5418" w:type="dxa"/>
            <w:vAlign w:val="center"/>
          </w:tcPr>
          <w:p w14:paraId="2FB129FF"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28"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3AA4D8B4"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29" w:history="1">
              <w:r w:rsidRPr="004C2943">
                <w:rPr>
                  <w:rStyle w:val="Hyperlink"/>
                  <w:rFonts w:cs="Arial"/>
                  <w:b/>
                  <w:i/>
                  <w:sz w:val="18"/>
                </w:rPr>
                <w:t>Privacy and Databanks Module</w:t>
              </w:r>
            </w:hyperlink>
            <w:r w:rsidRPr="004C2943">
              <w:rPr>
                <w:rFonts w:cs="Arial"/>
                <w:b/>
                <w:i/>
                <w:sz w:val="18"/>
              </w:rPr>
              <w:t>.</w:t>
            </w:r>
          </w:p>
        </w:tc>
      </w:tr>
      <w:tr w:rsidR="00011408" w:rsidRPr="00184CED" w14:paraId="0EA6C5B9" w14:textId="77777777" w:rsidTr="00EF2C60">
        <w:trPr>
          <w:cantSplit/>
          <w:jc w:val="center"/>
        </w:trPr>
        <w:tc>
          <w:tcPr>
            <w:tcW w:w="416" w:type="dxa"/>
            <w:vAlign w:val="center"/>
          </w:tcPr>
          <w:p w14:paraId="48FB85A6" w14:textId="77777777" w:rsidR="00011408" w:rsidRPr="004C2943" w:rsidRDefault="00011408" w:rsidP="00EF2C60">
            <w:pPr>
              <w:spacing w:before="100" w:after="100"/>
              <w:jc w:val="center"/>
              <w:rPr>
                <w:rFonts w:cs="Arial"/>
                <w:b/>
                <w:sz w:val="20"/>
              </w:rPr>
            </w:pPr>
          </w:p>
        </w:tc>
        <w:tc>
          <w:tcPr>
            <w:tcW w:w="4742" w:type="dxa"/>
            <w:vAlign w:val="center"/>
          </w:tcPr>
          <w:p w14:paraId="7443091E" w14:textId="77777777" w:rsidR="00011408" w:rsidRPr="004C2943" w:rsidRDefault="00011408" w:rsidP="00EF2C60">
            <w:pPr>
              <w:spacing w:before="100" w:after="100"/>
              <w:rPr>
                <w:rFonts w:cs="Arial"/>
                <w:sz w:val="18"/>
              </w:rPr>
            </w:pPr>
            <w:r w:rsidRPr="004C2943">
              <w:rPr>
                <w:rFonts w:cs="Arial"/>
                <w:sz w:val="18"/>
              </w:rPr>
              <w:t xml:space="preserve">This research project will involve the </w:t>
            </w:r>
            <w:r w:rsidRPr="004C2943">
              <w:rPr>
                <w:rFonts w:cs="Arial"/>
                <w:b/>
                <w:sz w:val="18"/>
              </w:rPr>
              <w:t>collection of information for a databank</w:t>
            </w:r>
            <w:r w:rsidRPr="004C2943">
              <w:rPr>
                <w:rFonts w:cs="Arial"/>
                <w:sz w:val="18"/>
              </w:rPr>
              <w:t xml:space="preserve"> (i.e. your stored data will be made available to other parties for secondary use in future research projects).</w:t>
            </w:r>
          </w:p>
        </w:tc>
        <w:tc>
          <w:tcPr>
            <w:tcW w:w="5418" w:type="dxa"/>
            <w:vAlign w:val="center"/>
          </w:tcPr>
          <w:p w14:paraId="4AC1BF9B"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0"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05E072F5"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1" w:history="1">
              <w:r w:rsidRPr="004C2943">
                <w:rPr>
                  <w:rStyle w:val="Hyperlink"/>
                  <w:rFonts w:cs="Arial"/>
                  <w:b/>
                  <w:i/>
                  <w:sz w:val="18"/>
                </w:rPr>
                <w:t>Privacy and Databanks Module</w:t>
              </w:r>
            </w:hyperlink>
            <w:r w:rsidRPr="004C2943">
              <w:rPr>
                <w:rFonts w:cs="Arial"/>
                <w:b/>
                <w:i/>
                <w:sz w:val="18"/>
              </w:rPr>
              <w:t>.</w:t>
            </w:r>
          </w:p>
        </w:tc>
      </w:tr>
      <w:tr w:rsidR="00011408" w:rsidRPr="00184CED" w14:paraId="61C1824E" w14:textId="77777777" w:rsidTr="00EF2C60">
        <w:trPr>
          <w:cantSplit/>
          <w:jc w:val="center"/>
        </w:trPr>
        <w:tc>
          <w:tcPr>
            <w:tcW w:w="416" w:type="dxa"/>
            <w:vAlign w:val="center"/>
          </w:tcPr>
          <w:p w14:paraId="2EFBFDD6" w14:textId="77777777" w:rsidR="00011408" w:rsidRPr="004C2943" w:rsidRDefault="00011408" w:rsidP="00EF2C60">
            <w:pPr>
              <w:spacing w:before="100" w:after="100"/>
              <w:jc w:val="center"/>
              <w:rPr>
                <w:rFonts w:cs="Arial"/>
                <w:b/>
                <w:sz w:val="20"/>
              </w:rPr>
            </w:pPr>
          </w:p>
        </w:tc>
        <w:tc>
          <w:tcPr>
            <w:tcW w:w="4742" w:type="dxa"/>
            <w:vAlign w:val="center"/>
          </w:tcPr>
          <w:p w14:paraId="1445B3FE" w14:textId="77777777" w:rsidR="00011408" w:rsidRPr="004C2943" w:rsidRDefault="00011408" w:rsidP="00EF2C60">
            <w:pPr>
              <w:spacing w:before="100" w:after="100"/>
              <w:rPr>
                <w:rFonts w:cs="Arial"/>
                <w:sz w:val="18"/>
              </w:rPr>
            </w:pPr>
            <w:r w:rsidRPr="004C2943">
              <w:rPr>
                <w:rFonts w:cs="Arial"/>
                <w:sz w:val="18"/>
              </w:rPr>
              <w:t xml:space="preserve">This research project will involve </w:t>
            </w:r>
            <w:r w:rsidRPr="004C2943">
              <w:rPr>
                <w:rFonts w:cs="Arial"/>
                <w:b/>
                <w:sz w:val="18"/>
              </w:rPr>
              <w:t>accessing information from an existing databank</w:t>
            </w:r>
            <w:r w:rsidRPr="004C2943">
              <w:rPr>
                <w:rFonts w:cs="Arial"/>
                <w:sz w:val="18"/>
              </w:rPr>
              <w:t xml:space="preserve"> (i.e. you will be accessing and making use of stored data that was previously collected – not for this specific project – by other parties).</w:t>
            </w:r>
          </w:p>
        </w:tc>
        <w:tc>
          <w:tcPr>
            <w:tcW w:w="5418" w:type="dxa"/>
            <w:vAlign w:val="center"/>
          </w:tcPr>
          <w:p w14:paraId="5116C20F"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2" w:history="1">
              <w:r w:rsidRPr="004C2943">
                <w:rPr>
                  <w:rStyle w:val="Hyperlink"/>
                  <w:rFonts w:cs="Arial"/>
                  <w:b/>
                  <w:i/>
                  <w:sz w:val="18"/>
                </w:rPr>
                <w:t>NS</w:t>
              </w:r>
              <w:r w:rsidRPr="004C2943">
                <w:rPr>
                  <w:rStyle w:val="Hyperlink"/>
                  <w:rFonts w:cs="Arial"/>
                  <w:b/>
                  <w:sz w:val="18"/>
                </w:rPr>
                <w:t xml:space="preserve"> §3.2</w:t>
              </w:r>
            </w:hyperlink>
            <w:r w:rsidRPr="004C2943">
              <w:rPr>
                <w:rFonts w:cs="Arial"/>
                <w:b/>
                <w:sz w:val="18"/>
              </w:rPr>
              <w:t>.</w:t>
            </w:r>
          </w:p>
          <w:p w14:paraId="711F886C"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3" w:history="1">
              <w:r w:rsidRPr="004C2943">
                <w:rPr>
                  <w:rStyle w:val="Hyperlink"/>
                  <w:rFonts w:cs="Arial"/>
                  <w:b/>
                  <w:i/>
                  <w:sz w:val="18"/>
                </w:rPr>
                <w:t>Privacy and Databanks Module</w:t>
              </w:r>
            </w:hyperlink>
            <w:r w:rsidRPr="004C2943">
              <w:rPr>
                <w:rFonts w:cs="Arial"/>
                <w:b/>
                <w:i/>
                <w:sz w:val="18"/>
              </w:rPr>
              <w:t>.</w:t>
            </w:r>
          </w:p>
        </w:tc>
      </w:tr>
      <w:tr w:rsidR="00011408" w:rsidRPr="00184CED" w14:paraId="2F6E1348" w14:textId="77777777" w:rsidTr="00EF2C60">
        <w:trPr>
          <w:cantSplit/>
          <w:jc w:val="center"/>
        </w:trPr>
        <w:tc>
          <w:tcPr>
            <w:tcW w:w="416" w:type="dxa"/>
            <w:vAlign w:val="center"/>
          </w:tcPr>
          <w:p w14:paraId="57B0D9E7" w14:textId="77777777" w:rsidR="00011408" w:rsidRPr="004C2943" w:rsidRDefault="00011408" w:rsidP="00EF2C60">
            <w:pPr>
              <w:spacing w:before="100" w:after="100"/>
              <w:jc w:val="center"/>
              <w:rPr>
                <w:rFonts w:cs="Arial"/>
                <w:b/>
                <w:sz w:val="20"/>
              </w:rPr>
            </w:pPr>
          </w:p>
        </w:tc>
        <w:tc>
          <w:tcPr>
            <w:tcW w:w="4742" w:type="dxa"/>
            <w:vAlign w:val="center"/>
          </w:tcPr>
          <w:p w14:paraId="36A45E84" w14:textId="77777777" w:rsidR="00011408" w:rsidRPr="004C2943" w:rsidRDefault="00011408" w:rsidP="00EF2C60">
            <w:pPr>
              <w:spacing w:before="100" w:after="100"/>
              <w:rPr>
                <w:rFonts w:cs="Arial"/>
                <w:sz w:val="18"/>
              </w:rPr>
            </w:pPr>
            <w:r w:rsidRPr="004C2943">
              <w:rPr>
                <w:rFonts w:cs="Arial"/>
                <w:sz w:val="18"/>
              </w:rPr>
              <w:t xml:space="preserve">This research project will involve obtaining identifiable (or potentially identifiable) </w:t>
            </w:r>
            <w:r w:rsidRPr="004C2943">
              <w:rPr>
                <w:rFonts w:cs="Arial"/>
                <w:b/>
                <w:sz w:val="18"/>
              </w:rPr>
              <w:t>personal information (including health information)</w:t>
            </w:r>
            <w:r w:rsidRPr="004C2943">
              <w:rPr>
                <w:rFonts w:cs="Arial"/>
                <w:sz w:val="18"/>
              </w:rPr>
              <w:t xml:space="preserve"> about individuals </w:t>
            </w:r>
            <w:r w:rsidRPr="004C2943">
              <w:rPr>
                <w:rFonts w:cs="Arial"/>
                <w:b/>
                <w:i/>
                <w:sz w:val="18"/>
              </w:rPr>
              <w:t>without their consent.</w:t>
            </w:r>
          </w:p>
        </w:tc>
        <w:tc>
          <w:tcPr>
            <w:tcW w:w="5418" w:type="dxa"/>
            <w:vAlign w:val="center"/>
          </w:tcPr>
          <w:p w14:paraId="5ACAC17F"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4" w:history="1">
              <w:r w:rsidRPr="004C2943">
                <w:rPr>
                  <w:rStyle w:val="Hyperlink"/>
                  <w:rFonts w:cs="Arial"/>
                  <w:b/>
                  <w:i/>
                  <w:sz w:val="18"/>
                </w:rPr>
                <w:t>Privacy and Databanks Module</w:t>
              </w:r>
            </w:hyperlink>
            <w:r w:rsidRPr="004C2943">
              <w:rPr>
                <w:rFonts w:cs="Arial"/>
                <w:b/>
                <w:i/>
                <w:sz w:val="18"/>
              </w:rPr>
              <w:t>.</w:t>
            </w:r>
          </w:p>
        </w:tc>
      </w:tr>
      <w:tr w:rsidR="00011408" w:rsidRPr="00184CED" w14:paraId="799D6E18" w14:textId="77777777" w:rsidTr="00EF2C60">
        <w:trPr>
          <w:cantSplit/>
          <w:jc w:val="center"/>
        </w:trPr>
        <w:tc>
          <w:tcPr>
            <w:tcW w:w="416" w:type="dxa"/>
            <w:vAlign w:val="center"/>
          </w:tcPr>
          <w:p w14:paraId="2CE68B72" w14:textId="77777777" w:rsidR="00011408" w:rsidRPr="004C2943" w:rsidRDefault="00011408" w:rsidP="00EF2C60">
            <w:pPr>
              <w:spacing w:before="100" w:after="100"/>
              <w:jc w:val="center"/>
              <w:rPr>
                <w:rFonts w:cs="Arial"/>
                <w:b/>
                <w:sz w:val="20"/>
              </w:rPr>
            </w:pPr>
          </w:p>
        </w:tc>
        <w:tc>
          <w:tcPr>
            <w:tcW w:w="4742" w:type="dxa"/>
            <w:vAlign w:val="center"/>
          </w:tcPr>
          <w:p w14:paraId="23806989" w14:textId="77777777" w:rsidR="00011408" w:rsidRPr="004C2943" w:rsidRDefault="00011408" w:rsidP="00EF2C60">
            <w:pPr>
              <w:spacing w:before="100" w:after="100"/>
              <w:rPr>
                <w:rFonts w:cs="Arial"/>
                <w:sz w:val="18"/>
              </w:rPr>
            </w:pPr>
            <w:r w:rsidRPr="004C2943">
              <w:rPr>
                <w:rFonts w:cs="Arial"/>
                <w:sz w:val="18"/>
              </w:rPr>
              <w:t xml:space="preserve">This research project will involve the collection and/or use of </w:t>
            </w:r>
            <w:r w:rsidRPr="004C2943">
              <w:rPr>
                <w:rFonts w:cs="Arial"/>
                <w:b/>
                <w:sz w:val="18"/>
              </w:rPr>
              <w:t>human tissue/biological samples or materials</w:t>
            </w:r>
            <w:r w:rsidRPr="004C2943">
              <w:rPr>
                <w:rFonts w:cs="Arial"/>
                <w:sz w:val="18"/>
              </w:rPr>
              <w:t xml:space="preserve"> (e.g. blood, saliva, cheek swabs, hair, human embryonic or </w:t>
            </w:r>
            <w:proofErr w:type="spellStart"/>
            <w:r w:rsidRPr="004C2943">
              <w:rPr>
                <w:rFonts w:cs="Arial"/>
                <w:sz w:val="18"/>
              </w:rPr>
              <w:t>foetal</w:t>
            </w:r>
            <w:proofErr w:type="spellEnd"/>
            <w:r w:rsidRPr="004C2943">
              <w:rPr>
                <w:rFonts w:cs="Arial"/>
                <w:sz w:val="18"/>
              </w:rPr>
              <w:t xml:space="preserve"> tissue).</w:t>
            </w:r>
          </w:p>
        </w:tc>
        <w:tc>
          <w:tcPr>
            <w:tcW w:w="5418" w:type="dxa"/>
            <w:vAlign w:val="center"/>
          </w:tcPr>
          <w:p w14:paraId="105D6D70"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Refer to </w:t>
            </w:r>
            <w:hyperlink r:id="rId35" w:history="1">
              <w:r w:rsidRPr="004C2943">
                <w:rPr>
                  <w:rStyle w:val="Hyperlink"/>
                  <w:rFonts w:cs="Arial"/>
                  <w:b/>
                  <w:i/>
                  <w:sz w:val="18"/>
                </w:rPr>
                <w:t>NS</w:t>
              </w:r>
              <w:r w:rsidRPr="004C2943">
                <w:rPr>
                  <w:rStyle w:val="Hyperlink"/>
                  <w:rFonts w:cs="Arial"/>
                  <w:b/>
                  <w:sz w:val="18"/>
                </w:rPr>
                <w:t xml:space="preserve"> §3.4</w:t>
              </w:r>
            </w:hyperlink>
            <w:r w:rsidRPr="004C2943">
              <w:rPr>
                <w:rFonts w:cs="Arial"/>
                <w:b/>
                <w:sz w:val="18"/>
              </w:rPr>
              <w:t>.</w:t>
            </w:r>
          </w:p>
          <w:p w14:paraId="6B3C0BCB"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6" w:history="1">
              <w:r w:rsidRPr="004C2943">
                <w:rPr>
                  <w:rStyle w:val="Hyperlink"/>
                  <w:rFonts w:cs="Arial"/>
                  <w:b/>
                  <w:i/>
                  <w:sz w:val="18"/>
                </w:rPr>
                <w:t>Body Tissue and Genetic Research Module</w:t>
              </w:r>
            </w:hyperlink>
            <w:r w:rsidRPr="004C2943">
              <w:rPr>
                <w:rFonts w:cs="Arial"/>
                <w:b/>
                <w:i/>
                <w:sz w:val="18"/>
              </w:rPr>
              <w:t>.</w:t>
            </w:r>
          </w:p>
        </w:tc>
      </w:tr>
      <w:tr w:rsidR="00011408" w:rsidRPr="00184CED" w14:paraId="27C58ABE" w14:textId="77777777" w:rsidTr="00EF2C60">
        <w:trPr>
          <w:cantSplit/>
          <w:jc w:val="center"/>
        </w:trPr>
        <w:tc>
          <w:tcPr>
            <w:tcW w:w="416" w:type="dxa"/>
            <w:vAlign w:val="center"/>
          </w:tcPr>
          <w:p w14:paraId="27957898" w14:textId="77777777" w:rsidR="00011408" w:rsidRPr="004C2943" w:rsidRDefault="00011408" w:rsidP="00EF2C60">
            <w:pPr>
              <w:spacing w:before="100" w:after="100"/>
              <w:jc w:val="center"/>
              <w:rPr>
                <w:rFonts w:cs="Arial"/>
                <w:b/>
                <w:sz w:val="20"/>
              </w:rPr>
            </w:pPr>
          </w:p>
        </w:tc>
        <w:tc>
          <w:tcPr>
            <w:tcW w:w="4742" w:type="dxa"/>
            <w:vAlign w:val="center"/>
          </w:tcPr>
          <w:p w14:paraId="2C402C06" w14:textId="77777777" w:rsidR="00011408" w:rsidRPr="004C2943" w:rsidRDefault="00011408" w:rsidP="00EF2C60">
            <w:pPr>
              <w:spacing w:before="100" w:after="100"/>
              <w:rPr>
                <w:rFonts w:cs="Arial"/>
                <w:sz w:val="18"/>
              </w:rPr>
            </w:pPr>
            <w:r w:rsidRPr="004C2943">
              <w:rPr>
                <w:rFonts w:cs="Arial"/>
                <w:sz w:val="18"/>
              </w:rPr>
              <w:t xml:space="preserve">This research project will involve </w:t>
            </w:r>
            <w:r w:rsidRPr="004C2943">
              <w:rPr>
                <w:rFonts w:cs="Arial"/>
                <w:b/>
                <w:sz w:val="18"/>
              </w:rPr>
              <w:t>human genetics.</w:t>
            </w:r>
          </w:p>
        </w:tc>
        <w:tc>
          <w:tcPr>
            <w:tcW w:w="5418" w:type="dxa"/>
            <w:vAlign w:val="center"/>
          </w:tcPr>
          <w:p w14:paraId="34E59CA0"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37" w:history="1">
              <w:r w:rsidRPr="004C2943">
                <w:rPr>
                  <w:rStyle w:val="Hyperlink"/>
                  <w:rFonts w:cs="Arial"/>
                  <w:b/>
                  <w:i/>
                  <w:sz w:val="18"/>
                </w:rPr>
                <w:t>NS</w:t>
              </w:r>
              <w:r w:rsidRPr="004C2943">
                <w:rPr>
                  <w:rStyle w:val="Hyperlink"/>
                  <w:rFonts w:cs="Arial"/>
                  <w:b/>
                  <w:sz w:val="18"/>
                </w:rPr>
                <w:t xml:space="preserve"> §3.5</w:t>
              </w:r>
            </w:hyperlink>
            <w:r w:rsidRPr="004C2943">
              <w:rPr>
                <w:rFonts w:cs="Arial"/>
                <w:b/>
                <w:sz w:val="18"/>
              </w:rPr>
              <w:t>.</w:t>
            </w:r>
            <w:r w:rsidRPr="004C2943">
              <w:rPr>
                <w:rStyle w:val="Hyperlink"/>
                <w:rFonts w:cs="Arial"/>
                <w:b/>
                <w:color w:val="auto"/>
                <w:sz w:val="18"/>
                <w:u w:val="none"/>
              </w:rPr>
              <w:t xml:space="preserve"> </w:t>
            </w:r>
          </w:p>
          <w:p w14:paraId="67B673AC"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w:t>
            </w:r>
          </w:p>
          <w:p w14:paraId="5D808D9C"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38" w:history="1">
              <w:r w:rsidRPr="004C2943">
                <w:rPr>
                  <w:rStyle w:val="Hyperlink"/>
                  <w:rFonts w:cs="Arial"/>
                  <w:b/>
                  <w:i/>
                  <w:sz w:val="18"/>
                </w:rPr>
                <w:t>Body Tissue and Genetic Research Module</w:t>
              </w:r>
            </w:hyperlink>
            <w:r w:rsidRPr="004C2943">
              <w:rPr>
                <w:rFonts w:cs="Arial"/>
                <w:b/>
                <w:i/>
                <w:sz w:val="18"/>
              </w:rPr>
              <w:t>.</w:t>
            </w:r>
          </w:p>
        </w:tc>
      </w:tr>
      <w:tr w:rsidR="00011408" w:rsidRPr="00184CED" w14:paraId="6E256FEB" w14:textId="77777777" w:rsidTr="00EF2C60">
        <w:trPr>
          <w:cantSplit/>
          <w:jc w:val="center"/>
        </w:trPr>
        <w:tc>
          <w:tcPr>
            <w:tcW w:w="416" w:type="dxa"/>
            <w:vAlign w:val="center"/>
          </w:tcPr>
          <w:p w14:paraId="6068522B" w14:textId="77777777" w:rsidR="00011408" w:rsidRPr="004C2943" w:rsidRDefault="00011408" w:rsidP="00EF2C60">
            <w:pPr>
              <w:spacing w:before="100" w:after="100"/>
              <w:jc w:val="center"/>
              <w:rPr>
                <w:rFonts w:cs="Arial"/>
                <w:b/>
                <w:sz w:val="20"/>
              </w:rPr>
            </w:pPr>
          </w:p>
        </w:tc>
        <w:tc>
          <w:tcPr>
            <w:tcW w:w="4742" w:type="dxa"/>
            <w:vAlign w:val="center"/>
          </w:tcPr>
          <w:p w14:paraId="1D252FD6" w14:textId="77777777" w:rsidR="00011408" w:rsidRPr="004C2943" w:rsidRDefault="00011408" w:rsidP="00EF2C60">
            <w:pPr>
              <w:spacing w:before="100" w:after="100"/>
              <w:rPr>
                <w:rFonts w:cs="Arial"/>
                <w:b/>
                <w:sz w:val="18"/>
              </w:rPr>
            </w:pPr>
            <w:r w:rsidRPr="004C2943">
              <w:rPr>
                <w:rFonts w:cs="Arial"/>
                <w:sz w:val="18"/>
              </w:rPr>
              <w:t xml:space="preserve">This research project will involve </w:t>
            </w:r>
            <w:r w:rsidRPr="004C2943">
              <w:rPr>
                <w:rFonts w:cs="Arial"/>
                <w:b/>
                <w:sz w:val="18"/>
              </w:rPr>
              <w:t>medical interventions, therapies or trials.</w:t>
            </w:r>
          </w:p>
        </w:tc>
        <w:tc>
          <w:tcPr>
            <w:tcW w:w="5418" w:type="dxa"/>
            <w:vAlign w:val="center"/>
          </w:tcPr>
          <w:p w14:paraId="36A8F404" w14:textId="77777777" w:rsidR="00011408" w:rsidRPr="004C2943" w:rsidRDefault="00011408" w:rsidP="00EF2C60">
            <w:pPr>
              <w:spacing w:before="100" w:after="100"/>
              <w:rPr>
                <w:rStyle w:val="Hyperlink"/>
                <w:rFonts w:cs="Arial"/>
                <w:b/>
                <w:color w:val="auto"/>
                <w:sz w:val="18"/>
                <w:u w:val="none"/>
              </w:rPr>
            </w:pPr>
            <w:r w:rsidRPr="004C2943">
              <w:rPr>
                <w:rFonts w:cs="Arial"/>
                <w:b/>
                <w:sz w:val="18"/>
                <w:szCs w:val="18"/>
              </w:rPr>
              <w:sym w:font="Wingdings" w:char="F0E0"/>
            </w:r>
            <w:r w:rsidRPr="004C2943">
              <w:rPr>
                <w:rFonts w:cs="Arial"/>
                <w:b/>
                <w:sz w:val="18"/>
              </w:rPr>
              <w:t xml:space="preserve"> Refer t</w:t>
            </w:r>
            <w:r w:rsidRPr="004C2943">
              <w:rPr>
                <w:rFonts w:cs="Arial"/>
                <w:b/>
                <w:sz w:val="18"/>
                <w:szCs w:val="20"/>
              </w:rPr>
              <w:t xml:space="preserve">o </w:t>
            </w:r>
            <w:hyperlink r:id="rId39" w:history="1">
              <w:r w:rsidRPr="004C2943">
                <w:rPr>
                  <w:rStyle w:val="Hyperlink"/>
                  <w:b/>
                  <w:i/>
                  <w:sz w:val="18"/>
                  <w:szCs w:val="20"/>
                </w:rPr>
                <w:t>NS</w:t>
              </w:r>
              <w:r w:rsidRPr="004C2943">
                <w:rPr>
                  <w:rStyle w:val="Hyperlink"/>
                  <w:b/>
                  <w:sz w:val="18"/>
                  <w:szCs w:val="20"/>
                </w:rPr>
                <w:t xml:space="preserve"> §3.3</w:t>
              </w:r>
            </w:hyperlink>
            <w:r w:rsidRPr="004C2943">
              <w:rPr>
                <w:rFonts w:cs="Arial"/>
                <w:b/>
                <w:sz w:val="18"/>
              </w:rPr>
              <w:t>.</w:t>
            </w:r>
            <w:r w:rsidRPr="004C2943">
              <w:rPr>
                <w:rStyle w:val="Hyperlink"/>
                <w:rFonts w:cs="Arial"/>
                <w:b/>
                <w:color w:val="auto"/>
                <w:sz w:val="18"/>
                <w:u w:val="none"/>
              </w:rPr>
              <w:t xml:space="preserve"> </w:t>
            </w:r>
          </w:p>
          <w:p w14:paraId="0AA61E0A" w14:textId="77777777" w:rsidR="00011408" w:rsidRPr="004C2943" w:rsidRDefault="00011408" w:rsidP="00EF2C60">
            <w:pPr>
              <w:spacing w:before="100" w:after="100"/>
              <w:rPr>
                <w:rFonts w:cs="Arial"/>
                <w:b/>
                <w:sz w:val="18"/>
              </w:rPr>
            </w:pPr>
            <w:r w:rsidRPr="004C2943">
              <w:rPr>
                <w:rStyle w:val="Hyperlink"/>
                <w:rFonts w:cs="Arial"/>
                <w:b/>
                <w:color w:val="auto"/>
                <w:sz w:val="18"/>
                <w:szCs w:val="18"/>
                <w:u w:val="none"/>
              </w:rPr>
              <w:sym w:font="Wingdings" w:char="F0E0"/>
            </w:r>
            <w:r w:rsidRPr="004C2943">
              <w:rPr>
                <w:rStyle w:val="Hyperlink"/>
                <w:rFonts w:cs="Arial"/>
                <w:b/>
                <w:color w:val="auto"/>
                <w:sz w:val="18"/>
                <w:u w:val="none"/>
              </w:rPr>
              <w:t xml:space="preserve"> This application is ineligible for minimal risk review. </w:t>
            </w:r>
          </w:p>
          <w:p w14:paraId="21DB1E48"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Complete and attach the</w:t>
            </w:r>
            <w:r w:rsidRPr="004C2943">
              <w:rPr>
                <w:rFonts w:cs="Arial"/>
                <w:b/>
                <w:i/>
                <w:sz w:val="18"/>
              </w:rPr>
              <w:t xml:space="preserve"> </w:t>
            </w:r>
            <w:hyperlink r:id="rId40" w:history="1">
              <w:r w:rsidRPr="004C2943">
                <w:rPr>
                  <w:rStyle w:val="Hyperlink"/>
                  <w:rFonts w:cs="Arial"/>
                  <w:b/>
                  <w:i/>
                  <w:sz w:val="18"/>
                </w:rPr>
                <w:t>Interventions, Therapies and Trials Module</w:t>
              </w:r>
            </w:hyperlink>
            <w:r w:rsidRPr="004C2943">
              <w:rPr>
                <w:rFonts w:cs="Arial"/>
                <w:b/>
                <w:i/>
                <w:sz w:val="18"/>
              </w:rPr>
              <w:t>.</w:t>
            </w:r>
          </w:p>
        </w:tc>
      </w:tr>
      <w:tr w:rsidR="00011408" w:rsidRPr="00184CED" w14:paraId="28C7A041" w14:textId="77777777" w:rsidTr="00EF2C60">
        <w:trPr>
          <w:cantSplit/>
          <w:jc w:val="center"/>
        </w:trPr>
        <w:tc>
          <w:tcPr>
            <w:tcW w:w="416" w:type="dxa"/>
            <w:vAlign w:val="center"/>
          </w:tcPr>
          <w:p w14:paraId="2D437A51" w14:textId="77777777" w:rsidR="00011408" w:rsidRPr="004C2943" w:rsidRDefault="00011408" w:rsidP="00EF2C60">
            <w:pPr>
              <w:spacing w:before="100" w:after="100"/>
              <w:jc w:val="center"/>
              <w:rPr>
                <w:rFonts w:cs="Arial"/>
                <w:b/>
                <w:sz w:val="20"/>
              </w:rPr>
            </w:pPr>
          </w:p>
        </w:tc>
        <w:tc>
          <w:tcPr>
            <w:tcW w:w="4742" w:type="dxa"/>
            <w:vAlign w:val="center"/>
          </w:tcPr>
          <w:p w14:paraId="10B8374A" w14:textId="77777777" w:rsidR="00011408" w:rsidRPr="004C2943" w:rsidRDefault="00011408" w:rsidP="00EF2C60">
            <w:pPr>
              <w:spacing w:before="100" w:after="100"/>
              <w:rPr>
                <w:rFonts w:cs="Arial"/>
                <w:sz w:val="18"/>
              </w:rPr>
            </w:pPr>
            <w:r w:rsidRPr="004C2943">
              <w:rPr>
                <w:rFonts w:cs="Arial"/>
                <w:sz w:val="18"/>
              </w:rPr>
              <w:t xml:space="preserve">This research project will involve </w:t>
            </w:r>
            <w:r w:rsidRPr="004C2943">
              <w:rPr>
                <w:rFonts w:cs="Arial"/>
                <w:b/>
                <w:sz w:val="18"/>
              </w:rPr>
              <w:t xml:space="preserve">administration of </w:t>
            </w:r>
            <w:proofErr w:type="spellStart"/>
            <w:r w:rsidRPr="004C2943">
              <w:rPr>
                <w:rFonts w:cs="Arial"/>
                <w:b/>
                <w:sz w:val="18"/>
              </w:rPr>
              <w:t>ionising</w:t>
            </w:r>
            <w:proofErr w:type="spellEnd"/>
            <w:r w:rsidRPr="004C2943">
              <w:rPr>
                <w:rFonts w:cs="Arial"/>
                <w:b/>
                <w:sz w:val="18"/>
              </w:rPr>
              <w:t xml:space="preserve"> radiation.</w:t>
            </w:r>
          </w:p>
        </w:tc>
        <w:tc>
          <w:tcPr>
            <w:tcW w:w="5418" w:type="dxa"/>
            <w:vAlign w:val="center"/>
          </w:tcPr>
          <w:p w14:paraId="062DDEC3"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and attach the </w:t>
            </w:r>
            <w:hyperlink r:id="rId41" w:history="1">
              <w:proofErr w:type="spellStart"/>
              <w:r w:rsidRPr="004C2943">
                <w:rPr>
                  <w:rStyle w:val="Hyperlink"/>
                  <w:rFonts w:cs="Arial"/>
                  <w:b/>
                  <w:i/>
                  <w:sz w:val="18"/>
                </w:rPr>
                <w:t>Ionising</w:t>
              </w:r>
              <w:proofErr w:type="spellEnd"/>
              <w:r w:rsidRPr="004C2943">
                <w:rPr>
                  <w:rStyle w:val="Hyperlink"/>
                  <w:rFonts w:cs="Arial"/>
                  <w:b/>
                  <w:i/>
                  <w:sz w:val="18"/>
                </w:rPr>
                <w:t xml:space="preserve"> Radiation Module</w:t>
              </w:r>
            </w:hyperlink>
            <w:r w:rsidRPr="004C2943">
              <w:rPr>
                <w:rFonts w:cs="Arial"/>
                <w:b/>
                <w:i/>
                <w:sz w:val="18"/>
              </w:rPr>
              <w:t>.</w:t>
            </w:r>
          </w:p>
        </w:tc>
      </w:tr>
      <w:tr w:rsidR="00011408" w:rsidRPr="00184CED" w14:paraId="129DD477" w14:textId="77777777" w:rsidTr="00EF2C60">
        <w:trPr>
          <w:cantSplit/>
          <w:jc w:val="center"/>
        </w:trPr>
        <w:tc>
          <w:tcPr>
            <w:tcW w:w="416" w:type="dxa"/>
            <w:vAlign w:val="center"/>
          </w:tcPr>
          <w:p w14:paraId="0D5BA70C" w14:textId="77777777" w:rsidR="00011408" w:rsidRPr="004C2943" w:rsidRDefault="00011408" w:rsidP="00EF2C60">
            <w:pPr>
              <w:spacing w:before="100" w:after="100"/>
              <w:jc w:val="center"/>
              <w:rPr>
                <w:rFonts w:cs="Arial"/>
                <w:b/>
                <w:sz w:val="20"/>
              </w:rPr>
            </w:pPr>
            <w:r w:rsidRPr="004C2943">
              <w:rPr>
                <w:rFonts w:cs="Arial"/>
                <w:b/>
                <w:sz w:val="20"/>
              </w:rPr>
              <w:t>X</w:t>
            </w:r>
          </w:p>
        </w:tc>
        <w:tc>
          <w:tcPr>
            <w:tcW w:w="4742" w:type="dxa"/>
            <w:vAlign w:val="center"/>
          </w:tcPr>
          <w:p w14:paraId="10242B23" w14:textId="77777777" w:rsidR="00011408" w:rsidRPr="004C2943" w:rsidRDefault="00011408" w:rsidP="00EF2C60">
            <w:pPr>
              <w:spacing w:before="100" w:after="100"/>
              <w:rPr>
                <w:rFonts w:cs="Arial"/>
                <w:sz w:val="18"/>
              </w:rPr>
            </w:pPr>
            <w:r w:rsidRPr="004C2943">
              <w:rPr>
                <w:rFonts w:cs="Arial"/>
                <w:b/>
                <w:sz w:val="18"/>
              </w:rPr>
              <w:t>None of the above</w:t>
            </w:r>
            <w:r w:rsidRPr="004C2943">
              <w:rPr>
                <w:rFonts w:cs="Arial"/>
                <w:sz w:val="18"/>
              </w:rPr>
              <w:t xml:space="preserve"> applies to this research project.</w:t>
            </w:r>
          </w:p>
        </w:tc>
        <w:tc>
          <w:tcPr>
            <w:tcW w:w="5418" w:type="dxa"/>
            <w:vAlign w:val="center"/>
          </w:tcPr>
          <w:p w14:paraId="5697A4E5" w14:textId="77777777" w:rsidR="00011408" w:rsidRPr="004C2943" w:rsidRDefault="00011408" w:rsidP="00EF2C60">
            <w:pPr>
              <w:spacing w:before="100" w:after="100"/>
              <w:rPr>
                <w:rFonts w:cs="Arial"/>
                <w:sz w:val="18"/>
              </w:rPr>
            </w:pPr>
          </w:p>
        </w:tc>
      </w:tr>
    </w:tbl>
    <w:p w14:paraId="4BEC8297" w14:textId="77777777" w:rsidR="00011408" w:rsidRPr="00654A37" w:rsidRDefault="00011408" w:rsidP="00011408">
      <w:pPr>
        <w:rPr>
          <w:rFonts w:ascii="Arial" w:hAnsi="Arial" w:cs="Arial"/>
        </w:rPr>
      </w:pPr>
    </w:p>
    <w:p w14:paraId="4B5ABEE2" w14:textId="77777777" w:rsidR="00011408" w:rsidRPr="00B17571" w:rsidRDefault="00011408" w:rsidP="00011408">
      <w:pPr>
        <w:rPr>
          <w:rFonts w:ascii="Helvetica Neue Light" w:hAnsi="Helvetica Neue Light" w:cs="Arial"/>
          <w:sz w:val="20"/>
          <w:szCs w:val="20"/>
        </w:rPr>
      </w:pPr>
      <w:r w:rsidRPr="00B17571">
        <w:rPr>
          <w:rFonts w:ascii="Helvetica Neue Light" w:hAnsi="Helvetica Neue Light" w:cs="Arial"/>
          <w:sz w:val="20"/>
          <w:szCs w:val="20"/>
        </w:rPr>
        <w:t xml:space="preserve">Comment on the above: All data will be non-identifiable and not added to a databank (defined in NS §3.2 as data that is aggregated over time). </w:t>
      </w:r>
      <w:r>
        <w:rPr>
          <w:rFonts w:ascii="Helvetica Neue Light" w:hAnsi="Helvetica Neue Light" w:cs="Arial"/>
          <w:sz w:val="20"/>
          <w:szCs w:val="20"/>
        </w:rPr>
        <w:t>The</w:t>
      </w:r>
      <w:r w:rsidRPr="00B17571">
        <w:rPr>
          <w:rFonts w:ascii="Helvetica Neue Light" w:hAnsi="Helvetica Neue Light" w:cs="Arial"/>
          <w:sz w:val="20"/>
          <w:szCs w:val="20"/>
        </w:rPr>
        <w:t xml:space="preserve"> data may be made available in completely anonymous and non-identifiable form to other researchers.</w:t>
      </w:r>
    </w:p>
    <w:p w14:paraId="7359D0BF" w14:textId="77777777" w:rsidR="00011408" w:rsidRDefault="00011408" w:rsidP="00011408">
      <w:pPr>
        <w:rPr>
          <w:rFonts w:cs="Arial"/>
        </w:rPr>
      </w:pPr>
    </w:p>
    <w:p w14:paraId="57AA17C3" w14:textId="77777777" w:rsidR="00011408" w:rsidRDefault="00011408" w:rsidP="00011408">
      <w:pPr>
        <w:rPr>
          <w:rFonts w:cs="Arial"/>
        </w:rPr>
      </w:pPr>
    </w:p>
    <w:p w14:paraId="335E6EBB" w14:textId="77777777" w:rsidR="00011408" w:rsidRDefault="00011408" w:rsidP="00011408">
      <w:pPr>
        <w:rPr>
          <w:rFonts w:cs="Arial"/>
        </w:rPr>
      </w:pPr>
    </w:p>
    <w:p w14:paraId="48CABC12" w14:textId="77777777" w:rsidR="00011408" w:rsidRDefault="00011408" w:rsidP="00011408">
      <w:pPr>
        <w:rPr>
          <w:rFonts w:cs="Arial"/>
        </w:rPr>
      </w:pPr>
    </w:p>
    <w:p w14:paraId="249DEAF6" w14:textId="77777777" w:rsidR="00011408" w:rsidRDefault="00011408" w:rsidP="00011408">
      <w:pPr>
        <w:rPr>
          <w:rFonts w:cs="Arial"/>
        </w:rPr>
      </w:pPr>
    </w:p>
    <w:p w14:paraId="594BB2D6" w14:textId="77777777" w:rsidR="00011408" w:rsidRDefault="00011408" w:rsidP="00011408">
      <w:pPr>
        <w:rPr>
          <w:rFonts w:cs="Arial"/>
        </w:rPr>
      </w:pPr>
    </w:p>
    <w:p w14:paraId="4818A2EB" w14:textId="77777777" w:rsidR="00011408" w:rsidRDefault="00011408" w:rsidP="00011408">
      <w:pPr>
        <w:rPr>
          <w:rFonts w:cs="Arial"/>
        </w:rPr>
      </w:pPr>
    </w:p>
    <w:p w14:paraId="742EEFC7" w14:textId="77777777" w:rsidR="00011408" w:rsidRDefault="00011408" w:rsidP="00011408">
      <w:pPr>
        <w:rPr>
          <w:rFonts w:cs="Arial"/>
        </w:rPr>
      </w:pPr>
    </w:p>
    <w:p w14:paraId="47B1A066" w14:textId="77777777" w:rsidR="00011408" w:rsidRDefault="00011408" w:rsidP="00011408">
      <w:pPr>
        <w:rPr>
          <w:rFonts w:cs="Arial"/>
        </w:rPr>
      </w:pPr>
    </w:p>
    <w:p w14:paraId="046353AE" w14:textId="77777777" w:rsidR="00011408" w:rsidRDefault="00011408" w:rsidP="00011408">
      <w:pPr>
        <w:rPr>
          <w:rFonts w:cs="Arial"/>
        </w:rPr>
      </w:pPr>
    </w:p>
    <w:p w14:paraId="718DFFE4" w14:textId="77777777" w:rsidR="00011408" w:rsidRDefault="00011408" w:rsidP="00011408">
      <w:pPr>
        <w:rPr>
          <w:rFonts w:cs="Arial"/>
        </w:rPr>
      </w:pPr>
    </w:p>
    <w:p w14:paraId="6F9ECB2E" w14:textId="77777777" w:rsidR="00011408" w:rsidRDefault="00011408" w:rsidP="00011408">
      <w:pPr>
        <w:rPr>
          <w:rFonts w:cs="Arial"/>
        </w:rPr>
      </w:pPr>
    </w:p>
    <w:p w14:paraId="39E59F91" w14:textId="77777777" w:rsidR="00011408" w:rsidRDefault="00011408" w:rsidP="00011408">
      <w:pPr>
        <w:rPr>
          <w:rFonts w:cs="Arial"/>
        </w:rPr>
      </w:pPr>
    </w:p>
    <w:p w14:paraId="39276142" w14:textId="77777777" w:rsidR="00011408" w:rsidRDefault="00011408" w:rsidP="00011408">
      <w:pPr>
        <w:rPr>
          <w:rFonts w:cs="Arial"/>
        </w:rPr>
      </w:pPr>
    </w:p>
    <w:p w14:paraId="36CAE3D0" w14:textId="77777777" w:rsidR="00011408" w:rsidRDefault="00011408" w:rsidP="00011408">
      <w:pPr>
        <w:rPr>
          <w:rFonts w:cs="Arial"/>
        </w:rPr>
      </w:pPr>
    </w:p>
    <w:p w14:paraId="20927D4E" w14:textId="77777777" w:rsidR="00011408" w:rsidRDefault="00011408" w:rsidP="00011408">
      <w:pPr>
        <w:pStyle w:val="SectionHead"/>
      </w:pPr>
      <w:r>
        <w:lastRenderedPageBreak/>
        <w:t>2. Background and Method</w:t>
      </w:r>
    </w:p>
    <w:tbl>
      <w:tblPr>
        <w:tblW w:w="1049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B85400" w14:paraId="5FE36837" w14:textId="77777777" w:rsidTr="00EF2C60">
        <w:trPr>
          <w:cantSplit/>
        </w:trPr>
        <w:tc>
          <w:tcPr>
            <w:tcW w:w="2694" w:type="dxa"/>
            <w:shd w:val="clear" w:color="auto" w:fill="00244F"/>
            <w:vAlign w:val="center"/>
          </w:tcPr>
          <w:p w14:paraId="2EDDCB8A" w14:textId="77777777" w:rsidR="00011408" w:rsidRPr="00B146A7" w:rsidRDefault="00011408" w:rsidP="00EF2C60">
            <w:pPr>
              <w:pStyle w:val="Question"/>
              <w:numPr>
                <w:ilvl w:val="0"/>
                <w:numId w:val="0"/>
              </w:numPr>
              <w:ind w:left="459" w:hanging="425"/>
            </w:pPr>
            <w:r>
              <w:rPr>
                <w:color w:val="FFFFFF"/>
              </w:rPr>
              <w:t>2.1</w:t>
            </w:r>
            <w:r>
              <w:rPr>
                <w:color w:val="FFFFFF"/>
              </w:rPr>
              <w:tab/>
            </w:r>
            <w:r w:rsidRPr="00C145A2">
              <w:rPr>
                <w:color w:val="FFFFFF"/>
              </w:rPr>
              <w:t xml:space="preserve">Background </w:t>
            </w:r>
            <w:r>
              <w:rPr>
                <w:color w:val="FFFFFF"/>
              </w:rPr>
              <w:t>and</w:t>
            </w:r>
            <w:r w:rsidRPr="00C145A2">
              <w:rPr>
                <w:color w:val="FFFFFF"/>
              </w:rPr>
              <w:t xml:space="preserve"> Significance</w:t>
            </w:r>
          </w:p>
        </w:tc>
        <w:tc>
          <w:tcPr>
            <w:tcW w:w="7796" w:type="dxa"/>
            <w:shd w:val="clear" w:color="auto" w:fill="D9D9D9"/>
            <w:vAlign w:val="center"/>
          </w:tcPr>
          <w:p w14:paraId="0DD63B70" w14:textId="77777777" w:rsidR="00011408" w:rsidRPr="004C2943" w:rsidRDefault="00011408" w:rsidP="00EF2C60">
            <w:pPr>
              <w:pStyle w:val="Question0"/>
              <w:pageBreakBefore/>
              <w:rPr>
                <w:rStyle w:val="QuestionChar"/>
                <w:rFonts w:eastAsia="Calibri" w:cs="Arial"/>
                <w:szCs w:val="22"/>
                <w:lang w:eastAsia="en-US"/>
              </w:rPr>
            </w:pPr>
            <w:r w:rsidRPr="004C2943">
              <w:rPr>
                <w:rStyle w:val="QuestionChar"/>
                <w:rFonts w:eastAsia="Calibri" w:cs="Arial"/>
                <w:szCs w:val="22"/>
                <w:lang w:eastAsia="en-US"/>
              </w:rPr>
              <w:t xml:space="preserve">Provide a summary of background information. Explain the significance of the proposed research in the context of this background. </w:t>
            </w:r>
            <w:r w:rsidRPr="004C2943">
              <w:rPr>
                <w:rStyle w:val="QuestionChar"/>
                <w:rFonts w:eastAsia="Calibri" w:cs="Arial"/>
                <w:b/>
                <w:szCs w:val="22"/>
                <w:lang w:eastAsia="en-US"/>
              </w:rPr>
              <w:t xml:space="preserve">Refer to </w:t>
            </w:r>
            <w:hyperlink r:id="rId42" w:history="1">
              <w:r w:rsidRPr="004C2943">
                <w:rPr>
                  <w:rStyle w:val="Hyperlink"/>
                  <w:rFonts w:cs="Arial"/>
                  <w:b/>
                  <w:i/>
                  <w:szCs w:val="22"/>
                  <w:lang w:eastAsia="en-US"/>
                </w:rPr>
                <w:t>NS</w:t>
              </w:r>
              <w:r w:rsidRPr="004C2943">
                <w:rPr>
                  <w:rStyle w:val="Hyperlink"/>
                  <w:rFonts w:cs="Arial"/>
                  <w:b/>
                  <w:szCs w:val="22"/>
                  <w:lang w:eastAsia="en-US"/>
                </w:rPr>
                <w:t xml:space="preserve"> §5.2.5</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6EB2E40B" w14:textId="77777777" w:rsidR="00011408" w:rsidRPr="004C2943" w:rsidRDefault="00011408" w:rsidP="00EF2C60">
            <w:pPr>
              <w:pStyle w:val="Question0"/>
              <w:pageBreakBefore/>
              <w:rPr>
                <w:rFonts w:cs="Arial"/>
                <w:caps/>
                <w:szCs w:val="22"/>
                <w:lang w:eastAsia="en-US"/>
              </w:rPr>
            </w:pPr>
            <w:r w:rsidRPr="004C2943">
              <w:rPr>
                <w:rFonts w:cs="Arial"/>
                <w:b/>
                <w:szCs w:val="22"/>
                <w:lang w:eastAsia="en-US"/>
              </w:rPr>
              <w:t>[Limit: 500 words]</w:t>
            </w:r>
          </w:p>
        </w:tc>
      </w:tr>
      <w:tr w:rsidR="00011408" w:rsidRPr="001E552B" w14:paraId="13AB6045" w14:textId="77777777" w:rsidTr="00EF2C60">
        <w:tc>
          <w:tcPr>
            <w:tcW w:w="10490" w:type="dxa"/>
            <w:gridSpan w:val="2"/>
          </w:tcPr>
          <w:p w14:paraId="3221E750"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Background:</w:t>
            </w:r>
          </w:p>
          <w:p w14:paraId="59B3C007" w14:textId="77777777" w:rsidR="00011408" w:rsidRDefault="00011408" w:rsidP="00EF2C60">
            <w:pPr>
              <w:pStyle w:val="Guidance"/>
            </w:pPr>
            <w:r w:rsidRPr="004C2943">
              <w:t>[What is the current state of research/knowledge/discourse in this area?]</w:t>
            </w:r>
          </w:p>
          <w:p w14:paraId="5FDAAFD2" w14:textId="77777777" w:rsidR="00011408" w:rsidRDefault="00011408" w:rsidP="00EF2C60">
            <w:pPr>
              <w:shd w:val="clear" w:color="auto" w:fill="FFFFFF"/>
              <w:rPr>
                <w:rFonts w:ascii="Arial" w:hAnsi="Arial" w:cs="Arial"/>
                <w:color w:val="222222"/>
                <w:sz w:val="20"/>
                <w:szCs w:val="20"/>
                <w:lang w:eastAsia="zh-CN"/>
              </w:rPr>
            </w:pPr>
          </w:p>
          <w:p w14:paraId="6397FEFA"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The world is replete with the unknown. But just how do we make decisions when faced </w:t>
            </w:r>
            <w:r>
              <w:rPr>
                <w:rFonts w:ascii="Helvetica Neue Light" w:hAnsi="Helvetica Neue Light" w:cs="Arial"/>
                <w:color w:val="222222"/>
                <w:sz w:val="20"/>
                <w:szCs w:val="20"/>
                <w:lang w:eastAsia="zh-CN"/>
              </w:rPr>
              <w:t>there</w:t>
            </w:r>
            <w:r w:rsidRPr="005D677C">
              <w:rPr>
                <w:rFonts w:ascii="Helvetica Neue Light" w:hAnsi="Helvetica Neue Light" w:cs="Arial"/>
                <w:color w:val="222222"/>
                <w:sz w:val="20"/>
                <w:szCs w:val="20"/>
                <w:lang w:eastAsia="zh-CN"/>
              </w:rPr>
              <w:t xml:space="preserve">with, as we are </w:t>
            </w:r>
            <w:proofErr w:type="gramStart"/>
            <w:r w:rsidRPr="005D677C">
              <w:rPr>
                <w:rFonts w:ascii="Helvetica Neue Light" w:hAnsi="Helvetica Neue Light" w:cs="Arial"/>
                <w:color w:val="222222"/>
                <w:sz w:val="20"/>
                <w:szCs w:val="20"/>
                <w:lang w:eastAsia="zh-CN"/>
              </w:rPr>
              <w:t>on a daily basis</w:t>
            </w:r>
            <w:proofErr w:type="gramEnd"/>
            <w:r w:rsidRPr="005D677C">
              <w:rPr>
                <w:rFonts w:ascii="Helvetica Neue Light" w:hAnsi="Helvetica Neue Light" w:cs="Arial"/>
                <w:color w:val="222222"/>
                <w:sz w:val="20"/>
                <w:szCs w:val="20"/>
                <w:lang w:eastAsia="zh-CN"/>
              </w:rPr>
              <w:t xml:space="preserve">?  To answer such a question, it is necessary to differentiate between two ontologically different phenomena which fall within the penumbra of what we, in common parlance, call ‘unknown’. In this regard, an important distinction exists between ‘risk’ — a measurable </w:t>
            </w:r>
            <w:r>
              <w:rPr>
                <w:rFonts w:ascii="Helvetica Neue Light" w:hAnsi="Helvetica Neue Light" w:cs="Arial"/>
                <w:color w:val="222222"/>
                <w:sz w:val="20"/>
                <w:szCs w:val="20"/>
                <w:lang w:eastAsia="zh-CN"/>
              </w:rPr>
              <w:t>lack of certainty</w:t>
            </w:r>
            <w:r w:rsidRPr="005D677C">
              <w:rPr>
                <w:rFonts w:ascii="Helvetica Neue Light" w:hAnsi="Helvetica Neue Light" w:cs="Arial"/>
                <w:color w:val="222222"/>
                <w:sz w:val="20"/>
                <w:szCs w:val="20"/>
                <w:lang w:eastAsia="zh-CN"/>
              </w:rPr>
              <w:t xml:space="preserve"> represented by numerical probabilities (e.g. ‘there is a 50% chance that it will rain tomorrow’), and ‘uncertainty’ — an unmeasurable lack of certainty (e.g. ‘there is an unknown probability that it will rain tomorrow’; Knight, 1921). Interestingly, a large body of work has shown that, in decision-making tasks, humans prefer the former (risk) to the latter (uncertainty): a phenomenon known as ambiguity aversion. </w:t>
            </w:r>
          </w:p>
          <w:p w14:paraId="591DA80B"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p>
          <w:p w14:paraId="61C48510"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 xml:space="preserve">Since ambiguity aversion was first described in 1961 by Daniel Ellsberg, it has been mostly studied through an ‘economic game’ paradigm. The quintessential example of this paradigm shows that people prefer to bet on an urn that contains 50 red balls and 50 blue balls than an urn that contains 100 blue or red balls, but the exact number of each is unknown (Ellsberg, 1961; </w:t>
            </w:r>
            <w:proofErr w:type="spellStart"/>
            <w:r w:rsidRPr="005D677C">
              <w:rPr>
                <w:rFonts w:ascii="Helvetica Neue Light" w:hAnsi="Helvetica Neue Light" w:cs="Arial"/>
                <w:color w:val="222222"/>
                <w:sz w:val="20"/>
                <w:szCs w:val="20"/>
                <w:lang w:eastAsia="zh-CN"/>
              </w:rPr>
              <w:t>Fellner</w:t>
            </w:r>
            <w:proofErr w:type="spellEnd"/>
            <w:r w:rsidRPr="005D677C">
              <w:rPr>
                <w:rFonts w:ascii="Helvetica Neue Light" w:hAnsi="Helvetica Neue Light" w:cs="Arial"/>
                <w:color w:val="222222"/>
                <w:sz w:val="20"/>
                <w:szCs w:val="20"/>
                <w:lang w:eastAsia="zh-CN"/>
              </w:rPr>
              <w:t xml:space="preserve">, 1961).  Studies following this paradigm, in which participants price or choose between bets which are situated within unrealistic and contrived games are pervasive in the behavioral economics literature of ambiguity aversion. While this paradigm is indispensable for understanding and modeling the decision rules that may underly people’s decisions and has also shown the ambiguity effect to be somewhat robust (Machina &amp; </w:t>
            </w:r>
            <w:proofErr w:type="spellStart"/>
            <w:r w:rsidRPr="005D677C">
              <w:rPr>
                <w:rFonts w:ascii="Helvetica Neue Light" w:hAnsi="Helvetica Neue Light" w:cs="Arial"/>
                <w:color w:val="222222"/>
                <w:sz w:val="20"/>
                <w:szCs w:val="20"/>
                <w:lang w:eastAsia="zh-CN"/>
              </w:rPr>
              <w:t>Siniscalch</w:t>
            </w:r>
            <w:proofErr w:type="spellEnd"/>
            <w:r w:rsidRPr="005D677C">
              <w:rPr>
                <w:rFonts w:ascii="Helvetica Neue Light" w:hAnsi="Helvetica Neue Light" w:cs="Arial"/>
                <w:color w:val="222222"/>
                <w:sz w:val="20"/>
                <w:szCs w:val="20"/>
                <w:lang w:eastAsia="zh-CN"/>
              </w:rPr>
              <w:t xml:space="preserve">, 2014), it lacks external validity. That is, such studies tell us little about whether these results are applicable to contexts not directly ‘under the microscope’ and whether they will persist in the real world outside of the lab. </w:t>
            </w:r>
          </w:p>
          <w:p w14:paraId="4B319333"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p>
          <w:p w14:paraId="47E8E3F1"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To answer this question, many ‘applied’ studies have examined ambiguity aversion in pecuniary contexts that are well suited to the quantitative toolkit of the economist. Here, the ambiguity effect has arisen in contexts such as asset markets (</w:t>
            </w:r>
            <w:proofErr w:type="spellStart"/>
            <w:r w:rsidRPr="005D677C">
              <w:rPr>
                <w:rFonts w:ascii="Helvetica Neue Light" w:hAnsi="Helvetica Neue Light" w:cs="Arial"/>
                <w:color w:val="222222"/>
                <w:sz w:val="20"/>
                <w:szCs w:val="20"/>
                <w:lang w:eastAsia="zh-CN"/>
              </w:rPr>
              <w:t>Füllbrunn</w:t>
            </w:r>
            <w:proofErr w:type="spellEnd"/>
            <w:r w:rsidRPr="005D677C">
              <w:rPr>
                <w:rFonts w:ascii="Helvetica Neue Light" w:hAnsi="Helvetica Neue Light" w:cs="Arial"/>
                <w:color w:val="222222"/>
                <w:sz w:val="20"/>
                <w:szCs w:val="20"/>
                <w:lang w:eastAsia="zh-CN"/>
              </w:rPr>
              <w:t xml:space="preserve">, Rau, &amp; Weitzel, 2014) and insurance (e.g., </w:t>
            </w:r>
            <w:proofErr w:type="spellStart"/>
            <w:r w:rsidRPr="005D677C">
              <w:rPr>
                <w:rFonts w:ascii="Helvetica Neue Light" w:hAnsi="Helvetica Neue Light" w:cs="Arial"/>
                <w:color w:val="222222"/>
                <w:sz w:val="20"/>
                <w:szCs w:val="20"/>
                <w:lang w:eastAsia="zh-CN"/>
              </w:rPr>
              <w:t>Kunreuther</w:t>
            </w:r>
            <w:proofErr w:type="spellEnd"/>
            <w:r w:rsidRPr="005D677C">
              <w:rPr>
                <w:rFonts w:ascii="Helvetica Neue Light" w:hAnsi="Helvetica Neue Light" w:cs="Arial"/>
                <w:color w:val="222222"/>
                <w:sz w:val="20"/>
                <w:szCs w:val="20"/>
                <w:lang w:eastAsia="zh-CN"/>
              </w:rPr>
              <w:t xml:space="preserve">, </w:t>
            </w:r>
            <w:proofErr w:type="spellStart"/>
            <w:r w:rsidRPr="005D677C">
              <w:rPr>
                <w:rFonts w:ascii="Helvetica Neue Light" w:hAnsi="Helvetica Neue Light" w:cs="Arial"/>
                <w:color w:val="222222"/>
                <w:sz w:val="20"/>
                <w:szCs w:val="20"/>
                <w:lang w:eastAsia="zh-CN"/>
              </w:rPr>
              <w:t>Meszaros</w:t>
            </w:r>
            <w:proofErr w:type="spellEnd"/>
            <w:r w:rsidRPr="005D677C">
              <w:rPr>
                <w:rFonts w:ascii="Helvetica Neue Light" w:hAnsi="Helvetica Neue Light" w:cs="Arial"/>
                <w:color w:val="222222"/>
                <w:sz w:val="20"/>
                <w:szCs w:val="20"/>
                <w:lang w:eastAsia="zh-CN"/>
              </w:rPr>
              <w:t xml:space="preserve">, Hogarth, &amp; </w:t>
            </w:r>
            <w:proofErr w:type="spellStart"/>
            <w:r w:rsidRPr="005D677C">
              <w:rPr>
                <w:rFonts w:ascii="Helvetica Neue Light" w:hAnsi="Helvetica Neue Light" w:cs="Arial"/>
                <w:color w:val="222222"/>
                <w:sz w:val="20"/>
                <w:szCs w:val="20"/>
                <w:lang w:eastAsia="zh-CN"/>
              </w:rPr>
              <w:t>Spranca</w:t>
            </w:r>
            <w:proofErr w:type="spellEnd"/>
            <w:r w:rsidRPr="005D677C">
              <w:rPr>
                <w:rFonts w:ascii="Helvetica Neue Light" w:hAnsi="Helvetica Neue Light" w:cs="Arial"/>
                <w:color w:val="222222"/>
                <w:sz w:val="20"/>
                <w:szCs w:val="20"/>
                <w:lang w:eastAsia="zh-CN"/>
              </w:rPr>
              <w:t xml:space="preserve">, 1995). However, there is very little work which has sought to examine the application of the ambiguity effect in more ‘everyday’ contexts which are not as readily understood in quantitative terms (e.g. social situations).  </w:t>
            </w:r>
          </w:p>
          <w:p w14:paraId="4C7D7B47" w14:textId="77777777" w:rsidR="00011408" w:rsidRPr="005D677C" w:rsidRDefault="00011408" w:rsidP="00EF2C60">
            <w:pPr>
              <w:shd w:val="clear" w:color="auto" w:fill="FFFFFF"/>
              <w:ind w:left="113"/>
              <w:rPr>
                <w:rFonts w:ascii="Helvetica Neue Light" w:hAnsi="Helvetica Neue Light" w:cs="Arial"/>
                <w:color w:val="222222"/>
                <w:sz w:val="20"/>
                <w:szCs w:val="20"/>
                <w:lang w:eastAsia="zh-CN"/>
              </w:rPr>
            </w:pPr>
          </w:p>
          <w:p w14:paraId="04EF2DC3" w14:textId="77777777" w:rsidR="00011408" w:rsidRDefault="00011408" w:rsidP="00EF2C60">
            <w:pPr>
              <w:shd w:val="clear" w:color="auto" w:fill="FFFFFF"/>
              <w:ind w:left="113"/>
              <w:rPr>
                <w:rFonts w:ascii="Helvetica Neue Light" w:hAnsi="Helvetica Neue Light" w:cs="Arial"/>
                <w:color w:val="222222"/>
                <w:sz w:val="20"/>
                <w:szCs w:val="20"/>
                <w:lang w:eastAsia="zh-CN"/>
              </w:rPr>
            </w:pPr>
            <w:r w:rsidRPr="005D677C">
              <w:rPr>
                <w:rFonts w:ascii="Helvetica Neue Light" w:hAnsi="Helvetica Neue Light" w:cs="Arial"/>
                <w:color w:val="222222"/>
                <w:sz w:val="20"/>
                <w:szCs w:val="20"/>
                <w:lang w:eastAsia="zh-CN"/>
              </w:rPr>
              <w:t>Here, a sparse literature has shown that ambiguity aversion arises in medical contexts such as decisions to vaccinate children (</w:t>
            </w:r>
            <w:proofErr w:type="spellStart"/>
            <w:r w:rsidRPr="005D677C">
              <w:rPr>
                <w:rFonts w:ascii="Helvetica Neue Light" w:hAnsi="Helvetica Neue Light" w:cs="Arial"/>
                <w:color w:val="222222"/>
                <w:sz w:val="20"/>
                <w:szCs w:val="20"/>
                <w:lang w:eastAsia="zh-CN"/>
              </w:rPr>
              <w:t>Ritov</w:t>
            </w:r>
            <w:proofErr w:type="spellEnd"/>
            <w:r w:rsidRPr="005D677C">
              <w:rPr>
                <w:rFonts w:ascii="Helvetica Neue Light" w:hAnsi="Helvetica Neue Light" w:cs="Arial"/>
                <w:color w:val="222222"/>
                <w:sz w:val="20"/>
                <w:szCs w:val="20"/>
                <w:lang w:eastAsia="zh-CN"/>
              </w:rPr>
              <w:t xml:space="preserve"> &amp; Baron, 1990), undergo medical treatment (Curley et. al., 1984; Bier &amp; Connell, 1994), as well as other miscellaneous contexts such as decision</w:t>
            </w:r>
            <w:r>
              <w:rPr>
                <w:rFonts w:ascii="Helvetica Neue Light" w:hAnsi="Helvetica Neue Light" w:cs="Arial"/>
                <w:color w:val="222222"/>
                <w:sz w:val="20"/>
                <w:szCs w:val="20"/>
                <w:lang w:eastAsia="zh-CN"/>
              </w:rPr>
              <w:t>s</w:t>
            </w:r>
            <w:r w:rsidRPr="005D677C">
              <w:rPr>
                <w:rFonts w:ascii="Helvetica Neue Light" w:hAnsi="Helvetica Neue Light" w:cs="Arial"/>
                <w:color w:val="222222"/>
                <w:sz w:val="20"/>
                <w:szCs w:val="20"/>
                <w:lang w:eastAsia="zh-CN"/>
              </w:rPr>
              <w:t xml:space="preserve"> relating to online phishing (Wang, 2011), and where to live based on health risks (</w:t>
            </w:r>
            <w:proofErr w:type="spellStart"/>
            <w:r w:rsidRPr="005D677C">
              <w:rPr>
                <w:rFonts w:ascii="Helvetica Neue Light" w:hAnsi="Helvetica Neue Light" w:cs="Arial"/>
                <w:color w:val="222222"/>
                <w:sz w:val="20"/>
                <w:szCs w:val="20"/>
                <w:lang w:eastAsia="zh-CN"/>
              </w:rPr>
              <w:t>Viscusi</w:t>
            </w:r>
            <w:proofErr w:type="spellEnd"/>
            <w:r w:rsidRPr="005D677C">
              <w:rPr>
                <w:rFonts w:ascii="Helvetica Neue Light" w:hAnsi="Helvetica Neue Light" w:cs="Arial"/>
                <w:color w:val="222222"/>
                <w:sz w:val="20"/>
                <w:szCs w:val="20"/>
                <w:lang w:eastAsia="zh-CN"/>
              </w:rPr>
              <w:t xml:space="preserve"> et al., 1991). However, such work has hardly been systematic, and has not explored a wide variety of different decision contexts. </w:t>
            </w:r>
          </w:p>
          <w:p w14:paraId="66BB3295" w14:textId="77777777" w:rsidR="00011408" w:rsidRPr="00800B66" w:rsidRDefault="00011408" w:rsidP="00EF2C60">
            <w:pPr>
              <w:shd w:val="clear" w:color="auto" w:fill="FFFFFF"/>
              <w:rPr>
                <w:rFonts w:ascii="Helvetica Neue Light" w:hAnsi="Helvetica Neue Light" w:cs="Arial"/>
                <w:color w:val="222222"/>
                <w:sz w:val="20"/>
                <w:szCs w:val="20"/>
                <w:lang w:eastAsia="zh-CN"/>
              </w:rPr>
            </w:pPr>
          </w:p>
          <w:p w14:paraId="3690666E"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Bier, V. M., &amp; Connell, B. L. (1994). Ambiguity seeking in multi</w:t>
            </w:r>
            <w:r w:rsidRPr="003607D1">
              <w:rPr>
                <w:rFonts w:ascii="Cambria Math" w:hAnsi="Cambria Math" w:cs="Cambria Math"/>
                <w:sz w:val="18"/>
                <w:szCs w:val="18"/>
              </w:rPr>
              <w:t>‐</w:t>
            </w:r>
            <w:r w:rsidRPr="003607D1">
              <w:rPr>
                <w:rFonts w:ascii="Helvetica Neue Light" w:hAnsi="Helvetica Neue Light"/>
                <w:sz w:val="18"/>
                <w:szCs w:val="18"/>
              </w:rPr>
              <w:t xml:space="preserve">attribute decisions: Effects of optimism and message framing.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7(3), 169-182. </w:t>
            </w:r>
          </w:p>
          <w:p w14:paraId="5CB65DCE"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Curley, S. P., </w:t>
            </w:r>
            <w:proofErr w:type="spellStart"/>
            <w:r w:rsidRPr="003607D1">
              <w:rPr>
                <w:rFonts w:ascii="Helvetica Neue Light" w:hAnsi="Helvetica Neue Light"/>
                <w:sz w:val="18"/>
                <w:szCs w:val="18"/>
              </w:rPr>
              <w:t>Eraker</w:t>
            </w:r>
            <w:proofErr w:type="spellEnd"/>
            <w:r w:rsidRPr="003607D1">
              <w:rPr>
                <w:rFonts w:ascii="Helvetica Neue Light" w:hAnsi="Helvetica Neue Light"/>
                <w:sz w:val="18"/>
                <w:szCs w:val="18"/>
              </w:rPr>
              <w:t xml:space="preserve">, S. A., &amp; Yates, J. F. (1984). An investigation of patient's reactions to therapeutic uncertainty. Medical Decision Making, 4(4), 501-511. </w:t>
            </w:r>
          </w:p>
          <w:p w14:paraId="5B398B7D"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Ellsberg, D. (1961). Risk, ambiguity, and the Savage axioms. The quarterly journal of economics, 643-669.</w:t>
            </w:r>
          </w:p>
          <w:p w14:paraId="49A92A94" w14:textId="77777777" w:rsidR="00011408" w:rsidRPr="003607D1" w:rsidRDefault="00011408" w:rsidP="00EF2C60">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Fellner</w:t>
            </w:r>
            <w:proofErr w:type="spellEnd"/>
            <w:r w:rsidRPr="003607D1">
              <w:rPr>
                <w:rFonts w:ascii="Helvetica Neue Light" w:hAnsi="Helvetica Neue Light"/>
                <w:sz w:val="18"/>
                <w:szCs w:val="18"/>
              </w:rPr>
              <w:t>, W. (1961). Distortion of subjective probabilities as a reaction to uncertainty. The quarterly journal of economics, 670-689.</w:t>
            </w:r>
          </w:p>
          <w:p w14:paraId="79D34661" w14:textId="77777777" w:rsidR="00011408" w:rsidRPr="003607D1" w:rsidRDefault="00011408" w:rsidP="00EF2C60">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Füllbrunn</w:t>
            </w:r>
            <w:proofErr w:type="spellEnd"/>
            <w:r w:rsidRPr="003607D1">
              <w:rPr>
                <w:rFonts w:ascii="Helvetica Neue Light" w:hAnsi="Helvetica Neue Light"/>
                <w:sz w:val="18"/>
                <w:szCs w:val="18"/>
              </w:rPr>
              <w:t xml:space="preserve">, S., Rau, H. A., &amp; Weitzel, U. (2014). Does ambiguity aversion survive in experimental asset </w:t>
            </w:r>
            <w:proofErr w:type="gramStart"/>
            <w:r w:rsidRPr="003607D1">
              <w:rPr>
                <w:rFonts w:ascii="Helvetica Neue Light" w:hAnsi="Helvetica Neue Light"/>
                <w:sz w:val="18"/>
                <w:szCs w:val="18"/>
              </w:rPr>
              <w:t>markets?.</w:t>
            </w:r>
            <w:proofErr w:type="gramEnd"/>
            <w:r w:rsidRPr="003607D1">
              <w:rPr>
                <w:rFonts w:ascii="Helvetica Neue Light" w:hAnsi="Helvetica Neue Light"/>
                <w:sz w:val="18"/>
                <w:szCs w:val="18"/>
              </w:rPr>
              <w:t xml:space="preserve">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107, 810-826.</w:t>
            </w:r>
          </w:p>
          <w:p w14:paraId="393FF68B"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Knight, F. H. (1921). Risk, uncertainty and pro</w:t>
            </w:r>
            <w:r w:rsidRPr="003607D1">
              <w:rPr>
                <w:rFonts w:cs="Arial"/>
                <w:sz w:val="18"/>
                <w:szCs w:val="18"/>
              </w:rPr>
              <w:t>ﬁ</w:t>
            </w:r>
            <w:r w:rsidRPr="003607D1">
              <w:rPr>
                <w:rFonts w:ascii="Helvetica Neue Light" w:hAnsi="Helvetica Neue Light"/>
                <w:sz w:val="18"/>
                <w:szCs w:val="18"/>
              </w:rPr>
              <w:t>t. New York: Hart, Schaffner and Marx.</w:t>
            </w:r>
          </w:p>
          <w:p w14:paraId="65E1FD59" w14:textId="77777777" w:rsidR="00011408" w:rsidRPr="003607D1" w:rsidRDefault="00011408" w:rsidP="00EF2C60">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Kunreuther</w:t>
            </w:r>
            <w:proofErr w:type="spellEnd"/>
            <w:r w:rsidRPr="003607D1">
              <w:rPr>
                <w:rFonts w:ascii="Helvetica Neue Light" w:hAnsi="Helvetica Neue Light"/>
                <w:sz w:val="18"/>
                <w:szCs w:val="18"/>
              </w:rPr>
              <w:t xml:space="preserve">, H., </w:t>
            </w:r>
            <w:proofErr w:type="spellStart"/>
            <w:r w:rsidRPr="003607D1">
              <w:rPr>
                <w:rFonts w:ascii="Helvetica Neue Light" w:hAnsi="Helvetica Neue Light"/>
                <w:sz w:val="18"/>
                <w:szCs w:val="18"/>
              </w:rPr>
              <w:t>Meszaros</w:t>
            </w:r>
            <w:proofErr w:type="spellEnd"/>
            <w:r w:rsidRPr="003607D1">
              <w:rPr>
                <w:rFonts w:ascii="Helvetica Neue Light" w:hAnsi="Helvetica Neue Light"/>
                <w:sz w:val="18"/>
                <w:szCs w:val="18"/>
              </w:rPr>
              <w:t xml:space="preserve">, J., Hogarth, R. M., &amp; </w:t>
            </w:r>
            <w:proofErr w:type="spellStart"/>
            <w:r w:rsidRPr="003607D1">
              <w:rPr>
                <w:rFonts w:ascii="Helvetica Neue Light" w:hAnsi="Helvetica Neue Light"/>
                <w:sz w:val="18"/>
                <w:szCs w:val="18"/>
              </w:rPr>
              <w:t>Spranca</w:t>
            </w:r>
            <w:proofErr w:type="spellEnd"/>
            <w:r w:rsidRPr="003607D1">
              <w:rPr>
                <w:rFonts w:ascii="Helvetica Neue Light" w:hAnsi="Helvetica Neue Light"/>
                <w:sz w:val="18"/>
                <w:szCs w:val="18"/>
              </w:rPr>
              <w:t xml:space="preserve">, M. (1995). Ambiguity and underwriter decision processes. Journal of Economic </w:t>
            </w:r>
            <w:proofErr w:type="spellStart"/>
            <w:r w:rsidRPr="003607D1">
              <w:rPr>
                <w:rFonts w:ascii="Helvetica Neue Light" w:hAnsi="Helvetica Neue Light"/>
                <w:sz w:val="18"/>
                <w:szCs w:val="18"/>
              </w:rPr>
              <w:t>Behavior</w:t>
            </w:r>
            <w:proofErr w:type="spellEnd"/>
            <w:r w:rsidRPr="003607D1">
              <w:rPr>
                <w:rFonts w:ascii="Helvetica Neue Light" w:hAnsi="Helvetica Neue Light"/>
                <w:sz w:val="18"/>
                <w:szCs w:val="18"/>
              </w:rPr>
              <w:t xml:space="preserve"> &amp; Organization, 26(3), 337-352.</w:t>
            </w:r>
          </w:p>
          <w:p w14:paraId="29C12AC8"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 xml:space="preserve">Machina, M. J., &amp; </w:t>
            </w:r>
            <w:proofErr w:type="spellStart"/>
            <w:r w:rsidRPr="003607D1">
              <w:rPr>
                <w:rFonts w:ascii="Helvetica Neue Light" w:hAnsi="Helvetica Neue Light"/>
                <w:sz w:val="18"/>
                <w:szCs w:val="18"/>
              </w:rPr>
              <w:t>Siniscalchi</w:t>
            </w:r>
            <w:proofErr w:type="spellEnd"/>
            <w:r w:rsidRPr="003607D1">
              <w:rPr>
                <w:rFonts w:ascii="Helvetica Neue Light" w:hAnsi="Helvetica Neue Light"/>
                <w:sz w:val="18"/>
                <w:szCs w:val="18"/>
              </w:rPr>
              <w:t>, M. (2014). Ambiguity and ambiguity aversion. In Handbook of the Economics of Risk and Uncertainty (Vol. 1, pp. 729-807). North-Holland.</w:t>
            </w:r>
          </w:p>
          <w:p w14:paraId="72930043" w14:textId="77777777" w:rsidR="00011408" w:rsidRPr="003607D1" w:rsidRDefault="00011408" w:rsidP="00EF2C60">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Ritov</w:t>
            </w:r>
            <w:proofErr w:type="spellEnd"/>
            <w:r w:rsidRPr="003607D1">
              <w:rPr>
                <w:rFonts w:ascii="Helvetica Neue Light" w:hAnsi="Helvetica Neue Light"/>
                <w:sz w:val="18"/>
                <w:szCs w:val="18"/>
              </w:rPr>
              <w:t xml:space="preserve">, I., &amp; Baron, J. (1990). Reluctance to vaccinate: Omission bias and ambiguity. Journal of </w:t>
            </w:r>
            <w:proofErr w:type="spellStart"/>
            <w:r w:rsidRPr="003607D1">
              <w:rPr>
                <w:rFonts w:ascii="Helvetica Neue Light" w:hAnsi="Helvetica Neue Light"/>
                <w:sz w:val="18"/>
                <w:szCs w:val="18"/>
              </w:rPr>
              <w:t>Behavioral</w:t>
            </w:r>
            <w:proofErr w:type="spellEnd"/>
            <w:r w:rsidRPr="003607D1">
              <w:rPr>
                <w:rFonts w:ascii="Helvetica Neue Light" w:hAnsi="Helvetica Neue Light"/>
                <w:sz w:val="18"/>
                <w:szCs w:val="18"/>
              </w:rPr>
              <w:t xml:space="preserve"> Decision Making, 3(4), 263-277.</w:t>
            </w:r>
          </w:p>
          <w:p w14:paraId="0C7E00BB" w14:textId="77777777" w:rsidR="00011408" w:rsidRPr="003607D1" w:rsidRDefault="00011408" w:rsidP="00EF2C60">
            <w:pPr>
              <w:pStyle w:val="NoSpacing"/>
              <w:spacing w:after="60"/>
              <w:ind w:left="833" w:hanging="720"/>
              <w:rPr>
                <w:rFonts w:ascii="Helvetica Neue Light" w:hAnsi="Helvetica Neue Light"/>
                <w:sz w:val="18"/>
                <w:szCs w:val="18"/>
              </w:rPr>
            </w:pPr>
            <w:proofErr w:type="spellStart"/>
            <w:r w:rsidRPr="003607D1">
              <w:rPr>
                <w:rFonts w:ascii="Helvetica Neue Light" w:hAnsi="Helvetica Neue Light"/>
                <w:sz w:val="18"/>
                <w:szCs w:val="18"/>
              </w:rPr>
              <w:t>Viscusi</w:t>
            </w:r>
            <w:proofErr w:type="spellEnd"/>
            <w:r w:rsidRPr="003607D1">
              <w:rPr>
                <w:rFonts w:ascii="Helvetica Neue Light" w:hAnsi="Helvetica Neue Light"/>
                <w:sz w:val="18"/>
                <w:szCs w:val="18"/>
              </w:rPr>
              <w:t xml:space="preserve">, W. K., </w:t>
            </w:r>
            <w:proofErr w:type="spellStart"/>
            <w:r w:rsidRPr="003607D1">
              <w:rPr>
                <w:rFonts w:ascii="Helvetica Neue Light" w:hAnsi="Helvetica Neue Light"/>
                <w:sz w:val="18"/>
                <w:szCs w:val="18"/>
              </w:rPr>
              <w:t>Magat</w:t>
            </w:r>
            <w:proofErr w:type="spellEnd"/>
            <w:r w:rsidRPr="003607D1">
              <w:rPr>
                <w:rFonts w:ascii="Helvetica Neue Light" w:hAnsi="Helvetica Neue Light"/>
                <w:sz w:val="18"/>
                <w:szCs w:val="18"/>
              </w:rPr>
              <w:t>, W. A., &amp; Huber, J. (1991). Communication of ambiguous risk information. Theory and Decision, 31(2-3), 159-173.</w:t>
            </w:r>
          </w:p>
          <w:p w14:paraId="58EEB91C" w14:textId="77777777" w:rsidR="00011408" w:rsidRPr="003607D1" w:rsidRDefault="00011408" w:rsidP="00EF2C60">
            <w:pPr>
              <w:pStyle w:val="NoSpacing"/>
              <w:spacing w:after="60"/>
              <w:ind w:left="833" w:hanging="720"/>
              <w:rPr>
                <w:rFonts w:ascii="Helvetica Neue Light" w:hAnsi="Helvetica Neue Light"/>
                <w:sz w:val="18"/>
                <w:szCs w:val="18"/>
              </w:rPr>
            </w:pPr>
            <w:r w:rsidRPr="003607D1">
              <w:rPr>
                <w:rFonts w:ascii="Helvetica Neue Light" w:hAnsi="Helvetica Neue Light"/>
                <w:sz w:val="18"/>
                <w:szCs w:val="18"/>
              </w:rPr>
              <w:t>Wang, P. A. (2011). Online Phishing in the Eyes of Online Shoppers. IAENG International Journal of Computer Science, 38(4).</w:t>
            </w:r>
          </w:p>
          <w:p w14:paraId="59404355" w14:textId="77777777" w:rsidR="00011408" w:rsidRDefault="00011408" w:rsidP="00EF2C60">
            <w:pPr>
              <w:pStyle w:val="Answer"/>
              <w:tabs>
                <w:tab w:val="left" w:pos="459"/>
              </w:tabs>
              <w:spacing w:after="0"/>
              <w:rPr>
                <w:rFonts w:cs="Arial"/>
                <w:b/>
                <w:szCs w:val="22"/>
                <w:lang w:eastAsia="en-US"/>
              </w:rPr>
            </w:pPr>
          </w:p>
          <w:p w14:paraId="1163FDC1" w14:textId="77777777" w:rsidR="00011408" w:rsidRDefault="00011408" w:rsidP="00EF2C60">
            <w:pPr>
              <w:pStyle w:val="Answer"/>
              <w:tabs>
                <w:tab w:val="left" w:pos="459"/>
              </w:tabs>
              <w:spacing w:after="0"/>
              <w:rPr>
                <w:rFonts w:cs="Arial"/>
                <w:b/>
                <w:szCs w:val="22"/>
                <w:lang w:eastAsia="en-US"/>
              </w:rPr>
            </w:pPr>
          </w:p>
          <w:p w14:paraId="440AA1D7"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lastRenderedPageBreak/>
              <w:t>B)</w:t>
            </w:r>
            <w:r w:rsidRPr="004C2943">
              <w:rPr>
                <w:rFonts w:cs="Arial"/>
                <w:b/>
                <w:szCs w:val="22"/>
                <w:lang w:eastAsia="en-US"/>
              </w:rPr>
              <w:tab/>
              <w:t>Significance of This Research:</w:t>
            </w:r>
          </w:p>
          <w:p w14:paraId="66EF8EF1" w14:textId="77777777" w:rsidR="00011408" w:rsidRDefault="00011408" w:rsidP="00EF2C60">
            <w:pPr>
              <w:pStyle w:val="Guidance"/>
            </w:pPr>
            <w:r w:rsidRPr="004C2943">
              <w:t xml:space="preserve">[Explain the significance of the proposed research project </w:t>
            </w:r>
            <w:proofErr w:type="gramStart"/>
            <w:r w:rsidRPr="004C2943">
              <w:t>in light of</w:t>
            </w:r>
            <w:proofErr w:type="gramEnd"/>
            <w:r w:rsidRPr="004C2943">
              <w:t xml:space="preserve"> existing research, knowledge or understanding. How does your research help to fill a gap in the literature? You may include relevant references, within the word limit.]</w:t>
            </w:r>
          </w:p>
          <w:p w14:paraId="0F4BAB97" w14:textId="77777777" w:rsidR="00011408" w:rsidRPr="00A5174B" w:rsidRDefault="00011408" w:rsidP="00EF2C60">
            <w:pPr>
              <w:pStyle w:val="Guidance"/>
              <w:ind w:left="0"/>
            </w:pPr>
          </w:p>
          <w:p w14:paraId="650272E1" w14:textId="77777777" w:rsidR="00011408" w:rsidRPr="00CC04FE" w:rsidRDefault="00011408" w:rsidP="00EF2C60">
            <w:pPr>
              <w:shd w:val="clear" w:color="auto" w:fill="FFFFFF"/>
              <w:ind w:left="113"/>
              <w:rPr>
                <w:rFonts w:ascii="Helvetica Neue Light" w:hAnsi="Helvetica Neue Light" w:cs="Arial"/>
                <w:color w:val="222222"/>
                <w:sz w:val="20"/>
                <w:szCs w:val="20"/>
                <w:lang w:eastAsia="zh-CN"/>
              </w:rPr>
            </w:pPr>
            <w:bookmarkStart w:id="1" w:name="_Hlk459139"/>
            <w:r w:rsidRPr="005D677C">
              <w:rPr>
                <w:rFonts w:ascii="Helvetica Neue Light" w:hAnsi="Helvetica Neue Light" w:cs="Arial"/>
                <w:color w:val="222222"/>
                <w:sz w:val="20"/>
                <w:szCs w:val="20"/>
                <w:lang w:eastAsia="zh-CN"/>
              </w:rPr>
              <w:t>The present study seeks to, with awareness of th</w:t>
            </w:r>
            <w:r>
              <w:rPr>
                <w:rFonts w:ascii="Helvetica Neue Light" w:hAnsi="Helvetica Neue Light" w:cs="Arial"/>
                <w:color w:val="222222"/>
                <w:sz w:val="20"/>
                <w:szCs w:val="20"/>
                <w:lang w:eastAsia="zh-CN"/>
              </w:rPr>
              <w:t>e</w:t>
            </w:r>
            <w:r w:rsidRPr="005D677C">
              <w:rPr>
                <w:rFonts w:ascii="Helvetica Neue Light" w:hAnsi="Helvetica Neue Light" w:cs="Arial"/>
                <w:color w:val="222222"/>
                <w:sz w:val="20"/>
                <w:szCs w:val="20"/>
                <w:lang w:eastAsia="zh-CN"/>
              </w:rPr>
              <w:t xml:space="preserve"> lacuna in the literature</w:t>
            </w:r>
            <w:r>
              <w:rPr>
                <w:rFonts w:ascii="Helvetica Neue Light" w:hAnsi="Helvetica Neue Light" w:cs="Arial"/>
                <w:color w:val="222222"/>
                <w:sz w:val="20"/>
                <w:szCs w:val="20"/>
                <w:lang w:eastAsia="zh-CN"/>
              </w:rPr>
              <w:t xml:space="preserve"> referred to above</w:t>
            </w:r>
            <w:r w:rsidRPr="005D677C">
              <w:rPr>
                <w:rFonts w:ascii="Helvetica Neue Light" w:hAnsi="Helvetica Neue Light" w:cs="Arial"/>
                <w:color w:val="222222"/>
                <w:sz w:val="20"/>
                <w:szCs w:val="20"/>
                <w:lang w:eastAsia="zh-CN"/>
              </w:rPr>
              <w:t>, assess the effect of ambiguity of ‘real-world’ qualitative decisions in a variety of contexts. The aim is therefore to ascertain whether the ambiguity effect is as robust and pervasive as it is oft thought to be. On this basis, we will present participants with vignettes taken from a variety of different real-life contexts such as social, existential, familial, technological etc. to ascertain to what extent ambiguity aversion arises</w:t>
            </w:r>
            <w:r>
              <w:rPr>
                <w:rFonts w:ascii="Helvetica Neue Light" w:hAnsi="Helvetica Neue Light" w:cs="Arial"/>
                <w:color w:val="222222"/>
                <w:sz w:val="20"/>
                <w:szCs w:val="20"/>
                <w:lang w:eastAsia="zh-CN"/>
              </w:rPr>
              <w:t xml:space="preserve"> in these qualitative and varied contexts. Because a</w:t>
            </w:r>
            <w:r w:rsidRPr="00CC04FE">
              <w:rPr>
                <w:rFonts w:ascii="Helvetica Neue Light" w:hAnsi="Helvetica Neue Light" w:cs="Arial"/>
                <w:color w:val="222222"/>
                <w:sz w:val="20"/>
                <w:szCs w:val="20"/>
                <w:lang w:eastAsia="zh-CN"/>
              </w:rPr>
              <w:t xml:space="preserve">mbiguity </w:t>
            </w:r>
            <w:r>
              <w:rPr>
                <w:rFonts w:ascii="Helvetica Neue Light" w:hAnsi="Helvetica Neue Light" w:cs="Arial"/>
                <w:color w:val="222222"/>
                <w:sz w:val="20"/>
                <w:szCs w:val="20"/>
                <w:lang w:eastAsia="zh-CN"/>
              </w:rPr>
              <w:t>a</w:t>
            </w:r>
            <w:r w:rsidRPr="00CC04FE">
              <w:rPr>
                <w:rFonts w:ascii="Helvetica Neue Light" w:hAnsi="Helvetica Neue Light" w:cs="Arial"/>
                <w:color w:val="222222"/>
                <w:sz w:val="20"/>
                <w:szCs w:val="20"/>
                <w:lang w:eastAsia="zh-CN"/>
              </w:rPr>
              <w:t>version is thought to affect the decisions people make every day</w:t>
            </w:r>
            <w:r>
              <w:rPr>
                <w:rFonts w:ascii="Helvetica Neue Light" w:hAnsi="Helvetica Neue Light" w:cs="Arial"/>
                <w:color w:val="222222"/>
                <w:sz w:val="20"/>
                <w:szCs w:val="20"/>
                <w:lang w:eastAsia="zh-CN"/>
              </w:rPr>
              <w:t>, the importance of understanding it cannot be understated</w:t>
            </w:r>
            <w:r w:rsidRPr="00CC04FE">
              <w:rPr>
                <w:rFonts w:ascii="Helvetica Neue Light" w:hAnsi="Helvetica Neue Light" w:cs="Arial"/>
                <w:color w:val="222222"/>
                <w:sz w:val="20"/>
                <w:szCs w:val="20"/>
                <w:lang w:eastAsia="zh-CN"/>
              </w:rPr>
              <w:t>.</w:t>
            </w:r>
            <w:r>
              <w:rPr>
                <w:rFonts w:ascii="Helvetica Neue Light" w:hAnsi="Helvetica Neue Light" w:cs="Arial"/>
                <w:color w:val="222222"/>
                <w:sz w:val="20"/>
                <w:szCs w:val="20"/>
                <w:lang w:eastAsia="zh-CN"/>
              </w:rPr>
              <w:t xml:space="preserve"> Indeed, i</w:t>
            </w:r>
            <w:r w:rsidRPr="00CC04FE">
              <w:rPr>
                <w:rFonts w:ascii="Helvetica Neue Light" w:hAnsi="Helvetica Neue Light" w:cs="Arial"/>
                <w:color w:val="222222"/>
                <w:sz w:val="20"/>
                <w:szCs w:val="20"/>
                <w:lang w:eastAsia="zh-CN"/>
              </w:rPr>
              <w:t>t is important to ascertain the proper ambit of this effect —</w:t>
            </w:r>
            <w:r>
              <w:rPr>
                <w:rFonts w:ascii="Helvetica Neue Light" w:hAnsi="Helvetica Neue Light" w:cs="Arial"/>
                <w:color w:val="222222"/>
                <w:sz w:val="20"/>
                <w:szCs w:val="20"/>
                <w:lang w:eastAsia="zh-CN"/>
              </w:rPr>
              <w:t xml:space="preserve"> does it arise </w:t>
            </w:r>
            <w:r w:rsidRPr="00CC04FE">
              <w:rPr>
                <w:rFonts w:ascii="Helvetica Neue Light" w:hAnsi="Helvetica Neue Light" w:cs="Arial"/>
                <w:color w:val="222222"/>
                <w:sz w:val="20"/>
                <w:szCs w:val="20"/>
                <w:lang w:eastAsia="zh-CN"/>
              </w:rPr>
              <w:t>in various milieus and contexts</w:t>
            </w:r>
            <w:r>
              <w:rPr>
                <w:rFonts w:ascii="Helvetica Neue Light" w:hAnsi="Helvetica Neue Light" w:cs="Arial"/>
                <w:color w:val="222222"/>
                <w:sz w:val="20"/>
                <w:szCs w:val="20"/>
                <w:lang w:eastAsia="zh-CN"/>
              </w:rPr>
              <w:t xml:space="preserve">. </w:t>
            </w:r>
            <w:r w:rsidRPr="00CC04FE">
              <w:rPr>
                <w:rFonts w:ascii="Helvetica Neue Light" w:hAnsi="Helvetica Neue Light" w:cs="Arial"/>
                <w:color w:val="222222"/>
                <w:sz w:val="20"/>
                <w:szCs w:val="20"/>
                <w:lang w:eastAsia="zh-CN"/>
              </w:rPr>
              <w:t>A better understanding of Ambiguity Aversion will also allow us to understand whether it is liable to be</w:t>
            </w:r>
            <w:r>
              <w:rPr>
                <w:rFonts w:ascii="Helvetica Neue Light" w:hAnsi="Helvetica Neue Light" w:cs="Arial"/>
                <w:color w:val="222222"/>
                <w:sz w:val="20"/>
                <w:szCs w:val="20"/>
                <w:lang w:eastAsia="zh-CN"/>
              </w:rPr>
              <w:t>ing</w:t>
            </w:r>
            <w:r w:rsidRPr="00CC04FE">
              <w:rPr>
                <w:rFonts w:ascii="Helvetica Neue Light" w:hAnsi="Helvetica Neue Light" w:cs="Arial"/>
                <w:color w:val="222222"/>
                <w:sz w:val="20"/>
                <w:szCs w:val="20"/>
                <w:lang w:eastAsia="zh-CN"/>
              </w:rPr>
              <w:t xml:space="preserve"> ameliorated, and what are its consequences and effects </w:t>
            </w:r>
            <w:r>
              <w:rPr>
                <w:rFonts w:ascii="Helvetica Neue Light" w:hAnsi="Helvetica Neue Light" w:cs="Arial"/>
                <w:color w:val="222222"/>
                <w:sz w:val="20"/>
                <w:szCs w:val="20"/>
                <w:lang w:eastAsia="zh-CN"/>
              </w:rPr>
              <w:t>up</w:t>
            </w:r>
            <w:r w:rsidRPr="00CC04FE">
              <w:rPr>
                <w:rFonts w:ascii="Helvetica Neue Light" w:hAnsi="Helvetica Neue Light" w:cs="Arial"/>
                <w:color w:val="222222"/>
                <w:sz w:val="20"/>
                <w:szCs w:val="20"/>
                <w:lang w:eastAsia="zh-CN"/>
              </w:rPr>
              <w:t>on us.</w:t>
            </w:r>
            <w:r>
              <w:rPr>
                <w:rFonts w:ascii="Helvetica Neue Light" w:hAnsi="Helvetica Neue Light" w:cs="Arial"/>
                <w:szCs w:val="22"/>
              </w:rPr>
              <w:t xml:space="preserve"> </w:t>
            </w:r>
            <w:r w:rsidRPr="00800B66">
              <w:rPr>
                <w:rFonts w:ascii="Helvetica Neue Light" w:hAnsi="Helvetica Neue Light" w:cs="Arial"/>
                <w:szCs w:val="22"/>
              </w:rPr>
              <w:t xml:space="preserve"> </w:t>
            </w:r>
          </w:p>
          <w:bookmarkEnd w:id="1"/>
          <w:p w14:paraId="29FE1654" w14:textId="77777777" w:rsidR="00011408" w:rsidRPr="004C2943" w:rsidRDefault="00011408" w:rsidP="00EF2C60">
            <w:pPr>
              <w:pStyle w:val="Guidance"/>
            </w:pPr>
          </w:p>
        </w:tc>
      </w:tr>
    </w:tbl>
    <w:p w14:paraId="3099030C" w14:textId="77777777" w:rsidR="00011408" w:rsidRPr="007E3CB3"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69DCD0EA" w14:textId="77777777" w:rsidTr="00EF2C60">
        <w:trPr>
          <w:cantSplit/>
        </w:trPr>
        <w:tc>
          <w:tcPr>
            <w:tcW w:w="2694" w:type="dxa"/>
            <w:shd w:val="clear" w:color="auto" w:fill="00244F"/>
            <w:vAlign w:val="center"/>
          </w:tcPr>
          <w:p w14:paraId="79169DE0" w14:textId="77777777" w:rsidR="00011408" w:rsidRPr="00A873B3" w:rsidRDefault="00011408" w:rsidP="00EF2C60">
            <w:pPr>
              <w:pStyle w:val="Question"/>
              <w:numPr>
                <w:ilvl w:val="0"/>
                <w:numId w:val="0"/>
              </w:numPr>
              <w:ind w:left="459" w:hanging="425"/>
            </w:pPr>
            <w:r>
              <w:rPr>
                <w:color w:val="FFFFFF"/>
              </w:rPr>
              <w:t>2.2</w:t>
            </w:r>
            <w:r>
              <w:rPr>
                <w:color w:val="FFFFFF"/>
              </w:rPr>
              <w:tab/>
              <w:t>Research Design and</w:t>
            </w:r>
            <w:r w:rsidRPr="00C145A2">
              <w:rPr>
                <w:color w:val="FFFFFF"/>
              </w:rPr>
              <w:t xml:space="preserve"> Method</w:t>
            </w:r>
          </w:p>
        </w:tc>
        <w:tc>
          <w:tcPr>
            <w:tcW w:w="7796" w:type="dxa"/>
            <w:shd w:val="clear" w:color="auto" w:fill="D9D9D9"/>
            <w:vAlign w:val="center"/>
          </w:tcPr>
          <w:p w14:paraId="73B39541" w14:textId="77777777" w:rsidR="00011408" w:rsidRPr="004C2943" w:rsidRDefault="00011408" w:rsidP="00EF2C60">
            <w:pPr>
              <w:pStyle w:val="Question0"/>
              <w:rPr>
                <w:rStyle w:val="QuestionChar"/>
                <w:rFonts w:eastAsia="Calibri" w:cs="Arial"/>
                <w:szCs w:val="22"/>
                <w:lang w:eastAsia="en-US"/>
              </w:rPr>
            </w:pPr>
            <w:r w:rsidRPr="004C2943">
              <w:rPr>
                <w:rStyle w:val="QuestionChar"/>
                <w:rFonts w:eastAsia="Calibri" w:cs="Arial"/>
                <w:szCs w:val="22"/>
                <w:lang w:eastAsia="en-US"/>
              </w:rPr>
              <w:t xml:space="preserve">Provide details of your research design and your proposed method. </w:t>
            </w:r>
            <w:r w:rsidRPr="004C2943">
              <w:rPr>
                <w:rStyle w:val="QuestionChar"/>
                <w:rFonts w:eastAsia="Calibri" w:cs="Arial"/>
                <w:b/>
                <w:szCs w:val="22"/>
                <w:lang w:eastAsia="en-US"/>
              </w:rPr>
              <w:t xml:space="preserve">Refer to </w:t>
            </w:r>
            <w:hyperlink r:id="rId43" w:history="1">
              <w:r w:rsidRPr="004C2943">
                <w:rPr>
                  <w:rStyle w:val="Hyperlink"/>
                  <w:rFonts w:cs="Arial"/>
                  <w:b/>
                  <w:i/>
                  <w:szCs w:val="22"/>
                  <w:lang w:eastAsia="en-US"/>
                </w:rPr>
                <w:t>NS</w:t>
              </w:r>
              <w:r w:rsidRPr="004C2943">
                <w:rPr>
                  <w:rStyle w:val="Hyperlink"/>
                  <w:rFonts w:cs="Arial"/>
                  <w:b/>
                  <w:szCs w:val="22"/>
                  <w:lang w:eastAsia="en-US"/>
                </w:rPr>
                <w:t xml:space="preserve"> §5.2.5 - §5.2.6</w:t>
              </w:r>
            </w:hyperlink>
            <w:r w:rsidRPr="004C2943">
              <w:rPr>
                <w:rStyle w:val="QuestionChar"/>
                <w:rFonts w:eastAsia="Calibri" w:cs="Arial"/>
                <w:b/>
                <w:szCs w:val="22"/>
                <w:lang w:eastAsia="en-US"/>
              </w:rPr>
              <w:t>.</w:t>
            </w:r>
            <w:r w:rsidRPr="004C2943">
              <w:rPr>
                <w:rStyle w:val="QuestionChar"/>
                <w:rFonts w:eastAsia="Calibri" w:cs="Arial"/>
                <w:szCs w:val="22"/>
                <w:lang w:eastAsia="en-US"/>
              </w:rPr>
              <w:t xml:space="preserve"> </w:t>
            </w:r>
          </w:p>
          <w:p w14:paraId="4B71DA9F" w14:textId="77777777" w:rsidR="00011408" w:rsidRPr="004C2943" w:rsidRDefault="00011408" w:rsidP="00EF2C60">
            <w:pPr>
              <w:pStyle w:val="Question0"/>
              <w:rPr>
                <w:rFonts w:cs="Arial"/>
                <w:b/>
                <w:i/>
                <w:caps/>
                <w:szCs w:val="22"/>
                <w:lang w:eastAsia="en-US"/>
              </w:rPr>
            </w:pPr>
            <w:r w:rsidRPr="004C2943">
              <w:rPr>
                <w:rStyle w:val="QuestionChar"/>
                <w:rFonts w:eastAsia="Calibri" w:cs="Arial"/>
                <w:b/>
                <w:szCs w:val="22"/>
                <w:lang w:eastAsia="en-US"/>
              </w:rPr>
              <w:t>Attach a copy of any measures, scales, questionnaires, survey instruments (including online surveys), interview questions/themes, and/or focus group topics/questions to be used.</w:t>
            </w:r>
          </w:p>
        </w:tc>
      </w:tr>
      <w:tr w:rsidR="00011408" w:rsidRPr="00245DBD" w14:paraId="23AD7FF9" w14:textId="77777777" w:rsidTr="00EF2C60">
        <w:tc>
          <w:tcPr>
            <w:tcW w:w="10490" w:type="dxa"/>
            <w:gridSpan w:val="2"/>
          </w:tcPr>
          <w:p w14:paraId="574781F7"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Participants (or Recruitment Targets, such as medical records):</w:t>
            </w:r>
          </w:p>
          <w:p w14:paraId="6D51BC37" w14:textId="77777777" w:rsidR="00011408" w:rsidRDefault="00011408" w:rsidP="00EF2C60">
            <w:pPr>
              <w:pStyle w:val="Guidance"/>
            </w:pPr>
            <w:r w:rsidRPr="004C2943">
              <w:t>[Describe the sample, i.e. the intended participants or recruitment targets. Explain the basis on which this sample was chosen. Include the number and age range and any other relevant demographic characteristics of participants, as well as any eligibility constraints (i.e. inclusion/exclusion criteria). If the project involves using records or previously-collected data/samples, rather than direct contact with human participants, state that.]</w:t>
            </w:r>
          </w:p>
          <w:p w14:paraId="73AE81DD" w14:textId="77777777" w:rsidR="00011408" w:rsidRPr="004C2943" w:rsidRDefault="00011408" w:rsidP="00EF2C60">
            <w:pPr>
              <w:pStyle w:val="Guidance"/>
              <w:ind w:left="0"/>
            </w:pPr>
          </w:p>
          <w:p w14:paraId="08B8ED1B" w14:textId="77777777" w:rsidR="00011408" w:rsidRPr="00800B66" w:rsidRDefault="00011408" w:rsidP="00EF2C60">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In order to obtain reliable and robust </w:t>
            </w:r>
            <w:r>
              <w:rPr>
                <w:rFonts w:ascii="Helvetica Neue Light" w:eastAsia="Times New Roman" w:hAnsi="Helvetica Neue Light" w:cs="Arial"/>
                <w:sz w:val="20"/>
                <w:szCs w:val="20"/>
              </w:rPr>
              <w:t>data</w:t>
            </w:r>
            <w:r w:rsidRPr="00800B66">
              <w:rPr>
                <w:rFonts w:ascii="Helvetica Neue Light" w:eastAsia="Times New Roman" w:hAnsi="Helvetica Neue Light" w:cs="Arial"/>
                <w:sz w:val="20"/>
                <w:szCs w:val="20"/>
              </w:rPr>
              <w:t xml:space="preserve">, this project requires at least </w:t>
            </w:r>
            <w:r>
              <w:rPr>
                <w:rFonts w:ascii="Helvetica Neue Light" w:eastAsia="Times New Roman" w:hAnsi="Helvetica Neue Light" w:cs="Arial"/>
                <w:sz w:val="20"/>
                <w:szCs w:val="20"/>
              </w:rPr>
              <w:t>forty to fifty participants for each vignette presented. We will recruit these participants</w:t>
            </w:r>
            <w:r w:rsidRPr="00800B66">
              <w:rPr>
                <w:rFonts w:ascii="Helvetica Neue Light" w:eastAsia="Times New Roman" w:hAnsi="Helvetica Neue Light" w:cs="Arial"/>
                <w:sz w:val="20"/>
                <w:szCs w:val="20"/>
              </w:rPr>
              <w:t xml:space="preserve"> using Amazon’s Mechanical Turk (AMT), which provides a platform for recruiting workers to carry out online tasks that require human intervention, in exchange for payment. Participants will be registered “Workers” within the AMT platform; most Workers contribute to AMT to make some extra money. All AMT workers are restricted to be 18 years of age or older. Our check items will ensure that they are fluent speakers of English.</w:t>
            </w:r>
          </w:p>
          <w:p w14:paraId="396CD4FD" w14:textId="77777777" w:rsidR="00011408" w:rsidRPr="00800B66" w:rsidRDefault="00011408" w:rsidP="00EF2C60">
            <w:pPr>
              <w:ind w:left="113"/>
              <w:rPr>
                <w:rFonts w:ascii="Helvetica Neue Light" w:eastAsia="Times New Roman" w:hAnsi="Helvetica Neue Light" w:cs="Arial"/>
                <w:sz w:val="20"/>
                <w:szCs w:val="20"/>
              </w:rPr>
            </w:pPr>
          </w:p>
          <w:p w14:paraId="1F33BFE2" w14:textId="77777777" w:rsidR="00011408" w:rsidRPr="00800B66" w:rsidRDefault="00011408" w:rsidP="00EF2C60">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Eligibility restrictions include the ability to read and understand the questions, which is ensured </w:t>
            </w:r>
            <w:proofErr w:type="gramStart"/>
            <w:r>
              <w:rPr>
                <w:rFonts w:ascii="Helvetica Neue Light" w:eastAsia="Times New Roman" w:hAnsi="Helvetica Neue Light" w:cs="Arial"/>
                <w:sz w:val="20"/>
                <w:szCs w:val="20"/>
              </w:rPr>
              <w:t>through the use of</w:t>
            </w:r>
            <w:proofErr w:type="gramEnd"/>
            <w:r>
              <w:rPr>
                <w:rFonts w:ascii="Helvetica Neue Light" w:eastAsia="Times New Roman" w:hAnsi="Helvetica Neue Light" w:cs="Arial"/>
                <w:sz w:val="20"/>
                <w:szCs w:val="20"/>
              </w:rPr>
              <w:t xml:space="preserve"> a short qualification which workers have previously passed checking their English ability. We will also have </w:t>
            </w:r>
            <w:r w:rsidRPr="00800B66">
              <w:rPr>
                <w:rFonts w:ascii="Helvetica Neue Light" w:eastAsia="Times New Roman" w:hAnsi="Helvetica Neue Light" w:cs="Arial"/>
                <w:sz w:val="20"/>
                <w:szCs w:val="20"/>
              </w:rPr>
              <w:t xml:space="preserve">“check questions” within the experiment which participants cannot continue without getting correct. Participants will be informed before commencing the experiment that they may be excluded if they are not operating a web browser compatible with the software used to implement the experiment. In practice, </w:t>
            </w:r>
            <w:proofErr w:type="gramStart"/>
            <w:r w:rsidRPr="00800B66">
              <w:rPr>
                <w:rFonts w:ascii="Helvetica Neue Light" w:eastAsia="Times New Roman" w:hAnsi="Helvetica Neue Light" w:cs="Arial"/>
                <w:sz w:val="20"/>
                <w:szCs w:val="20"/>
              </w:rPr>
              <w:t>in the event that</w:t>
            </w:r>
            <w:proofErr w:type="gramEnd"/>
            <w:r w:rsidRPr="00800B66">
              <w:rPr>
                <w:rFonts w:ascii="Helvetica Neue Light" w:eastAsia="Times New Roman" w:hAnsi="Helvetica Neue Light" w:cs="Arial"/>
                <w:sz w:val="20"/>
                <w:szCs w:val="20"/>
              </w:rPr>
              <w:t xml:space="preserve"> a participant carries out the experiment using a non-compliant browser, full payment will still be made. </w:t>
            </w:r>
          </w:p>
          <w:p w14:paraId="1F551001" w14:textId="77777777" w:rsidR="00011408" w:rsidRPr="00800B66" w:rsidRDefault="00011408" w:rsidP="00EF2C60">
            <w:pPr>
              <w:ind w:left="113"/>
              <w:rPr>
                <w:rFonts w:ascii="Helvetica Neue Light" w:eastAsia="Times New Roman" w:hAnsi="Helvetica Neue Light" w:cs="Arial"/>
                <w:sz w:val="20"/>
                <w:szCs w:val="20"/>
              </w:rPr>
            </w:pPr>
          </w:p>
          <w:p w14:paraId="1D53B41B" w14:textId="77777777" w:rsidR="00011408" w:rsidRPr="00800B66" w:rsidRDefault="00011408" w:rsidP="00EF2C60">
            <w:pPr>
              <w:ind w:left="113"/>
              <w:rPr>
                <w:rFonts w:ascii="Helvetica Neue Light" w:eastAsia="Times New Roman" w:hAnsi="Helvetica Neue Light" w:cs="Arial"/>
                <w:sz w:val="20"/>
                <w:szCs w:val="20"/>
              </w:rPr>
            </w:pPr>
            <w:r w:rsidRPr="00800B66">
              <w:rPr>
                <w:rFonts w:ascii="Helvetica Neue Light" w:eastAsia="Times New Roman" w:hAnsi="Helvetica Neue Light" w:cs="Arial"/>
                <w:sz w:val="20"/>
                <w:szCs w:val="20"/>
              </w:rPr>
              <w:t xml:space="preserve">Note that due to the nature of AMT, wherein researchers transfer funds to Amazon and inform Amazon of which participants get reimbursement, the identity of the participants is unknown (and inaccessible) to the researcher. Researchers get information about completion of the tasks by Amazon-allocated identification numbers and subsequently inform Amazon which participants should be paid via an automated system. </w:t>
            </w:r>
          </w:p>
          <w:p w14:paraId="2F313D10" w14:textId="77777777" w:rsidR="00011408" w:rsidRPr="003A0560" w:rsidRDefault="00011408" w:rsidP="00EF2C60">
            <w:pPr>
              <w:rPr>
                <w:rFonts w:ascii="Arial" w:eastAsia="Times New Roman" w:hAnsi="Arial" w:cs="Arial"/>
                <w:sz w:val="20"/>
                <w:szCs w:val="20"/>
              </w:rPr>
            </w:pPr>
          </w:p>
          <w:p w14:paraId="0F004CB5"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Recruitment:</w:t>
            </w:r>
          </w:p>
          <w:p w14:paraId="198B7095" w14:textId="77777777" w:rsidR="00011408" w:rsidRDefault="00011408" w:rsidP="00EF2C60">
            <w:pPr>
              <w:pStyle w:val="Guidance"/>
            </w:pPr>
            <w:r w:rsidRPr="004C2943">
              <w:t xml:space="preserve">[Describe how recruitment will occur. Explain how potential participants will be identified and approached. Who will do this? Refer to </w:t>
            </w:r>
            <w:hyperlink r:id="rId44" w:history="1">
              <w:r w:rsidRPr="004C2943">
                <w:rPr>
                  <w:rStyle w:val="Hyperlink"/>
                  <w:rFonts w:cs="Arial"/>
                  <w:b/>
                  <w:i w:val="0"/>
                </w:rPr>
                <w:t>NS</w:t>
              </w:r>
              <w:r w:rsidRPr="004C2943">
                <w:rPr>
                  <w:rStyle w:val="Hyperlink"/>
                  <w:rFonts w:cs="Arial"/>
                  <w:b/>
                </w:rPr>
                <w:t xml:space="preserve"> §2.2</w:t>
              </w:r>
            </w:hyperlink>
            <w:r w:rsidRPr="004C2943">
              <w:rPr>
                <w:rStyle w:val="QuestionChar"/>
                <w:rFonts w:eastAsia="Calibri"/>
              </w:rPr>
              <w:t>.</w:t>
            </w:r>
            <w:r w:rsidRPr="004C2943">
              <w:t xml:space="preserve"> If you will be using records or data only, and you will be completing the Privacy and Databanks Module, state “N/A.” If you will be using records or data only, but you will not be completing the Privacy and Databanks Module, explain how the records/data will be identified, collected and accessed.]</w:t>
            </w:r>
          </w:p>
          <w:p w14:paraId="156AB9C8" w14:textId="77777777" w:rsidR="00011408" w:rsidRPr="004C2943" w:rsidRDefault="00011408" w:rsidP="00EF2C60">
            <w:pPr>
              <w:pStyle w:val="Guidance"/>
            </w:pPr>
          </w:p>
          <w:p w14:paraId="3A65E33B" w14:textId="77777777" w:rsidR="00011408" w:rsidRPr="007730EC" w:rsidRDefault="00011408" w:rsidP="00EF2C60">
            <w:pPr>
              <w:pStyle w:val="Answer"/>
              <w:spacing w:before="0" w:after="180"/>
              <w:ind w:left="0"/>
              <w:rPr>
                <w:rFonts w:ascii="Helvetica Neue Light" w:eastAsia="Times New Roman" w:hAnsi="Helvetica Neue Light" w:cs="Arial"/>
                <w:lang w:val="en-US"/>
              </w:rPr>
            </w:pPr>
            <w:r w:rsidRPr="007730EC">
              <w:rPr>
                <w:rFonts w:ascii="Helvetica Neue Light" w:hAnsi="Helvetica Neue Light" w:cs="Arial"/>
                <w:lang w:eastAsia="en-US"/>
              </w:rPr>
              <w:t xml:space="preserve">On AMT Workers are </w:t>
            </w:r>
            <w:r w:rsidRPr="007730EC">
              <w:rPr>
                <w:rFonts w:ascii="Helvetica Neue Light" w:eastAsia="Times New Roman" w:hAnsi="Helvetica Neue Light" w:cs="Arial"/>
                <w:lang w:val="en-US"/>
              </w:rPr>
              <w:t xml:space="preserve">never contacted directly; rather, experiments are posted on the AMT platform as part of the list of tasks available for Workers to perform. Workers select which tasks they wish to contribute to and may return them without completion at any time without penalty. </w:t>
            </w:r>
          </w:p>
          <w:p w14:paraId="71CB2366"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Participant Incentives:</w:t>
            </w:r>
          </w:p>
          <w:p w14:paraId="1919FF83" w14:textId="77777777" w:rsidR="00011408" w:rsidRDefault="00011408" w:rsidP="00EF2C60">
            <w:pPr>
              <w:pStyle w:val="Guidance"/>
            </w:pPr>
            <w:r w:rsidRPr="004C2943">
              <w:t xml:space="preserve">[Do you propose to reward and/or reimburse and/or compensate participants in any way? If yes, give details here and comment on the special considerations discussed in </w:t>
            </w:r>
            <w:hyperlink r:id="rId45" w:history="1">
              <w:r w:rsidRPr="004C2943">
                <w:rPr>
                  <w:rStyle w:val="Hyperlink"/>
                  <w:rFonts w:cs="Arial"/>
                  <w:b/>
                  <w:i w:val="0"/>
                </w:rPr>
                <w:t>NS</w:t>
              </w:r>
              <w:r w:rsidRPr="004C2943">
                <w:rPr>
                  <w:rStyle w:val="Hyperlink"/>
                  <w:rFonts w:cs="Arial"/>
                  <w:b/>
                </w:rPr>
                <w:t xml:space="preserve"> §2.2.10</w:t>
              </w:r>
            </w:hyperlink>
            <w:r w:rsidRPr="004C2943">
              <w:rPr>
                <w:rStyle w:val="QuestionChar"/>
                <w:rFonts w:eastAsia="Calibri"/>
                <w:b/>
              </w:rPr>
              <w:t xml:space="preserve"> </w:t>
            </w:r>
            <w:r w:rsidRPr="004C2943">
              <w:t xml:space="preserve">and </w:t>
            </w:r>
            <w:hyperlink r:id="rId46" w:history="1">
              <w:r w:rsidRPr="004C2943">
                <w:rPr>
                  <w:rStyle w:val="Hyperlink"/>
                  <w:rFonts w:cs="Arial"/>
                  <w:b/>
                  <w:i w:val="0"/>
                </w:rPr>
                <w:t>NS</w:t>
              </w:r>
              <w:r w:rsidRPr="004C2943">
                <w:rPr>
                  <w:rStyle w:val="Hyperlink"/>
                  <w:rFonts w:cs="Arial"/>
                  <w:b/>
                </w:rPr>
                <w:t xml:space="preserve"> §2.2.11</w:t>
              </w:r>
            </w:hyperlink>
            <w:r w:rsidRPr="004C2943">
              <w:rPr>
                <w:rStyle w:val="Hyperlink"/>
                <w:rFonts w:cs="Arial"/>
                <w:color w:val="auto"/>
                <w:u w:val="none"/>
              </w:rPr>
              <w:t xml:space="preserve">. </w:t>
            </w:r>
            <w:r w:rsidRPr="004C2943">
              <w:rPr>
                <w:rStyle w:val="Hyperlink"/>
                <w:rFonts w:cs="Arial"/>
                <w:color w:val="7F7F7F"/>
                <w:u w:val="none"/>
              </w:rPr>
              <w:t xml:space="preserve">If no, </w:t>
            </w:r>
            <w:r w:rsidRPr="004C2943">
              <w:t>state “N/A.”]</w:t>
            </w:r>
          </w:p>
          <w:p w14:paraId="156BF705" w14:textId="77777777" w:rsidR="00011408" w:rsidRDefault="00011408" w:rsidP="00EF2C60">
            <w:pPr>
              <w:rPr>
                <w:rFonts w:ascii="Helvetica Neue Light" w:eastAsia="Times New Roman" w:hAnsi="Helvetica Neue Light" w:cs="Arial"/>
                <w:sz w:val="20"/>
                <w:szCs w:val="20"/>
              </w:rPr>
            </w:pPr>
          </w:p>
          <w:p w14:paraId="69F037A8" w14:textId="77777777" w:rsidR="00011408" w:rsidRPr="003946AE" w:rsidRDefault="00011408" w:rsidP="00EF2C60">
            <w:pPr>
              <w:ind w:left="113"/>
              <w:rPr>
                <w:rFonts w:ascii="Helvetica Neue Light" w:eastAsia="Times New Roman" w:hAnsi="Helvetica Neue Light" w:cs="Arial"/>
                <w:sz w:val="20"/>
                <w:szCs w:val="20"/>
              </w:rPr>
            </w:pPr>
            <w:r w:rsidRPr="003946AE">
              <w:rPr>
                <w:rFonts w:ascii="Helvetica Neue Light" w:eastAsia="Times New Roman" w:hAnsi="Helvetica Neue Light" w:cs="Arial"/>
                <w:sz w:val="20"/>
                <w:szCs w:val="20"/>
              </w:rPr>
              <w:t xml:space="preserve">Workers within Amazon’s Mechanical Turk platform conduct tasks in exchange for payment, which is based on task rather than time. We set the rate of payment such that the average participant will receive an amount approximately equivalent to US $10.00 per hour, which is well above the “market rate” established for tasks on Mechanical Turk and above the minimum wage in most US states. </w:t>
            </w:r>
          </w:p>
          <w:p w14:paraId="3F9414C1" w14:textId="77777777" w:rsidR="00011408" w:rsidRPr="007407A1" w:rsidRDefault="00011408" w:rsidP="00EF2C60">
            <w:pPr>
              <w:ind w:left="113"/>
              <w:rPr>
                <w:rFonts w:ascii="Arial" w:eastAsia="Times New Roman" w:hAnsi="Arial" w:cs="Arial"/>
                <w:sz w:val="20"/>
                <w:szCs w:val="20"/>
              </w:rPr>
            </w:pPr>
          </w:p>
          <w:p w14:paraId="2EECF918"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D)</w:t>
            </w:r>
            <w:r w:rsidRPr="004C2943">
              <w:rPr>
                <w:rFonts w:cs="Arial"/>
                <w:b/>
                <w:szCs w:val="22"/>
                <w:lang w:eastAsia="en-US"/>
              </w:rPr>
              <w:tab/>
              <w:t>Participant Task(s):</w:t>
            </w:r>
          </w:p>
          <w:p w14:paraId="541CE469" w14:textId="77777777" w:rsidR="00011408" w:rsidRDefault="00011408" w:rsidP="00EF2C60">
            <w:pPr>
              <w:pStyle w:val="Guidance"/>
            </w:pPr>
            <w:r w:rsidRPr="004C2943">
              <w:t>[What will participants be asked to do? What is the approximate time commitment required of each participant? If using records or data only, state “N/A.” If your research will be conducted in schools during class time, give details of the alternate activity arranged for students in the class who will not be participating in the research.]</w:t>
            </w:r>
          </w:p>
          <w:p w14:paraId="7373700D" w14:textId="77777777" w:rsidR="00011408" w:rsidRPr="004C2943" w:rsidRDefault="00011408" w:rsidP="00EF2C60">
            <w:pPr>
              <w:pStyle w:val="Guidance"/>
              <w:ind w:left="0"/>
            </w:pPr>
          </w:p>
          <w:p w14:paraId="2E9E8FBF" w14:textId="77777777" w:rsidR="00011408" w:rsidRPr="00E523B0" w:rsidRDefault="00011408" w:rsidP="00EF2C60">
            <w:pPr>
              <w:pStyle w:val="Answer"/>
              <w:spacing w:before="0" w:after="180"/>
              <w:rPr>
                <w:rFonts w:ascii="Helvetica Neue Light" w:hAnsi="Helvetica Neue Light" w:cs="Arial"/>
                <w:lang w:eastAsia="en-US"/>
              </w:rPr>
            </w:pPr>
            <w:r w:rsidRPr="003946AE">
              <w:rPr>
                <w:rFonts w:ascii="Helvetica Neue Light" w:hAnsi="Helvetica Neue Light" w:cs="Arial"/>
                <w:lang w:eastAsia="en-US"/>
              </w:rPr>
              <w:t xml:space="preserve">The task is described above in detail, but briefly: </w:t>
            </w:r>
            <w:r>
              <w:rPr>
                <w:rFonts w:ascii="Helvetica Neue Light" w:hAnsi="Helvetica Neue Light" w:cs="Arial"/>
                <w:lang w:eastAsia="en-US"/>
              </w:rPr>
              <w:t>participants will respond to a short life-like vignette to indicate their preferences and/or decision making in relation to hypothetical scenarios/contingencies based thereon.</w:t>
            </w:r>
            <w:r w:rsidRPr="00AC6D57">
              <w:rPr>
                <w:rFonts w:ascii="Helvetica Neue Light" w:hAnsi="Helvetica Neue Light" w:cs="Arial"/>
                <w:lang w:eastAsia="en-US"/>
              </w:rPr>
              <w:t xml:space="preserve"> The task is estimated to take around </w:t>
            </w:r>
            <w:r>
              <w:rPr>
                <w:rFonts w:ascii="Helvetica Neue Light" w:hAnsi="Helvetica Neue Light" w:cs="Arial"/>
                <w:lang w:eastAsia="en-US"/>
              </w:rPr>
              <w:t xml:space="preserve">two to five minutes. </w:t>
            </w:r>
          </w:p>
          <w:p w14:paraId="13FD50F4"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E)</w:t>
            </w:r>
            <w:r w:rsidRPr="004C2943">
              <w:rPr>
                <w:rFonts w:cs="Arial"/>
                <w:b/>
                <w:szCs w:val="22"/>
                <w:lang w:eastAsia="en-US"/>
              </w:rPr>
              <w:tab/>
              <w:t>Data/Material Collection Technique(s):</w:t>
            </w:r>
          </w:p>
          <w:p w14:paraId="78176DD0" w14:textId="77777777" w:rsidR="00011408" w:rsidRDefault="00011408" w:rsidP="00EF2C60">
            <w:pPr>
              <w:pStyle w:val="Guidance"/>
            </w:pPr>
            <w:r w:rsidRPr="004C2943">
              <w:t>[What data/materials will be collected? Where will the data be collected? List/describe all sites.]</w:t>
            </w:r>
          </w:p>
          <w:p w14:paraId="35DCC836" w14:textId="77777777" w:rsidR="00011408" w:rsidRPr="001A449A" w:rsidRDefault="00011408" w:rsidP="00EF2C60">
            <w:pPr>
              <w:pStyle w:val="Guidance"/>
            </w:pPr>
          </w:p>
          <w:p w14:paraId="71F99F00" w14:textId="77777777" w:rsidR="00011408" w:rsidRPr="005E07FA" w:rsidRDefault="00011408" w:rsidP="00EF2C60">
            <w:pPr>
              <w:pStyle w:val="Answer"/>
              <w:spacing w:before="0" w:after="180"/>
              <w:ind w:left="0"/>
              <w:rPr>
                <w:rFonts w:ascii="Helvetica Neue Light" w:hAnsi="Helvetica Neue Light" w:cs="Arial"/>
                <w:lang w:eastAsia="en-US"/>
              </w:rPr>
            </w:pPr>
            <w:r w:rsidRPr="005E07FA">
              <w:rPr>
                <w:rFonts w:ascii="Helvetica Neue Light" w:hAnsi="Helvetica Neue Light" w:cs="Arial"/>
                <w:lang w:eastAsia="en-US"/>
              </w:rPr>
              <w:t xml:space="preserve">The </w:t>
            </w:r>
            <w:r>
              <w:rPr>
                <w:rFonts w:ascii="Helvetica Neue Light" w:hAnsi="Helvetica Neue Light" w:cs="Arial"/>
                <w:lang w:eastAsia="en-US"/>
              </w:rPr>
              <w:t>experiment</w:t>
            </w:r>
            <w:r w:rsidRPr="005E07FA">
              <w:rPr>
                <w:rFonts w:ascii="Helvetica Neue Light" w:hAnsi="Helvetica Neue Light" w:cs="Arial"/>
                <w:lang w:eastAsia="en-US"/>
              </w:rPr>
              <w:t xml:space="preserve"> will be coded in Java</w:t>
            </w:r>
            <w:r>
              <w:rPr>
                <w:rFonts w:ascii="Helvetica Neue Light" w:hAnsi="Helvetica Neue Light" w:cs="Arial"/>
                <w:lang w:eastAsia="en-US"/>
              </w:rPr>
              <w:t>S</w:t>
            </w:r>
            <w:r w:rsidRPr="005E07FA">
              <w:rPr>
                <w:rFonts w:ascii="Helvetica Neue Light" w:hAnsi="Helvetica Neue Light" w:cs="Arial"/>
                <w:lang w:eastAsia="en-US"/>
              </w:rPr>
              <w:t xml:space="preserve">cript, which ensures precise control over characteristics such as randomisation, dependencies between questions, and presentation format. Data will consist of answers to the questions above as well as demographic questions including age, and gender. </w:t>
            </w:r>
            <w:r w:rsidRPr="005E07FA">
              <w:rPr>
                <w:rFonts w:ascii="Helvetica Neue Light" w:eastAsia="Times New Roman" w:hAnsi="Helvetica Neue Light" w:cs="Arial"/>
                <w:lang w:val="en-US"/>
              </w:rPr>
              <w:t>The software used to run the experiment will be deployed within Google’s “App Engine” framework, although it will be accessed via Mechanical Turk. The Google App Engine framework has an associated database engine where the anonymous data will be stored. Access to this database is secure and will be restricted to the researchers. Once data has been downloaded from Google App Engine for analysis, it will be stored on secure computers in compliance with University data protocols. The data will also be backed up and held on University servers</w:t>
            </w:r>
            <w:r>
              <w:rPr>
                <w:rFonts w:ascii="Helvetica Neue Light" w:eastAsia="Times New Roman" w:hAnsi="Helvetica Neue Light" w:cs="Arial"/>
                <w:lang w:val="en-US"/>
              </w:rPr>
              <w:t xml:space="preserve"> and may be made available in a non-identifiable form to the academic community (e.g., through GitHub)</w:t>
            </w:r>
            <w:r w:rsidRPr="005E07FA">
              <w:rPr>
                <w:rFonts w:ascii="Helvetica Neue Light" w:eastAsia="Times New Roman" w:hAnsi="Helvetica Neue Light" w:cs="Arial"/>
                <w:lang w:val="en-US"/>
              </w:rPr>
              <w:t>.</w:t>
            </w:r>
          </w:p>
          <w:p w14:paraId="1055A59C"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F)</w:t>
            </w:r>
            <w:r w:rsidRPr="004C2943">
              <w:rPr>
                <w:rFonts w:cs="Arial"/>
                <w:b/>
                <w:szCs w:val="22"/>
                <w:lang w:eastAsia="en-US"/>
              </w:rPr>
              <w:tab/>
              <w:t xml:space="preserve">Data Analysis: </w:t>
            </w:r>
          </w:p>
          <w:p w14:paraId="40BF06A5" w14:textId="77777777" w:rsidR="00011408" w:rsidRDefault="00011408" w:rsidP="00EF2C60">
            <w:pPr>
              <w:pStyle w:val="Guidance"/>
            </w:pPr>
            <w:r w:rsidRPr="004C2943">
              <w:t xml:space="preserve">[How will data/materials be analysed? What methods/techniques/theories will be used? If qualitative methods will be used, refer to </w:t>
            </w:r>
            <w:hyperlink r:id="rId47" w:history="1">
              <w:r w:rsidRPr="004C2943">
                <w:rPr>
                  <w:rStyle w:val="Hyperlink"/>
                  <w:rFonts w:cs="Arial"/>
                  <w:b/>
                  <w:i w:val="0"/>
                  <w:szCs w:val="20"/>
                </w:rPr>
                <w:t>NS</w:t>
              </w:r>
              <w:r w:rsidRPr="004C2943">
                <w:rPr>
                  <w:rStyle w:val="Hyperlink"/>
                  <w:rFonts w:cs="Arial"/>
                  <w:b/>
                  <w:szCs w:val="20"/>
                </w:rPr>
                <w:t xml:space="preserve"> §3.1</w:t>
              </w:r>
            </w:hyperlink>
            <w:r w:rsidRPr="004C2943">
              <w:t>.]</w:t>
            </w:r>
          </w:p>
          <w:p w14:paraId="7B6ED1E3" w14:textId="77777777" w:rsidR="00011408" w:rsidRDefault="00011408" w:rsidP="00EF2C60">
            <w:pPr>
              <w:pStyle w:val="Guidance"/>
            </w:pPr>
          </w:p>
          <w:p w14:paraId="6576EB85" w14:textId="77777777" w:rsidR="00011408" w:rsidRPr="00916670" w:rsidRDefault="00011408" w:rsidP="00EF2C60">
            <w:pPr>
              <w:pStyle w:val="Answer"/>
              <w:spacing w:before="0"/>
              <w:rPr>
                <w:rFonts w:ascii="Helvetica Neue Light" w:hAnsi="Helvetica Neue Light" w:cs="Arial"/>
                <w:lang w:eastAsia="en-US"/>
              </w:rPr>
            </w:pPr>
            <w:r w:rsidRPr="00916670">
              <w:rPr>
                <w:rFonts w:ascii="Helvetica Neue Light" w:hAnsi="Helvetica Neue Light" w:cs="Arial"/>
                <w:lang w:eastAsia="en-US"/>
              </w:rPr>
              <w:t>Participant responses will be analysed statistically using R. Statistical analyses may include frequentist or Bayesian statistics, as appropriate.</w:t>
            </w:r>
          </w:p>
          <w:p w14:paraId="1E36497A" w14:textId="77777777" w:rsidR="00011408" w:rsidRPr="004C2943" w:rsidRDefault="00011408" w:rsidP="00EF2C60">
            <w:pPr>
              <w:pStyle w:val="Answer"/>
              <w:spacing w:before="0"/>
              <w:rPr>
                <w:rFonts w:cs="Arial"/>
                <w:szCs w:val="22"/>
                <w:lang w:eastAsia="en-US"/>
              </w:rPr>
            </w:pPr>
          </w:p>
        </w:tc>
      </w:tr>
    </w:tbl>
    <w:p w14:paraId="52134534" w14:textId="77777777" w:rsidR="00011408" w:rsidRDefault="00011408" w:rsidP="00011408">
      <w:pPr>
        <w:rPr>
          <w:rFonts w:cs="Arial"/>
        </w:rPr>
      </w:pPr>
    </w:p>
    <w:p w14:paraId="4852BC40" w14:textId="77777777" w:rsidR="00011408" w:rsidRPr="00C145A2" w:rsidRDefault="00011408" w:rsidP="00011408">
      <w:pPr>
        <w:pStyle w:val="SectionHead"/>
      </w:pPr>
      <w:r>
        <w:t>3</w:t>
      </w:r>
      <w:r w:rsidRPr="00C145A2">
        <w:t xml:space="preserve">. </w:t>
      </w:r>
      <w:r>
        <w:t>Risks, Benefits and Monitoring</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50821A78" w14:textId="77777777" w:rsidTr="00EF2C60">
        <w:trPr>
          <w:cantSplit/>
        </w:trPr>
        <w:tc>
          <w:tcPr>
            <w:tcW w:w="2694" w:type="dxa"/>
            <w:shd w:val="clear" w:color="auto" w:fill="00244F"/>
            <w:vAlign w:val="center"/>
          </w:tcPr>
          <w:p w14:paraId="290CAD5B" w14:textId="77777777" w:rsidR="00011408" w:rsidRPr="00D16BDB" w:rsidRDefault="00011408" w:rsidP="00EF2C60">
            <w:pPr>
              <w:pStyle w:val="Question"/>
              <w:numPr>
                <w:ilvl w:val="0"/>
                <w:numId w:val="0"/>
              </w:numPr>
              <w:ind w:left="459" w:hanging="425"/>
              <w:rPr>
                <w:color w:val="FFFFFF"/>
              </w:rPr>
            </w:pPr>
            <w:r>
              <w:rPr>
                <w:color w:val="FFFFFF"/>
              </w:rPr>
              <w:t>3.1</w:t>
            </w:r>
            <w:r>
              <w:rPr>
                <w:color w:val="FFFFFF"/>
              </w:rPr>
              <w:tab/>
            </w:r>
            <w:r w:rsidRPr="00D16BDB">
              <w:rPr>
                <w:color w:val="FFFFFF"/>
              </w:rPr>
              <w:t xml:space="preserve">Potential </w:t>
            </w:r>
            <w:r>
              <w:rPr>
                <w:color w:val="FFFFFF"/>
              </w:rPr>
              <w:t>R</w:t>
            </w:r>
            <w:r w:rsidRPr="00D16BDB">
              <w:rPr>
                <w:color w:val="FFFFFF"/>
              </w:rPr>
              <w:t xml:space="preserve">isks to </w:t>
            </w:r>
            <w:r>
              <w:rPr>
                <w:color w:val="FFFFFF"/>
              </w:rPr>
              <w:t>P</w:t>
            </w:r>
            <w:r w:rsidRPr="00D16BDB">
              <w:rPr>
                <w:color w:val="FFFFFF"/>
              </w:rPr>
              <w:t>articipants</w:t>
            </w:r>
          </w:p>
        </w:tc>
        <w:tc>
          <w:tcPr>
            <w:tcW w:w="7796" w:type="dxa"/>
            <w:shd w:val="clear" w:color="auto" w:fill="D9D9D9"/>
            <w:vAlign w:val="center"/>
          </w:tcPr>
          <w:p w14:paraId="6663482F" w14:textId="77777777" w:rsidR="00011408" w:rsidRPr="004C2943" w:rsidRDefault="00011408" w:rsidP="00EF2C60">
            <w:pPr>
              <w:pStyle w:val="Question0"/>
              <w:rPr>
                <w:rStyle w:val="QuestionChar"/>
                <w:rFonts w:eastAsia="Calibri" w:cs="Arial"/>
                <w:b/>
                <w:i/>
                <w:szCs w:val="22"/>
                <w:lang w:eastAsia="en-US"/>
              </w:rPr>
            </w:pPr>
            <w:r w:rsidRPr="004C2943">
              <w:rPr>
                <w:rFonts w:cs="Arial"/>
                <w:szCs w:val="22"/>
                <w:lang w:eastAsia="en-US"/>
              </w:rPr>
              <w:t>Does your research project pose any potential risks to participants? What are those risks? How will they be negated, minimised or managed?</w:t>
            </w:r>
            <w:r w:rsidRPr="004C2943">
              <w:rPr>
                <w:rStyle w:val="QuestionChar"/>
                <w:rFonts w:eastAsia="Calibri" w:cs="Arial"/>
                <w:i/>
                <w:szCs w:val="22"/>
                <w:lang w:eastAsia="en-US"/>
              </w:rPr>
              <w:t xml:space="preserve"> </w:t>
            </w:r>
            <w:r w:rsidRPr="004C2943">
              <w:rPr>
                <w:rStyle w:val="QuestionChar"/>
                <w:rFonts w:eastAsia="Calibri" w:cs="Arial"/>
                <w:i/>
                <w:szCs w:val="22"/>
                <w:lang w:eastAsia="en-US"/>
              </w:rPr>
              <w:br/>
            </w:r>
            <w:r w:rsidRPr="004C2943">
              <w:rPr>
                <w:rStyle w:val="QuestionChar"/>
                <w:rFonts w:eastAsia="Calibri" w:cs="Arial"/>
                <w:b/>
                <w:szCs w:val="22"/>
                <w:lang w:eastAsia="en-US"/>
              </w:rPr>
              <w:t xml:space="preserve">Refer to </w:t>
            </w:r>
            <w:hyperlink r:id="rId48"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b/>
                <w:i/>
                <w:szCs w:val="22"/>
                <w:lang w:eastAsia="en-US"/>
              </w:rPr>
              <w:t xml:space="preserve"> </w:t>
            </w:r>
          </w:p>
          <w:p w14:paraId="09D521E6" w14:textId="77777777" w:rsidR="00011408" w:rsidRPr="004C2943" w:rsidRDefault="00011408" w:rsidP="00EF2C60">
            <w:pPr>
              <w:pStyle w:val="Question0"/>
              <w:rPr>
                <w:rFonts w:cs="Arial"/>
                <w:caps/>
                <w:szCs w:val="22"/>
                <w:lang w:eastAsia="en-US"/>
              </w:rPr>
            </w:pPr>
            <w:r w:rsidRPr="004C2943">
              <w:rPr>
                <w:rFonts w:cs="Arial"/>
                <w:b/>
                <w:lang w:eastAsia="en-US"/>
              </w:rPr>
              <w:t>Note that the risks you identify here should also be described in your Plain Language Statement (PLS). Attach a copy of any distress protocol or adverse event protocol (if applicable).</w:t>
            </w:r>
          </w:p>
        </w:tc>
      </w:tr>
      <w:tr w:rsidR="00011408" w:rsidRPr="00245DBD" w14:paraId="25F32E9B" w14:textId="77777777" w:rsidTr="00EF2C60">
        <w:tc>
          <w:tcPr>
            <w:tcW w:w="10490" w:type="dxa"/>
            <w:gridSpan w:val="2"/>
          </w:tcPr>
          <w:p w14:paraId="2A3E43FD"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Potential Risks</w:t>
            </w:r>
          </w:p>
          <w:p w14:paraId="31C304F2" w14:textId="77777777" w:rsidR="00011408" w:rsidRPr="004C2943" w:rsidRDefault="00011408" w:rsidP="00EF2C60">
            <w:pPr>
              <w:pStyle w:val="Guidance"/>
            </w:pPr>
            <w:r w:rsidRPr="004C2943">
              <w:t>[Identify, as far as possible, any potential risks to participants associated with the research project. Risks may arise from the nature of questions that participants are asked (such as discussing sensitive or distressing topics), or the tasks that participants will do, or the procedures that they will undergo. Potential risks might be physical, psychological, emotional, social, legal or economic in nature (this list is not exhaustive). Risks also may be associated with the research setting (e.g. outdoors, in unsecure housing, or in countries other than Australia). If you believe that any potential risks are minimal, please state this and explain why.]</w:t>
            </w:r>
          </w:p>
          <w:p w14:paraId="21A18F0F" w14:textId="77777777" w:rsidR="00011408" w:rsidRPr="00536980" w:rsidRDefault="00011408" w:rsidP="00EF2C60">
            <w:pPr>
              <w:pStyle w:val="Answer"/>
              <w:spacing w:line="240" w:lineRule="auto"/>
              <w:ind w:left="0"/>
              <w:rPr>
                <w:rFonts w:ascii="Helvetica Neue Light" w:hAnsi="Helvetica Neue Light" w:cs="Arial"/>
                <w:szCs w:val="22"/>
                <w:lang w:eastAsia="en-US"/>
              </w:rPr>
            </w:pPr>
            <w:r w:rsidRPr="00536980">
              <w:rPr>
                <w:rFonts w:ascii="Helvetica Neue Light" w:hAnsi="Helvetica Neue Light" w:cs="Arial"/>
                <w:szCs w:val="22"/>
                <w:lang w:eastAsia="en-US"/>
              </w:rPr>
              <w:t>We foresee minimal risk to participants associated with study conduct. Two risks we have considered are:</w:t>
            </w:r>
          </w:p>
          <w:p w14:paraId="4DF9EF71" w14:textId="77777777" w:rsidR="00011408" w:rsidRPr="00536980" w:rsidRDefault="00011408" w:rsidP="00EF2C60">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 xml:space="preserve">Boredom, since the task is </w:t>
            </w:r>
            <w:proofErr w:type="gramStart"/>
            <w:r w:rsidRPr="00536980">
              <w:rPr>
                <w:rFonts w:ascii="Helvetica Neue Light" w:hAnsi="Helvetica Neue Light" w:cs="Arial"/>
                <w:szCs w:val="22"/>
                <w:lang w:eastAsia="en-US"/>
              </w:rPr>
              <w:t>fairly dull</w:t>
            </w:r>
            <w:proofErr w:type="gramEnd"/>
            <w:r w:rsidRPr="00536980">
              <w:rPr>
                <w:rFonts w:ascii="Helvetica Neue Light" w:hAnsi="Helvetica Neue Light" w:cs="Arial"/>
                <w:szCs w:val="22"/>
                <w:lang w:eastAsia="en-US"/>
              </w:rPr>
              <w:t>. Participants will also give up their time to complete this study.</w:t>
            </w:r>
          </w:p>
          <w:p w14:paraId="08639659" w14:textId="77777777" w:rsidR="00011408" w:rsidRDefault="00011408" w:rsidP="00EF2C60">
            <w:pPr>
              <w:pStyle w:val="Answer"/>
              <w:numPr>
                <w:ilvl w:val="0"/>
                <w:numId w:val="16"/>
              </w:numPr>
              <w:spacing w:line="240" w:lineRule="auto"/>
              <w:rPr>
                <w:rFonts w:ascii="Helvetica Neue Light" w:hAnsi="Helvetica Neue Light" w:cs="Arial"/>
                <w:szCs w:val="22"/>
                <w:lang w:eastAsia="en-US"/>
              </w:rPr>
            </w:pPr>
            <w:r w:rsidRPr="00536980">
              <w:rPr>
                <w:rFonts w:ascii="Helvetica Neue Light" w:hAnsi="Helvetica Neue Light" w:cs="Arial"/>
                <w:szCs w:val="22"/>
                <w:lang w:eastAsia="en-US"/>
              </w:rPr>
              <w:t>Dislike</w:t>
            </w:r>
            <w:r>
              <w:rPr>
                <w:rFonts w:ascii="Helvetica Neue Light" w:hAnsi="Helvetica Neue Light" w:cs="Arial"/>
                <w:szCs w:val="22"/>
                <w:lang w:eastAsia="en-US"/>
              </w:rPr>
              <w:t xml:space="preserve">, or mild discomfort, in relation to the presented vignettes. </w:t>
            </w:r>
          </w:p>
          <w:p w14:paraId="6F8B9511" w14:textId="77777777" w:rsidR="00011408" w:rsidRPr="00960973" w:rsidRDefault="00011408" w:rsidP="00EF2C60">
            <w:pPr>
              <w:pStyle w:val="Answer"/>
              <w:spacing w:line="240" w:lineRule="auto"/>
              <w:ind w:left="473"/>
              <w:rPr>
                <w:rFonts w:ascii="Helvetica Neue Light" w:hAnsi="Helvetica Neue Light" w:cs="Arial"/>
                <w:szCs w:val="22"/>
                <w:lang w:eastAsia="en-US"/>
              </w:rPr>
            </w:pPr>
          </w:p>
          <w:p w14:paraId="58E2AAFB"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Risk Management Strategy</w:t>
            </w:r>
          </w:p>
          <w:p w14:paraId="0AC63821" w14:textId="77777777" w:rsidR="00011408" w:rsidRDefault="00011408" w:rsidP="00EF2C60">
            <w:pPr>
              <w:pStyle w:val="Guidance"/>
            </w:pPr>
            <w:r w:rsidRPr="004C2943">
              <w:t xml:space="preserve">[Describe what measures you have in place to negate, minimise or manage the potential risks you have identified. Depending on the type(s) of risks involved, participants may also need additional support (e.g. external counselling) during or after the study. Attach or include a copy of any distress protocol or adverse event protocol which you have developed.] </w:t>
            </w:r>
          </w:p>
          <w:p w14:paraId="7163EE67" w14:textId="77777777" w:rsidR="00011408" w:rsidRPr="00C661FC" w:rsidRDefault="00011408" w:rsidP="00EF2C60">
            <w:pPr>
              <w:pStyle w:val="Guidance"/>
              <w:ind w:left="0"/>
            </w:pPr>
          </w:p>
          <w:p w14:paraId="21BDC9E6" w14:textId="77777777" w:rsidR="00011408" w:rsidRPr="00536980" w:rsidRDefault="00011408" w:rsidP="00EF2C60">
            <w:pPr>
              <w:pStyle w:val="Answer"/>
              <w:spacing w:before="0"/>
              <w:rPr>
                <w:rFonts w:ascii="Helvetica Neue Light" w:hAnsi="Helvetica Neue Light" w:cs="Arial"/>
                <w:szCs w:val="22"/>
                <w:lang w:eastAsia="en-US"/>
              </w:rPr>
            </w:pPr>
            <w:r w:rsidRPr="00536980">
              <w:rPr>
                <w:rFonts w:ascii="Helvetica Neue Light" w:hAnsi="Helvetica Neue Light" w:cs="Arial"/>
                <w:szCs w:val="22"/>
                <w:lang w:eastAsia="en-US"/>
              </w:rPr>
              <w:t>The measures that we have put in place to minimize the potential risks identified above are:</w:t>
            </w:r>
          </w:p>
          <w:p w14:paraId="08F7465D" w14:textId="77777777" w:rsidR="00011408" w:rsidRPr="00536980" w:rsidRDefault="00011408" w:rsidP="00EF2C60">
            <w:pPr>
              <w:pStyle w:val="Answer"/>
              <w:numPr>
                <w:ilvl w:val="0"/>
                <w:numId w:val="17"/>
              </w:numPr>
              <w:spacing w:before="0"/>
              <w:rPr>
                <w:rFonts w:ascii="Helvetica Neue Light" w:hAnsi="Helvetica Neue Light" w:cs="Arial"/>
                <w:szCs w:val="22"/>
                <w:lang w:eastAsia="en-US"/>
              </w:rPr>
            </w:pPr>
            <w:r w:rsidRPr="00536980">
              <w:rPr>
                <w:rFonts w:ascii="Helvetica Neue Light" w:hAnsi="Helvetica Neue Light" w:cs="Arial"/>
                <w:szCs w:val="22"/>
                <w:lang w:eastAsia="en-US"/>
              </w:rPr>
              <w:t xml:space="preserve">Participants will be made aware of the potential risks outlined above before beginning the survey. They will be informed that they are not required to complete the study and that they are permitted to stop at any time. Before choosing to participate in the study they will also be shown an estimate of how long it will take and how much </w:t>
            </w:r>
            <w:r w:rsidRPr="00536980">
              <w:rPr>
                <w:rFonts w:ascii="Helvetica Neue Light" w:hAnsi="Helvetica Neue Light" w:cs="Arial"/>
                <w:szCs w:val="22"/>
                <w:lang w:eastAsia="en-US"/>
              </w:rPr>
              <w:lastRenderedPageBreak/>
              <w:t>money they can expect to earn.</w:t>
            </w:r>
          </w:p>
          <w:p w14:paraId="11530E0B" w14:textId="77777777" w:rsidR="00011408" w:rsidRPr="00960973" w:rsidRDefault="00011408" w:rsidP="00EF2C60">
            <w:pPr>
              <w:pStyle w:val="Answer"/>
              <w:numPr>
                <w:ilvl w:val="0"/>
                <w:numId w:val="17"/>
              </w:numPr>
              <w:spacing w:before="0"/>
              <w:rPr>
                <w:rFonts w:cs="Arial"/>
                <w:szCs w:val="22"/>
                <w:lang w:eastAsia="en-US"/>
              </w:rPr>
            </w:pPr>
            <w:r w:rsidRPr="00536980">
              <w:rPr>
                <w:rFonts w:ascii="Helvetica Neue Light" w:hAnsi="Helvetica Neue Light" w:cs="Arial"/>
                <w:szCs w:val="22"/>
                <w:lang w:eastAsia="en-US"/>
              </w:rPr>
              <w:t xml:space="preserve">All </w:t>
            </w:r>
            <w:r>
              <w:rPr>
                <w:rFonts w:ascii="Helvetica Neue Light" w:hAnsi="Helvetica Neue Light" w:cs="Arial"/>
                <w:szCs w:val="22"/>
                <w:lang w:eastAsia="en-US"/>
              </w:rPr>
              <w:t>vignettes</w:t>
            </w:r>
            <w:r w:rsidRPr="00536980">
              <w:rPr>
                <w:rFonts w:ascii="Helvetica Neue Light" w:hAnsi="Helvetica Neue Light" w:cs="Arial"/>
                <w:szCs w:val="22"/>
                <w:lang w:eastAsia="en-US"/>
              </w:rPr>
              <w:t xml:space="preserve"> are</w:t>
            </w:r>
            <w:r>
              <w:rPr>
                <w:rFonts w:ascii="Helvetica Neue Light" w:hAnsi="Helvetica Neue Light" w:cs="Arial"/>
                <w:szCs w:val="22"/>
                <w:lang w:eastAsia="en-US"/>
              </w:rPr>
              <w:t>:</w:t>
            </w:r>
          </w:p>
          <w:p w14:paraId="3A4E6E93" w14:textId="77777777" w:rsidR="00011408" w:rsidRPr="00960973" w:rsidRDefault="00011408" w:rsidP="00EF2C60">
            <w:pPr>
              <w:pStyle w:val="Answer"/>
              <w:numPr>
                <w:ilvl w:val="1"/>
                <w:numId w:val="17"/>
              </w:numPr>
              <w:spacing w:before="0"/>
              <w:rPr>
                <w:rFonts w:cs="Arial"/>
                <w:szCs w:val="22"/>
                <w:lang w:eastAsia="en-US"/>
              </w:rPr>
            </w:pPr>
            <w:r>
              <w:rPr>
                <w:rFonts w:ascii="Helvetica Neue Light" w:hAnsi="Helvetica Neue Light" w:cs="Arial"/>
                <w:szCs w:val="22"/>
                <w:lang w:eastAsia="en-US"/>
              </w:rPr>
              <w:t>Proposed as hypotheticals;</w:t>
            </w:r>
          </w:p>
          <w:p w14:paraId="6DF4C82E" w14:textId="77777777" w:rsidR="00011408" w:rsidRPr="00960973" w:rsidRDefault="00011408" w:rsidP="00EF2C60">
            <w:pPr>
              <w:pStyle w:val="Answer"/>
              <w:numPr>
                <w:ilvl w:val="1"/>
                <w:numId w:val="17"/>
              </w:numPr>
              <w:spacing w:before="0"/>
              <w:rPr>
                <w:rFonts w:cs="Arial"/>
                <w:szCs w:val="22"/>
                <w:lang w:eastAsia="en-US"/>
              </w:rPr>
            </w:pPr>
            <w:r>
              <w:rPr>
                <w:rFonts w:ascii="Helvetica Neue Light" w:hAnsi="Helvetica Neue Light" w:cs="Arial"/>
                <w:szCs w:val="22"/>
                <w:lang w:eastAsia="en-US"/>
              </w:rPr>
              <w:t>Presented as general; and</w:t>
            </w:r>
          </w:p>
          <w:p w14:paraId="62B07130" w14:textId="77777777" w:rsidR="00011408" w:rsidRPr="004C2943" w:rsidRDefault="00011408" w:rsidP="00EF2C60">
            <w:pPr>
              <w:pStyle w:val="Answer"/>
              <w:numPr>
                <w:ilvl w:val="1"/>
                <w:numId w:val="17"/>
              </w:numPr>
              <w:spacing w:before="0"/>
              <w:rPr>
                <w:rFonts w:cs="Arial"/>
                <w:szCs w:val="22"/>
                <w:lang w:eastAsia="en-US"/>
              </w:rPr>
            </w:pPr>
            <w:r w:rsidRPr="00536980">
              <w:rPr>
                <w:rFonts w:ascii="Helvetica Neue Light" w:hAnsi="Helvetica Neue Light" w:cs="Arial"/>
                <w:szCs w:val="22"/>
                <w:lang w:eastAsia="en-US"/>
              </w:rPr>
              <w:t>from familiar cate</w:t>
            </w:r>
            <w:r>
              <w:rPr>
                <w:rFonts w:ascii="Helvetica Neue Light" w:hAnsi="Helvetica Neue Light" w:cs="Arial"/>
                <w:szCs w:val="22"/>
                <w:lang w:eastAsia="en-US"/>
              </w:rPr>
              <w:t>gories of everyday experience that most people will be well accustomed to</w:t>
            </w:r>
            <w:r w:rsidRPr="00536980">
              <w:rPr>
                <w:rFonts w:ascii="Helvetica Neue Light" w:hAnsi="Helvetica Neue Light" w:cs="Arial"/>
                <w:szCs w:val="22"/>
                <w:lang w:eastAsia="en-US"/>
              </w:rPr>
              <w:t xml:space="preserve"> (</w:t>
            </w:r>
            <w:r>
              <w:rPr>
                <w:rFonts w:ascii="Helvetica Neue Light" w:hAnsi="Helvetica Neue Light" w:cs="Arial"/>
                <w:szCs w:val="22"/>
                <w:lang w:eastAsia="en-US"/>
              </w:rPr>
              <w:t>e.g. social situations</w:t>
            </w:r>
            <w:r w:rsidRPr="00536980">
              <w:rPr>
                <w:rFonts w:ascii="Helvetica Neue Light" w:hAnsi="Helvetica Neue Light" w:cs="Arial"/>
                <w:szCs w:val="22"/>
                <w:lang w:eastAsia="en-US"/>
              </w:rPr>
              <w:t>, w</w:t>
            </w:r>
            <w:r>
              <w:rPr>
                <w:rFonts w:ascii="Helvetica Neue Light" w:hAnsi="Helvetica Neue Light" w:cs="Arial"/>
                <w:szCs w:val="22"/>
                <w:lang w:eastAsia="en-US"/>
              </w:rPr>
              <w:t>ork situations</w:t>
            </w:r>
            <w:r w:rsidRPr="00536980">
              <w:rPr>
                <w:rFonts w:ascii="Helvetica Neue Light" w:hAnsi="Helvetica Neue Light" w:cs="Arial"/>
                <w:szCs w:val="22"/>
                <w:lang w:eastAsia="en-US"/>
              </w:rPr>
              <w:t xml:space="preserve">, </w:t>
            </w:r>
            <w:r>
              <w:rPr>
                <w:rFonts w:ascii="Helvetica Neue Light" w:hAnsi="Helvetica Neue Light" w:cs="Arial"/>
                <w:szCs w:val="22"/>
                <w:lang w:eastAsia="en-US"/>
              </w:rPr>
              <w:t>health situations</w:t>
            </w:r>
            <w:r w:rsidRPr="00536980">
              <w:rPr>
                <w:rFonts w:ascii="Helvetica Neue Light" w:hAnsi="Helvetica Neue Light" w:cs="Arial"/>
                <w:szCs w:val="22"/>
                <w:lang w:eastAsia="en-US"/>
              </w:rPr>
              <w:t xml:space="preserve">) and should not frighten or emotionally bother participants. We will warn them in the instructions that they will </w:t>
            </w:r>
            <w:r>
              <w:rPr>
                <w:rFonts w:ascii="Helvetica Neue Light" w:hAnsi="Helvetica Neue Light" w:cs="Arial"/>
                <w:szCs w:val="22"/>
                <w:lang w:eastAsia="en-US"/>
              </w:rPr>
              <w:t xml:space="preserve">be presented of such scenarios of common everyday experience, </w:t>
            </w:r>
            <w:r w:rsidRPr="00536980">
              <w:rPr>
                <w:rFonts w:ascii="Helvetica Neue Light" w:hAnsi="Helvetica Neue Light" w:cs="Arial"/>
                <w:szCs w:val="22"/>
                <w:lang w:eastAsia="en-US"/>
              </w:rPr>
              <w:t>and if they are afraid of or disturbed by</w:t>
            </w:r>
            <w:r>
              <w:rPr>
                <w:rFonts w:ascii="Helvetica Neue Light" w:hAnsi="Helvetica Neue Light" w:cs="Arial"/>
                <w:szCs w:val="22"/>
                <w:lang w:eastAsia="en-US"/>
              </w:rPr>
              <w:t xml:space="preserve"> such things</w:t>
            </w:r>
            <w:r w:rsidRPr="00536980">
              <w:rPr>
                <w:rFonts w:ascii="Helvetica Neue Light" w:hAnsi="Helvetica Neue Light" w:cs="Arial"/>
                <w:szCs w:val="22"/>
                <w:lang w:eastAsia="en-US"/>
              </w:rPr>
              <w:t xml:space="preserve">, they should not participate. </w:t>
            </w:r>
          </w:p>
        </w:tc>
      </w:tr>
    </w:tbl>
    <w:p w14:paraId="7D4FC6EC" w14:textId="77777777" w:rsidR="00011408" w:rsidRPr="00E8611C" w:rsidRDefault="00011408" w:rsidP="00011408">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762D4591" w14:textId="77777777" w:rsidTr="00EF2C60">
        <w:trPr>
          <w:cantSplit/>
        </w:trPr>
        <w:tc>
          <w:tcPr>
            <w:tcW w:w="2694" w:type="dxa"/>
            <w:shd w:val="clear" w:color="auto" w:fill="00244F"/>
            <w:vAlign w:val="center"/>
          </w:tcPr>
          <w:p w14:paraId="788F4B09" w14:textId="77777777" w:rsidR="00011408" w:rsidRPr="00F91054" w:rsidRDefault="00011408" w:rsidP="00EF2C60">
            <w:pPr>
              <w:spacing w:before="100" w:after="100"/>
              <w:ind w:left="459" w:hanging="425"/>
              <w:rPr>
                <w:rFonts w:cs="Arial"/>
                <w:b/>
                <w:color w:val="FFFFFF"/>
              </w:rPr>
            </w:pPr>
            <w:r>
              <w:rPr>
                <w:rFonts w:cs="Arial"/>
                <w:b/>
                <w:color w:val="FFFFFF"/>
              </w:rPr>
              <w:t>3.2</w:t>
            </w:r>
            <w:r>
              <w:rPr>
                <w:rFonts w:cs="Arial"/>
                <w:b/>
                <w:color w:val="FFFFFF"/>
              </w:rPr>
              <w:tab/>
            </w:r>
            <w:r w:rsidRPr="00F91054">
              <w:rPr>
                <w:rFonts w:cs="Arial"/>
                <w:b/>
                <w:color w:val="FFFFFF"/>
              </w:rPr>
              <w:t>Potential Risks to Non-Participants</w:t>
            </w:r>
          </w:p>
        </w:tc>
        <w:tc>
          <w:tcPr>
            <w:tcW w:w="7796" w:type="dxa"/>
            <w:shd w:val="clear" w:color="auto" w:fill="D9D9D9"/>
            <w:vAlign w:val="center"/>
          </w:tcPr>
          <w:p w14:paraId="2C3E897D" w14:textId="77777777" w:rsidR="00011408" w:rsidRPr="004C2943" w:rsidRDefault="00011408" w:rsidP="00EF2C60">
            <w:pPr>
              <w:pStyle w:val="Question0"/>
              <w:rPr>
                <w:rFonts w:cs="Arial"/>
                <w:caps/>
                <w:szCs w:val="22"/>
                <w:lang w:eastAsia="en-US"/>
              </w:rPr>
            </w:pPr>
            <w:r w:rsidRPr="004C2943">
              <w:rPr>
                <w:rFonts w:cs="Arial"/>
                <w:szCs w:val="22"/>
                <w:lang w:eastAsia="en-US"/>
              </w:rPr>
              <w:t>Does your research project pose any potential risks to non-participants? (This could possibly include risks to researchers or independent contractors.) If so, how will these risks be minimised?</w:t>
            </w:r>
            <w:r w:rsidRPr="004C2943">
              <w:rPr>
                <w:rStyle w:val="QuestionChar"/>
                <w:rFonts w:eastAsia="Calibri" w:cs="Arial"/>
                <w:i/>
                <w:szCs w:val="22"/>
                <w:lang w:eastAsia="en-US"/>
              </w:rPr>
              <w:t xml:space="preserve"> </w:t>
            </w:r>
            <w:r w:rsidRPr="004C2943">
              <w:rPr>
                <w:rStyle w:val="QuestionChar"/>
                <w:rFonts w:eastAsia="Calibri" w:cs="Arial"/>
                <w:b/>
                <w:szCs w:val="22"/>
                <w:lang w:eastAsia="en-US"/>
              </w:rPr>
              <w:t xml:space="preserve">Refer to </w:t>
            </w:r>
            <w:hyperlink r:id="rId49"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011408" w:rsidRPr="00245DBD" w14:paraId="681146A0" w14:textId="77777777" w:rsidTr="00EF2C60">
        <w:tc>
          <w:tcPr>
            <w:tcW w:w="10490" w:type="dxa"/>
            <w:gridSpan w:val="2"/>
          </w:tcPr>
          <w:p w14:paraId="41D2BE9E" w14:textId="77777777" w:rsidR="00011408" w:rsidRPr="004C2943" w:rsidRDefault="00011408" w:rsidP="00EF2C60">
            <w:pPr>
              <w:pStyle w:val="Guidance"/>
            </w:pPr>
            <w:r w:rsidRPr="004C2943">
              <w:t xml:space="preserve">[Describe any potential risks and your risk management strategy for non-participants, if applicable. Risks to non-participants might include things such as potential breach of privacy, stigmatisation of a </w:t>
            </w:r>
            <w:proofErr w:type="gramStart"/>
            <w:r w:rsidRPr="004C2943">
              <w:t>particular group</w:t>
            </w:r>
            <w:proofErr w:type="gramEnd"/>
            <w:r w:rsidRPr="004C2943">
              <w:t>, or knowledge about familial genetics. If you believe that any potential risks to non-participants are minimal, please state this and explain why.]</w:t>
            </w:r>
          </w:p>
          <w:p w14:paraId="4CE77F73" w14:textId="77777777" w:rsidR="00011408" w:rsidRPr="00536980" w:rsidRDefault="00011408" w:rsidP="00EF2C60">
            <w:pPr>
              <w:pStyle w:val="Answer"/>
              <w:rPr>
                <w:rFonts w:ascii="Helvetica Neue Light" w:hAnsi="Helvetica Neue Light" w:cs="Arial"/>
                <w:szCs w:val="22"/>
                <w:lang w:eastAsia="en-US"/>
              </w:rPr>
            </w:pPr>
            <w:r w:rsidRPr="00536980">
              <w:rPr>
                <w:rFonts w:ascii="Helvetica Neue Light" w:hAnsi="Helvetica Neue Light" w:cs="Arial"/>
                <w:szCs w:val="22"/>
                <w:lang w:eastAsia="en-US"/>
              </w:rPr>
              <w:t>None.</w:t>
            </w:r>
          </w:p>
        </w:tc>
      </w:tr>
    </w:tbl>
    <w:p w14:paraId="79CF5EE2" w14:textId="77777777" w:rsidR="00011408" w:rsidRPr="00E8611C" w:rsidRDefault="00011408" w:rsidP="00011408">
      <w:pPr>
        <w:pStyle w:val="Subhead"/>
        <w:rPr>
          <w:sz w:val="22"/>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0E686BB2" w14:textId="77777777" w:rsidTr="00EF2C60">
        <w:trPr>
          <w:cantSplit/>
        </w:trPr>
        <w:tc>
          <w:tcPr>
            <w:tcW w:w="2694" w:type="dxa"/>
            <w:shd w:val="clear" w:color="auto" w:fill="00244F"/>
            <w:vAlign w:val="center"/>
          </w:tcPr>
          <w:p w14:paraId="2378007C" w14:textId="77777777" w:rsidR="00011408" w:rsidRPr="00D16BDB" w:rsidRDefault="00011408" w:rsidP="00EF2C60">
            <w:pPr>
              <w:pStyle w:val="Question"/>
              <w:numPr>
                <w:ilvl w:val="0"/>
                <w:numId w:val="0"/>
              </w:numPr>
              <w:ind w:left="459" w:hanging="425"/>
              <w:rPr>
                <w:color w:val="FFFFFF"/>
              </w:rPr>
            </w:pPr>
            <w:r>
              <w:rPr>
                <w:color w:val="FFFFFF"/>
              </w:rPr>
              <w:t>3.3</w:t>
            </w:r>
            <w:r>
              <w:rPr>
                <w:color w:val="FFFFFF"/>
              </w:rPr>
              <w:tab/>
            </w:r>
            <w:r w:rsidRPr="00D16BDB">
              <w:rPr>
                <w:color w:val="FFFFFF"/>
              </w:rPr>
              <w:t>Risks, Benefits and Justification</w:t>
            </w:r>
          </w:p>
        </w:tc>
        <w:tc>
          <w:tcPr>
            <w:tcW w:w="7796" w:type="dxa"/>
            <w:shd w:val="clear" w:color="auto" w:fill="D9D9D9"/>
            <w:vAlign w:val="center"/>
          </w:tcPr>
          <w:p w14:paraId="4DB75C9A" w14:textId="77777777" w:rsidR="00011408" w:rsidRPr="004C2943" w:rsidRDefault="00011408" w:rsidP="00EF2C60">
            <w:pPr>
              <w:pStyle w:val="Question0"/>
              <w:pageBreakBefore/>
              <w:rPr>
                <w:rFonts w:cs="Arial"/>
                <w:caps/>
                <w:szCs w:val="22"/>
                <w:lang w:eastAsia="en-US"/>
              </w:rPr>
            </w:pPr>
            <w:proofErr w:type="gramStart"/>
            <w:r w:rsidRPr="004C2943">
              <w:rPr>
                <w:rStyle w:val="QuestionChar"/>
                <w:rFonts w:eastAsia="Calibri" w:cs="Arial"/>
                <w:szCs w:val="22"/>
                <w:lang w:eastAsia="en-US"/>
              </w:rPr>
              <w:t>In light of</w:t>
            </w:r>
            <w:proofErr w:type="gramEnd"/>
            <w:r w:rsidRPr="004C2943">
              <w:rPr>
                <w:rStyle w:val="QuestionChar"/>
                <w:rFonts w:eastAsia="Calibri" w:cs="Arial"/>
                <w:szCs w:val="22"/>
                <w:lang w:eastAsia="en-US"/>
              </w:rPr>
              <w:t xml:space="preserve"> the risks and expected benefits of the research project, explain how the expected benefits of the research justify any risks it may pose. </w:t>
            </w:r>
            <w:r w:rsidRPr="004C2943">
              <w:rPr>
                <w:rStyle w:val="QuestionChar"/>
                <w:rFonts w:eastAsia="Calibri" w:cs="Arial"/>
                <w:b/>
                <w:szCs w:val="22"/>
                <w:lang w:eastAsia="en-US"/>
              </w:rPr>
              <w:t xml:space="preserve">Refer to </w:t>
            </w:r>
            <w:hyperlink r:id="rId50" w:history="1">
              <w:r w:rsidRPr="004C2943">
                <w:rPr>
                  <w:rStyle w:val="Hyperlink"/>
                  <w:rFonts w:cs="Arial"/>
                  <w:b/>
                  <w:i/>
                  <w:szCs w:val="22"/>
                  <w:lang w:eastAsia="en-US"/>
                </w:rPr>
                <w:t>NS</w:t>
              </w:r>
              <w:r w:rsidRPr="004C2943">
                <w:rPr>
                  <w:rStyle w:val="Hyperlink"/>
                  <w:rFonts w:cs="Arial"/>
                  <w:b/>
                  <w:szCs w:val="22"/>
                  <w:lang w:eastAsia="en-US"/>
                </w:rPr>
                <w:t xml:space="preserve"> §1.6 - §1.7</w:t>
              </w:r>
            </w:hyperlink>
            <w:hyperlink r:id="rId51" w:history="1"/>
            <w:r w:rsidRPr="004C2943">
              <w:rPr>
                <w:rStyle w:val="QuestionChar"/>
                <w:rFonts w:eastAsia="Calibri" w:cs="Arial"/>
                <w:b/>
                <w:szCs w:val="22"/>
                <w:lang w:eastAsia="en-US"/>
              </w:rPr>
              <w:t xml:space="preserve"> and </w:t>
            </w:r>
            <w:hyperlink r:id="rId52" w:history="1">
              <w:r w:rsidRPr="004C2943">
                <w:rPr>
                  <w:rStyle w:val="Hyperlink"/>
                  <w:rFonts w:cs="Arial"/>
                  <w:b/>
                  <w:i/>
                  <w:szCs w:val="22"/>
                  <w:lang w:eastAsia="en-US"/>
                </w:rPr>
                <w:t>NS</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p>
        </w:tc>
      </w:tr>
      <w:tr w:rsidR="00011408" w:rsidRPr="00245DBD" w14:paraId="69F201BE" w14:textId="77777777" w:rsidTr="00EF2C60">
        <w:tc>
          <w:tcPr>
            <w:tcW w:w="10490" w:type="dxa"/>
            <w:gridSpan w:val="2"/>
          </w:tcPr>
          <w:p w14:paraId="56F846C8"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Expected Benefits</w:t>
            </w:r>
          </w:p>
          <w:p w14:paraId="0DC04C90" w14:textId="77777777" w:rsidR="00011408" w:rsidRDefault="00011408" w:rsidP="00EF2C60">
            <w:pPr>
              <w:pStyle w:val="Guidance"/>
            </w:pPr>
            <w:r w:rsidRPr="004C2943">
              <w:t>[Describe any expected benefits of this research. Include potential benefits to the community or society, and any specific potential benefits to participants, beyond general positive feelings that may arise from participating in research and having one’s voice heard. Note that it is generally not necessary to demonstrate specific benefit to participants in order to show that research is ethically justifiable.]</w:t>
            </w:r>
          </w:p>
          <w:p w14:paraId="2545E4FD" w14:textId="77777777" w:rsidR="00011408" w:rsidRDefault="00011408" w:rsidP="00EF2C60">
            <w:pPr>
              <w:pStyle w:val="Guidance"/>
            </w:pPr>
          </w:p>
          <w:p w14:paraId="056E8BFD" w14:textId="77777777" w:rsidR="00011408" w:rsidRPr="008B2A03" w:rsidRDefault="00011408" w:rsidP="00EF2C60">
            <w:pPr>
              <w:pStyle w:val="Answer"/>
              <w:rPr>
                <w:rFonts w:ascii="Helvetica Neue Light" w:hAnsi="Helvetica Neue Light" w:cs="Arial"/>
                <w:szCs w:val="22"/>
                <w:lang w:eastAsia="en-US"/>
              </w:rPr>
            </w:pPr>
            <w:r>
              <w:rPr>
                <w:rFonts w:ascii="Helvetica Neue Light" w:hAnsi="Helvetica Neue Light" w:cs="Arial"/>
                <w:szCs w:val="22"/>
                <w:lang w:eastAsia="en-US"/>
              </w:rPr>
              <w:t xml:space="preserve">A better understanding of Ambiguity Aversion in life-like situations will also allow us to understand when it is likely to arise, whether it is liable to be ameliorated, and what are its consequences and effects on us. This research will help us understand human decisions and preferences and, ideally, lead to better decision making in society, both in private and the public sphere. </w:t>
            </w:r>
            <w:r w:rsidRPr="00800B66">
              <w:rPr>
                <w:rFonts w:ascii="Helvetica Neue Light" w:hAnsi="Helvetica Neue Light" w:cs="Arial"/>
                <w:szCs w:val="22"/>
                <w:lang w:eastAsia="en-US"/>
              </w:rPr>
              <w:t xml:space="preserve"> </w:t>
            </w:r>
            <w:r w:rsidRPr="00842BF4">
              <w:rPr>
                <w:rFonts w:ascii="Helvetica Neue Light" w:hAnsi="Helvetica Neue Light" w:cs="Arial"/>
                <w:szCs w:val="22"/>
                <w:lang w:eastAsia="en-US"/>
              </w:rPr>
              <w:t>In addition to knowing that they have contributed to this societal-level benefit</w:t>
            </w:r>
            <w:r>
              <w:rPr>
                <w:rFonts w:ascii="Helvetica Neue Light" w:hAnsi="Helvetica Neue Light" w:cs="Arial"/>
                <w:szCs w:val="22"/>
                <w:lang w:eastAsia="en-US"/>
              </w:rPr>
              <w:t xml:space="preserve">, the participants will directly benefit from the study by pecuniary means; they will be paid at a rate of approximately </w:t>
            </w:r>
            <w:r w:rsidRPr="00FF2BE9">
              <w:rPr>
                <w:rFonts w:ascii="Helvetica Neue Light" w:hAnsi="Helvetica Neue Light" w:cs="Arial"/>
                <w:szCs w:val="22"/>
                <w:lang w:eastAsia="en-US"/>
              </w:rPr>
              <w:t>$10 dollars per hour</w:t>
            </w:r>
            <w:r>
              <w:rPr>
                <w:rFonts w:ascii="Helvetica Neue Light" w:hAnsi="Helvetica Neue Light" w:cs="Arial"/>
                <w:szCs w:val="22"/>
                <w:lang w:eastAsia="en-US"/>
              </w:rPr>
              <w:t xml:space="preserve"> for their time and effort. As stated above, this rate is </w:t>
            </w:r>
            <w:r w:rsidRPr="00842BF4">
              <w:rPr>
                <w:rFonts w:ascii="Helvetica Neue Light" w:hAnsi="Helvetica Neue Light" w:cs="Arial"/>
                <w:szCs w:val="22"/>
                <w:lang w:eastAsia="en-US"/>
              </w:rPr>
              <w:t>well above the “market rate” established for tasks on Mechanical Turk and above the minimum wage in most US states.</w:t>
            </w:r>
          </w:p>
          <w:p w14:paraId="7CFD26B9" w14:textId="77777777" w:rsidR="00011408" w:rsidRPr="00C661FC" w:rsidRDefault="00011408" w:rsidP="00EF2C60">
            <w:pPr>
              <w:tabs>
                <w:tab w:val="left" w:pos="4962"/>
              </w:tabs>
              <w:ind w:left="113"/>
              <w:rPr>
                <w:rFonts w:ascii="Arial" w:hAnsi="Arial" w:cs="Arial"/>
                <w:color w:val="222222"/>
                <w:sz w:val="8"/>
                <w:szCs w:val="8"/>
                <w:lang w:eastAsia="zh-CN"/>
              </w:rPr>
            </w:pPr>
          </w:p>
          <w:p w14:paraId="16C381CB"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Justification of Risks by Expected Benefits</w:t>
            </w:r>
          </w:p>
          <w:p w14:paraId="65570284" w14:textId="77777777" w:rsidR="00011408" w:rsidRDefault="00011408" w:rsidP="00EF2C60">
            <w:pPr>
              <w:pStyle w:val="Guidance"/>
            </w:pPr>
            <w:r w:rsidRPr="004C2943">
              <w:t xml:space="preserve">[Explain how the expected benefits of the research justify the risk(s) which you identified in questions 3.1 and 3.2. Pay </w:t>
            </w:r>
            <w:proofErr w:type="gramStart"/>
            <w:r w:rsidRPr="004C2943">
              <w:t>particular attention</w:t>
            </w:r>
            <w:proofErr w:type="gramEnd"/>
            <w:r w:rsidRPr="004C2943">
              <w:t xml:space="preserve"> to any risk(s) to participants that are greater than inconvenience.]</w:t>
            </w:r>
          </w:p>
          <w:p w14:paraId="56085D84" w14:textId="77777777" w:rsidR="00011408" w:rsidRPr="00C661FC" w:rsidRDefault="00011408" w:rsidP="00EF2C60">
            <w:pPr>
              <w:pStyle w:val="Guidance"/>
              <w:ind w:left="0"/>
            </w:pPr>
          </w:p>
          <w:p w14:paraId="19F86972" w14:textId="77777777" w:rsidR="00011408" w:rsidRPr="008B2A03" w:rsidRDefault="00011408" w:rsidP="00EF2C60">
            <w:pPr>
              <w:pStyle w:val="Answer"/>
              <w:spacing w:before="0"/>
              <w:rPr>
                <w:rFonts w:ascii="Helvetica Neue Light" w:hAnsi="Helvetica Neue Light" w:cs="Arial"/>
                <w:szCs w:val="22"/>
                <w:lang w:eastAsia="en-US"/>
              </w:rPr>
            </w:pPr>
            <w:r w:rsidRPr="008B2A03">
              <w:rPr>
                <w:rFonts w:ascii="Helvetica Neue Light" w:hAnsi="Helvetica Neue Light" w:cs="Arial"/>
                <w:szCs w:val="22"/>
                <w:lang w:eastAsia="en-US"/>
              </w:rPr>
              <w:t xml:space="preserve">The risks are minimal and the expected benefits large, both for increasing our understanding of </w:t>
            </w:r>
            <w:r>
              <w:rPr>
                <w:rFonts w:ascii="Helvetica Neue Light" w:hAnsi="Helvetica Neue Light" w:cs="Arial"/>
                <w:szCs w:val="22"/>
                <w:lang w:eastAsia="en-US"/>
              </w:rPr>
              <w:t xml:space="preserve">ambiguity aversion and, more generally, decision making under risk and uncertainty, outside the lab and into more relevant areas of everyday life. </w:t>
            </w:r>
            <w:r w:rsidRPr="008B2A03">
              <w:rPr>
                <w:rFonts w:ascii="Helvetica Neue Light" w:hAnsi="Helvetica Neue Light" w:cs="Arial"/>
                <w:szCs w:val="22"/>
                <w:lang w:eastAsia="en-US"/>
              </w:rPr>
              <w:t>Th</w:t>
            </w:r>
            <w:r>
              <w:rPr>
                <w:rFonts w:ascii="Helvetica Neue Light" w:hAnsi="Helvetica Neue Light" w:cs="Arial"/>
                <w:szCs w:val="22"/>
                <w:lang w:eastAsia="en-US"/>
              </w:rPr>
              <w:t xml:space="preserve">ere a quite pragmatic implications of this proposed research, allowing people to understand and improve their decision making, in all facets of their lives. </w:t>
            </w:r>
            <w:r w:rsidRPr="008B2A03">
              <w:rPr>
                <w:rFonts w:ascii="Helvetica Neue Light" w:hAnsi="Helvetica Neue Light" w:cs="Arial"/>
                <w:szCs w:val="22"/>
                <w:lang w:eastAsia="en-US"/>
              </w:rPr>
              <w:t xml:space="preserve"> </w:t>
            </w:r>
          </w:p>
        </w:tc>
      </w:tr>
    </w:tbl>
    <w:p w14:paraId="0439D33C" w14:textId="77777777" w:rsidR="00011408" w:rsidRPr="007E3CB3"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608D329F" w14:textId="77777777" w:rsidTr="00EF2C60">
        <w:trPr>
          <w:cantSplit/>
        </w:trPr>
        <w:tc>
          <w:tcPr>
            <w:tcW w:w="2694" w:type="dxa"/>
            <w:shd w:val="clear" w:color="auto" w:fill="00244F"/>
            <w:vAlign w:val="center"/>
          </w:tcPr>
          <w:p w14:paraId="396945EA" w14:textId="77777777" w:rsidR="00011408" w:rsidRPr="00F91054" w:rsidRDefault="00011408" w:rsidP="00EF2C60">
            <w:pPr>
              <w:spacing w:before="100" w:after="100"/>
              <w:ind w:left="459" w:hanging="425"/>
              <w:rPr>
                <w:rFonts w:cs="Arial"/>
                <w:b/>
                <w:color w:val="FFFFFF"/>
              </w:rPr>
            </w:pPr>
            <w:r>
              <w:rPr>
                <w:rFonts w:cs="Arial"/>
                <w:b/>
                <w:color w:val="FFFFFF"/>
              </w:rPr>
              <w:t>3.4</w:t>
            </w:r>
            <w:r>
              <w:rPr>
                <w:rFonts w:cs="Arial"/>
                <w:b/>
                <w:color w:val="FFFFFF"/>
              </w:rPr>
              <w:tab/>
            </w:r>
            <w:r w:rsidRPr="00F91054">
              <w:rPr>
                <w:rFonts w:cs="Arial"/>
                <w:b/>
                <w:color w:val="FFFFFF"/>
              </w:rPr>
              <w:t>Management and Monitoring</w:t>
            </w:r>
          </w:p>
        </w:tc>
        <w:tc>
          <w:tcPr>
            <w:tcW w:w="7796" w:type="dxa"/>
            <w:shd w:val="clear" w:color="auto" w:fill="D9D9D9"/>
            <w:vAlign w:val="center"/>
          </w:tcPr>
          <w:p w14:paraId="16AC06CA" w14:textId="77777777" w:rsidR="00011408" w:rsidRPr="004C2943" w:rsidRDefault="00011408" w:rsidP="00EF2C60">
            <w:pPr>
              <w:pStyle w:val="Question0"/>
              <w:rPr>
                <w:rFonts w:cs="Arial"/>
                <w:caps/>
                <w:szCs w:val="22"/>
                <w:lang w:eastAsia="en-US"/>
              </w:rPr>
            </w:pPr>
            <w:r w:rsidRPr="004C2943">
              <w:rPr>
                <w:rStyle w:val="QuestionChar"/>
                <w:rFonts w:eastAsia="Calibri" w:cs="Arial"/>
                <w:szCs w:val="22"/>
                <w:lang w:eastAsia="en-US"/>
              </w:rPr>
              <w:t xml:space="preserve">How will researchers manage and monitor conduct of the research project? </w:t>
            </w:r>
            <w:r w:rsidRPr="004C2943">
              <w:rPr>
                <w:rStyle w:val="QuestionChar"/>
                <w:rFonts w:eastAsia="Calibri" w:cs="Arial"/>
                <w:b/>
                <w:szCs w:val="22"/>
                <w:lang w:eastAsia="en-US"/>
              </w:rPr>
              <w:t xml:space="preserve">Refer to </w:t>
            </w:r>
            <w:r w:rsidRPr="004C2943">
              <w:rPr>
                <w:rStyle w:val="QuestionChar"/>
                <w:rFonts w:eastAsia="Calibri" w:cs="Arial"/>
                <w:b/>
                <w:szCs w:val="22"/>
                <w:lang w:eastAsia="en-US"/>
              </w:rPr>
              <w:br/>
            </w:r>
            <w:hyperlink r:id="rId53" w:history="1">
              <w:r w:rsidRPr="004C2943">
                <w:rPr>
                  <w:rStyle w:val="Hyperlink"/>
                  <w:rFonts w:cs="Arial"/>
                  <w:b/>
                  <w:i/>
                  <w:szCs w:val="22"/>
                  <w:lang w:eastAsia="en-US"/>
                </w:rPr>
                <w:t>NS</w:t>
              </w:r>
              <w:r w:rsidRPr="004C2943">
                <w:rPr>
                  <w:rStyle w:val="Hyperlink"/>
                  <w:rFonts w:cs="Arial"/>
                  <w:b/>
                  <w:szCs w:val="22"/>
                  <w:lang w:eastAsia="en-US"/>
                </w:rPr>
                <w:t xml:space="preserve"> §5.5</w:t>
              </w:r>
            </w:hyperlink>
            <w:r w:rsidRPr="004C2943">
              <w:rPr>
                <w:rStyle w:val="QuestionChar"/>
                <w:rFonts w:eastAsia="Calibri" w:cs="Arial"/>
                <w:b/>
                <w:szCs w:val="22"/>
                <w:lang w:eastAsia="en-US"/>
              </w:rPr>
              <w:t>.</w:t>
            </w:r>
          </w:p>
        </w:tc>
      </w:tr>
      <w:tr w:rsidR="00011408" w:rsidRPr="00245DBD" w14:paraId="5388A509" w14:textId="77777777" w:rsidTr="00EF2C60">
        <w:tc>
          <w:tcPr>
            <w:tcW w:w="10490" w:type="dxa"/>
            <w:gridSpan w:val="2"/>
          </w:tcPr>
          <w:p w14:paraId="23DBE34B"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Management</w:t>
            </w:r>
          </w:p>
          <w:p w14:paraId="45AB6C71" w14:textId="77777777" w:rsidR="00011408" w:rsidRPr="004C2943" w:rsidRDefault="00011408" w:rsidP="00EF2C60">
            <w:pPr>
              <w:pStyle w:val="Guidance"/>
              <w:rPr>
                <w:rStyle w:val="QuestionChar"/>
                <w:rFonts w:eastAsia="Calibri"/>
                <w:sz w:val="16"/>
              </w:rPr>
            </w:pPr>
            <w:r w:rsidRPr="004C2943">
              <w:t>[</w:t>
            </w:r>
            <w:r w:rsidRPr="004C2943">
              <w:rPr>
                <w:rStyle w:val="QuestionChar"/>
                <w:rFonts w:eastAsia="Calibri"/>
                <w:sz w:val="16"/>
              </w:rPr>
              <w:t>Provide details of how and by whom the research project will be managed, throughout the life of the project, to ensure that it complies with the protocols set out in this application, and with all relevant legislation and regulations. Address cases where several people are or may be involved in recruiting, interviewing, obtaining data or data analysis.]</w:t>
            </w:r>
          </w:p>
          <w:p w14:paraId="5C6C0DBB" w14:textId="77777777" w:rsidR="00011408" w:rsidRPr="000C7BEC" w:rsidRDefault="00011408" w:rsidP="00EF2C60">
            <w:pPr>
              <w:pStyle w:val="Answer"/>
              <w:rPr>
                <w:rStyle w:val="QuestionChar"/>
                <w:rFonts w:ascii="Helvetica Neue Light" w:eastAsia="Calibri" w:hAnsi="Helvetica Neue Light" w:cs="Arial"/>
                <w:sz w:val="20"/>
                <w:szCs w:val="22"/>
                <w:lang w:eastAsia="en-US"/>
              </w:rPr>
            </w:pPr>
            <w:r w:rsidRPr="000C7BEC">
              <w:rPr>
                <w:rStyle w:val="QuestionChar"/>
                <w:rFonts w:ascii="Helvetica Neue Light" w:eastAsia="Calibri" w:hAnsi="Helvetica Neue Light" w:cs="Arial"/>
                <w:sz w:val="20"/>
                <w:szCs w:val="22"/>
                <w:lang w:eastAsia="en-US"/>
              </w:rPr>
              <w:t xml:space="preserve">A/Prof </w:t>
            </w:r>
            <w:proofErr w:type="spellStart"/>
            <w:r w:rsidRPr="000C7BEC">
              <w:rPr>
                <w:rStyle w:val="QuestionChar"/>
                <w:rFonts w:ascii="Helvetica Neue Light" w:eastAsia="Calibri" w:hAnsi="Helvetica Neue Light" w:cs="Arial"/>
                <w:sz w:val="20"/>
                <w:szCs w:val="22"/>
                <w:lang w:eastAsia="en-US"/>
              </w:rPr>
              <w:t>Perfors</w:t>
            </w:r>
            <w:proofErr w:type="spellEnd"/>
            <w:r w:rsidRPr="000C7BEC">
              <w:rPr>
                <w:rStyle w:val="QuestionChar"/>
                <w:rFonts w:ascii="Helvetica Neue Light" w:eastAsia="Calibri" w:hAnsi="Helvetica Neue Light" w:cs="Arial"/>
                <w:sz w:val="20"/>
                <w:szCs w:val="22"/>
                <w:lang w:eastAsia="en-US"/>
              </w:rPr>
              <w:t xml:space="preserve"> will keep all data on a password-protected computer associated with the University of Melbourne and will be responsible for storage, making the data available to student researchers for analysis (who will also use password-protected computers). In order to ensure that the research protocol is correctly followed, the responsible </w:t>
            </w:r>
            <w:r w:rsidRPr="000C7BEC">
              <w:rPr>
                <w:rStyle w:val="QuestionChar"/>
                <w:rFonts w:ascii="Helvetica Neue Light" w:eastAsia="Calibri" w:hAnsi="Helvetica Neue Light" w:cs="Arial"/>
                <w:sz w:val="20"/>
                <w:szCs w:val="22"/>
                <w:lang w:eastAsia="en-US"/>
              </w:rPr>
              <w:lastRenderedPageBreak/>
              <w:t xml:space="preserve">researcher will meet with the student on a regular basis throughout the duration of the project. Before being downloaded the data will be hosted on Google App Engine but destroyed once it is downloaded. </w:t>
            </w:r>
            <w:r>
              <w:rPr>
                <w:rStyle w:val="QuestionChar"/>
                <w:rFonts w:ascii="Helvetica Neue Light" w:eastAsia="Calibri" w:hAnsi="Helvetica Neue Light" w:cs="Arial"/>
                <w:sz w:val="20"/>
                <w:szCs w:val="22"/>
                <w:lang w:eastAsia="en-US"/>
              </w:rPr>
              <w:t xml:space="preserve">The </w:t>
            </w:r>
            <w:r w:rsidRPr="000C7BEC">
              <w:rPr>
                <w:rStyle w:val="QuestionChar"/>
                <w:rFonts w:ascii="Helvetica Neue Light" w:eastAsia="Calibri" w:hAnsi="Helvetica Neue Light" w:cs="Arial"/>
                <w:sz w:val="20"/>
                <w:szCs w:val="22"/>
                <w:lang w:eastAsia="en-US"/>
              </w:rPr>
              <w:t xml:space="preserve">data </w:t>
            </w:r>
            <w:r>
              <w:rPr>
                <w:rStyle w:val="QuestionChar"/>
                <w:rFonts w:ascii="Helvetica Neue Light" w:eastAsia="Calibri" w:hAnsi="Helvetica Neue Light" w:cs="Arial"/>
                <w:sz w:val="20"/>
                <w:szCs w:val="22"/>
                <w:lang w:eastAsia="en-US"/>
              </w:rPr>
              <w:t>may also</w:t>
            </w:r>
            <w:r w:rsidRPr="000C7BEC">
              <w:rPr>
                <w:rStyle w:val="QuestionChar"/>
                <w:rFonts w:ascii="Helvetica Neue Light" w:eastAsia="Calibri" w:hAnsi="Helvetica Neue Light" w:cs="Arial"/>
                <w:sz w:val="20"/>
                <w:szCs w:val="22"/>
                <w:lang w:eastAsia="en-US"/>
              </w:rPr>
              <w:t xml:space="preserve"> be made available</w:t>
            </w:r>
            <w:r>
              <w:rPr>
                <w:rStyle w:val="QuestionChar"/>
                <w:rFonts w:ascii="Helvetica Neue Light" w:eastAsia="Calibri" w:hAnsi="Helvetica Neue Light" w:cs="Arial"/>
                <w:sz w:val="20"/>
                <w:szCs w:val="22"/>
                <w:lang w:eastAsia="en-US"/>
              </w:rPr>
              <w:t xml:space="preserve"> (e.g., on GitHub)</w:t>
            </w:r>
            <w:r w:rsidRPr="000C7BEC">
              <w:rPr>
                <w:rStyle w:val="QuestionChar"/>
                <w:rFonts w:ascii="Helvetica Neue Light" w:eastAsia="Calibri" w:hAnsi="Helvetica Neue Light" w:cs="Arial"/>
                <w:sz w:val="20"/>
                <w:szCs w:val="22"/>
                <w:lang w:eastAsia="en-US"/>
              </w:rPr>
              <w:t xml:space="preserve"> in anonymised and de-identified form (since AMT prohibits researchers from accessing personal information about participants, this will be trivial). </w:t>
            </w:r>
          </w:p>
          <w:p w14:paraId="3857A13E" w14:textId="77777777" w:rsidR="00011408" w:rsidRPr="004C2943" w:rsidRDefault="00011408" w:rsidP="00EF2C60">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B)</w:t>
            </w:r>
            <w:r w:rsidRPr="004C2943">
              <w:rPr>
                <w:rFonts w:cs="Arial"/>
                <w:b/>
                <w:szCs w:val="22"/>
                <w:lang w:eastAsia="en-US"/>
              </w:rPr>
              <w:tab/>
            </w:r>
            <w:r w:rsidRPr="004C2943">
              <w:rPr>
                <w:rStyle w:val="QuestionChar"/>
                <w:rFonts w:eastAsia="Calibri" w:cs="Arial"/>
                <w:b/>
                <w:sz w:val="20"/>
                <w:szCs w:val="22"/>
                <w:lang w:eastAsia="en-US"/>
              </w:rPr>
              <w:t>Monitoring</w:t>
            </w:r>
          </w:p>
          <w:p w14:paraId="14D186FE" w14:textId="77777777" w:rsidR="00011408" w:rsidRPr="00A8377E" w:rsidRDefault="00011408" w:rsidP="00EF2C60">
            <w:pPr>
              <w:pStyle w:val="Guidance"/>
            </w:pPr>
            <w:r w:rsidRPr="00A8377E">
              <w:t xml:space="preserve">[If the research will be carried out at some distance from the responsible researcher (i.e. interstate or in countries other than Australia), describe the systems in place to ensure compliance with the research protocols you have outlined in this application. If the research will be undertaken by a student, describe how the student will be supervised to ensure compliance with the protocols, including details of any local supervision to be organised for research conducted overseas or interstate. </w:t>
            </w:r>
          </w:p>
          <w:p w14:paraId="45346BFB" w14:textId="77777777" w:rsidR="00011408" w:rsidRPr="00874E78" w:rsidRDefault="00011408" w:rsidP="00EF2C60">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 xml:space="preserve">Research is carried out by people clicking on a URL and completing it in their home. No monitoring is necessary. </w:t>
            </w:r>
          </w:p>
          <w:p w14:paraId="071F4E62" w14:textId="77777777" w:rsidR="00011408" w:rsidRPr="004C2943" w:rsidRDefault="00011408" w:rsidP="00EF2C60">
            <w:pPr>
              <w:pStyle w:val="Answer"/>
              <w:tabs>
                <w:tab w:val="left" w:pos="459"/>
              </w:tabs>
              <w:spacing w:after="0"/>
              <w:rPr>
                <w:rStyle w:val="QuestionChar"/>
                <w:rFonts w:eastAsia="Calibri" w:cs="Arial"/>
                <w:b/>
                <w:sz w:val="20"/>
                <w:szCs w:val="22"/>
                <w:lang w:eastAsia="en-US"/>
              </w:rPr>
            </w:pPr>
            <w:r w:rsidRPr="004C2943">
              <w:rPr>
                <w:rFonts w:cs="Arial"/>
                <w:b/>
                <w:szCs w:val="22"/>
                <w:lang w:eastAsia="en-US"/>
              </w:rPr>
              <w:t>C)</w:t>
            </w:r>
            <w:r w:rsidRPr="004C2943">
              <w:rPr>
                <w:rFonts w:cs="Arial"/>
                <w:b/>
                <w:szCs w:val="22"/>
                <w:lang w:eastAsia="en-US"/>
              </w:rPr>
              <w:tab/>
            </w:r>
            <w:r w:rsidRPr="004C2943">
              <w:rPr>
                <w:rStyle w:val="QuestionChar"/>
                <w:rFonts w:eastAsia="Calibri" w:cs="Arial"/>
                <w:b/>
                <w:sz w:val="20"/>
                <w:szCs w:val="22"/>
                <w:lang w:eastAsia="en-US"/>
              </w:rPr>
              <w:t xml:space="preserve">Independent Contractors </w:t>
            </w:r>
          </w:p>
          <w:p w14:paraId="570EC30B" w14:textId="77777777" w:rsidR="00011408" w:rsidRPr="00A8377E" w:rsidRDefault="00011408" w:rsidP="00EF2C60">
            <w:pPr>
              <w:pStyle w:val="Guidance"/>
            </w:pPr>
            <w:r w:rsidRPr="00A8377E">
              <w:t xml:space="preserve">[If any independent contractors (i.e. persons not listed in Themis as researchers on this project) will be carrying out any part of the research, provide details of the contractors involved, explaining their role and their qualifications/experience to fulfil this role. Include details of any training that will be provided to the contractors. Confirm that the contractors will be provided with a copy of the approved ethics </w:t>
            </w:r>
            <w:proofErr w:type="gramStart"/>
            <w:r w:rsidRPr="00A8377E">
              <w:t>protocol, and</w:t>
            </w:r>
            <w:proofErr w:type="gramEnd"/>
            <w:r w:rsidRPr="00A8377E">
              <w:t xml:space="preserve"> advised of their responsibilities in relation to the research. If no independent contractors will be involved, state “N/A”.</w:t>
            </w:r>
            <w:r w:rsidRPr="00A8377E">
              <w:rPr>
                <w:rStyle w:val="QuestionChar"/>
                <w:rFonts w:eastAsia="Calibri"/>
                <w:sz w:val="14"/>
              </w:rPr>
              <w:t>]</w:t>
            </w:r>
            <w:r w:rsidRPr="00A8377E">
              <w:t xml:space="preserve"> </w:t>
            </w:r>
          </w:p>
          <w:p w14:paraId="6C5D54BC" w14:textId="77777777" w:rsidR="00011408" w:rsidRPr="00874E78" w:rsidRDefault="00011408" w:rsidP="00EF2C60">
            <w:pPr>
              <w:pStyle w:val="Answer"/>
              <w:rPr>
                <w:rFonts w:ascii="Helvetica Neue Light" w:hAnsi="Helvetica Neue Light" w:cs="Arial"/>
                <w:szCs w:val="22"/>
                <w:lang w:eastAsia="en-US"/>
              </w:rPr>
            </w:pPr>
            <w:r w:rsidRPr="00874E78">
              <w:rPr>
                <w:rFonts w:ascii="Helvetica Neue Light" w:hAnsi="Helvetica Neue Light" w:cs="Arial"/>
                <w:szCs w:val="22"/>
                <w:lang w:eastAsia="en-US"/>
              </w:rPr>
              <w:t>There are no independent contractors involved in this research.</w:t>
            </w:r>
          </w:p>
        </w:tc>
      </w:tr>
    </w:tbl>
    <w:p w14:paraId="3C30241C" w14:textId="77777777" w:rsidR="00011408" w:rsidRDefault="00011408" w:rsidP="00011408">
      <w:pPr>
        <w:pStyle w:val="SectionHead"/>
        <w:jc w:val="left"/>
      </w:pPr>
    </w:p>
    <w:p w14:paraId="1DE617D9" w14:textId="77777777" w:rsidR="00011408" w:rsidRPr="00C145A2" w:rsidRDefault="00011408" w:rsidP="00011408">
      <w:pPr>
        <w:pStyle w:val="SectionHead"/>
      </w:pPr>
      <w:r>
        <w:t>4</w:t>
      </w:r>
      <w:r w:rsidRPr="00C145A2">
        <w:t>. Consent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011408" w:rsidRPr="00C211E6" w14:paraId="53A90D8E" w14:textId="77777777" w:rsidTr="00EF2C60">
        <w:trPr>
          <w:cantSplit/>
          <w:jc w:val="center"/>
        </w:trPr>
        <w:tc>
          <w:tcPr>
            <w:tcW w:w="2693" w:type="dxa"/>
            <w:gridSpan w:val="2"/>
            <w:shd w:val="clear" w:color="auto" w:fill="00244F"/>
            <w:vAlign w:val="center"/>
          </w:tcPr>
          <w:p w14:paraId="1F2D92DC" w14:textId="77777777" w:rsidR="00011408" w:rsidRPr="004C2943" w:rsidRDefault="00011408" w:rsidP="00EF2C60">
            <w:pPr>
              <w:spacing w:before="100" w:after="100"/>
              <w:ind w:left="460" w:hanging="425"/>
              <w:rPr>
                <w:rFonts w:cs="Arial"/>
                <w:b/>
                <w:color w:val="FFFFFF"/>
              </w:rPr>
            </w:pPr>
            <w:r w:rsidRPr="004C2943">
              <w:rPr>
                <w:rFonts w:cs="Arial"/>
                <w:b/>
                <w:color w:val="FFFFFF"/>
              </w:rPr>
              <w:t>4.1</w:t>
            </w:r>
            <w:r w:rsidRPr="004C2943">
              <w:rPr>
                <w:rFonts w:cs="Arial"/>
                <w:b/>
                <w:color w:val="FFFFFF"/>
              </w:rPr>
              <w:tab/>
              <w:t>Obtaining Informed Consent</w:t>
            </w:r>
          </w:p>
        </w:tc>
        <w:tc>
          <w:tcPr>
            <w:tcW w:w="7797" w:type="dxa"/>
            <w:gridSpan w:val="2"/>
            <w:shd w:val="clear" w:color="auto" w:fill="D9D9D9"/>
            <w:vAlign w:val="center"/>
          </w:tcPr>
          <w:p w14:paraId="3267D026" w14:textId="77777777" w:rsidR="00011408" w:rsidRPr="004C2943" w:rsidRDefault="00011408" w:rsidP="00EF2C60">
            <w:pPr>
              <w:pStyle w:val="Question0"/>
              <w:rPr>
                <w:rFonts w:cs="Arial"/>
                <w:szCs w:val="22"/>
                <w:lang w:eastAsia="en-US"/>
              </w:rPr>
            </w:pPr>
            <w:r w:rsidRPr="004C2943">
              <w:rPr>
                <w:rFonts w:cs="Arial"/>
                <w:b/>
                <w:szCs w:val="22"/>
                <w:lang w:eastAsia="en-US"/>
              </w:rPr>
              <w:t>Type an “X” in the left-hand column beside as many of the following options as apply</w:t>
            </w:r>
            <w:r w:rsidRPr="004C2943">
              <w:rPr>
                <w:rFonts w:cs="Arial"/>
                <w:szCs w:val="22"/>
                <w:lang w:eastAsia="en-US"/>
              </w:rPr>
              <w:t xml:space="preserve"> to your research project. </w:t>
            </w:r>
            <w:r w:rsidRPr="004C2943">
              <w:rPr>
                <w:rFonts w:cs="Arial"/>
                <w:b/>
                <w:szCs w:val="22"/>
                <w:lang w:eastAsia="en-US"/>
              </w:rPr>
              <w:t xml:space="preserve">Use the space provided below </w:t>
            </w:r>
            <w:r w:rsidRPr="004C2943">
              <w:rPr>
                <w:rFonts w:cs="Arial"/>
                <w:szCs w:val="22"/>
                <w:lang w:eastAsia="en-US"/>
              </w:rPr>
              <w:t xml:space="preserve">to explain how you will obtain informed consent from participants. If you seek a waiver of consent, or the use of opt-out consent, use the space provided to justify your request. </w:t>
            </w:r>
            <w:r w:rsidRPr="004C2943">
              <w:rPr>
                <w:rFonts w:cs="Arial"/>
                <w:b/>
                <w:szCs w:val="22"/>
                <w:lang w:eastAsia="en-US"/>
              </w:rPr>
              <w:t xml:space="preserve">Refer to </w:t>
            </w:r>
            <w:hyperlink r:id="rId54" w:history="1">
              <w:r w:rsidRPr="004C2943">
                <w:rPr>
                  <w:rStyle w:val="Hyperlink"/>
                  <w:rFonts w:cs="Arial"/>
                  <w:b/>
                  <w:i/>
                  <w:szCs w:val="22"/>
                  <w:lang w:eastAsia="en-US"/>
                </w:rPr>
                <w:t>NS</w:t>
              </w:r>
              <w:r w:rsidRPr="004C2943">
                <w:rPr>
                  <w:rStyle w:val="Hyperlink"/>
                  <w:rFonts w:cs="Arial"/>
                  <w:b/>
                  <w:szCs w:val="22"/>
                  <w:lang w:eastAsia="en-US"/>
                </w:rPr>
                <w:t xml:space="preserve"> §2.2</w:t>
              </w:r>
            </w:hyperlink>
            <w:r w:rsidRPr="004C2943">
              <w:rPr>
                <w:rStyle w:val="QuestionChar"/>
                <w:rFonts w:eastAsia="Calibri" w:cs="Arial"/>
                <w:b/>
                <w:szCs w:val="22"/>
                <w:lang w:eastAsia="en-US"/>
              </w:rPr>
              <w:t xml:space="preserve">, </w:t>
            </w:r>
            <w:hyperlink r:id="rId55"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w:t>
            </w:r>
          </w:p>
        </w:tc>
      </w:tr>
      <w:tr w:rsidR="00011408" w:rsidRPr="004307B2" w14:paraId="0544965A" w14:textId="77777777" w:rsidTr="00EF2C60">
        <w:trPr>
          <w:cantSplit/>
          <w:jc w:val="center"/>
        </w:trPr>
        <w:tc>
          <w:tcPr>
            <w:tcW w:w="567" w:type="dxa"/>
            <w:vAlign w:val="center"/>
          </w:tcPr>
          <w:p w14:paraId="1779F2EE" w14:textId="77777777" w:rsidR="00011408" w:rsidRPr="004C2943" w:rsidRDefault="00011408" w:rsidP="00EF2C60">
            <w:pPr>
              <w:spacing w:before="100" w:after="100"/>
              <w:jc w:val="center"/>
              <w:rPr>
                <w:rFonts w:cs="Arial"/>
                <w:b/>
                <w:sz w:val="20"/>
              </w:rPr>
            </w:pPr>
            <w:r w:rsidRPr="004C2943">
              <w:rPr>
                <w:rFonts w:cs="Arial"/>
                <w:b/>
                <w:sz w:val="20"/>
              </w:rPr>
              <w:t>X</w:t>
            </w:r>
          </w:p>
        </w:tc>
        <w:tc>
          <w:tcPr>
            <w:tcW w:w="4820" w:type="dxa"/>
            <w:gridSpan w:val="2"/>
            <w:vAlign w:val="center"/>
          </w:tcPr>
          <w:p w14:paraId="3C694EFB" w14:textId="77777777" w:rsidR="00011408" w:rsidRPr="004C2943" w:rsidRDefault="00011408" w:rsidP="00EF2C60">
            <w:pPr>
              <w:spacing w:before="100" w:after="100"/>
              <w:rPr>
                <w:rFonts w:cs="Arial"/>
                <w:sz w:val="18"/>
              </w:rPr>
            </w:pPr>
            <w:r w:rsidRPr="004C2943">
              <w:rPr>
                <w:rFonts w:cs="Arial"/>
                <w:b/>
                <w:sz w:val="18"/>
              </w:rPr>
              <w:t xml:space="preserve">Written consent </w:t>
            </w:r>
            <w:r w:rsidRPr="004C2943">
              <w:rPr>
                <w:rFonts w:cs="Arial"/>
                <w:sz w:val="18"/>
              </w:rPr>
              <w:t>will be sought from (or on behalf of) participants.</w:t>
            </w:r>
          </w:p>
        </w:tc>
        <w:tc>
          <w:tcPr>
            <w:tcW w:w="5103" w:type="dxa"/>
            <w:vAlign w:val="center"/>
          </w:tcPr>
          <w:p w14:paraId="2F07C7B4"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6" w:history="1">
              <w:r w:rsidRPr="004C2943">
                <w:rPr>
                  <w:rStyle w:val="Hyperlink"/>
                  <w:rFonts w:cs="Arial"/>
                  <w:b/>
                  <w:i/>
                  <w:sz w:val="18"/>
                </w:rPr>
                <w:t>NS</w:t>
              </w:r>
              <w:r w:rsidRPr="004C2943">
                <w:rPr>
                  <w:rStyle w:val="Hyperlink"/>
                  <w:rFonts w:cs="Arial"/>
                  <w:b/>
                  <w:sz w:val="18"/>
                </w:rPr>
                <w:t xml:space="preserve"> §2.2.6</w:t>
              </w:r>
            </w:hyperlink>
            <w:r w:rsidRPr="004C2943">
              <w:rPr>
                <w:rFonts w:cs="Arial"/>
                <w:b/>
                <w:sz w:val="18"/>
              </w:rPr>
              <w:t xml:space="preserve">. </w:t>
            </w:r>
          </w:p>
          <w:p w14:paraId="58851A08"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form(s).</w:t>
            </w:r>
          </w:p>
        </w:tc>
      </w:tr>
      <w:tr w:rsidR="00011408" w:rsidRPr="004307B2" w14:paraId="5647C94B" w14:textId="77777777" w:rsidTr="00EF2C60">
        <w:trPr>
          <w:cantSplit/>
          <w:jc w:val="center"/>
        </w:trPr>
        <w:tc>
          <w:tcPr>
            <w:tcW w:w="567" w:type="dxa"/>
            <w:vAlign w:val="center"/>
          </w:tcPr>
          <w:p w14:paraId="3348AE52" w14:textId="77777777" w:rsidR="00011408" w:rsidRPr="004C2943" w:rsidRDefault="00011408" w:rsidP="00EF2C60">
            <w:pPr>
              <w:spacing w:before="100" w:after="100"/>
              <w:jc w:val="center"/>
              <w:rPr>
                <w:rFonts w:cs="Arial"/>
                <w:b/>
                <w:sz w:val="20"/>
              </w:rPr>
            </w:pPr>
          </w:p>
        </w:tc>
        <w:tc>
          <w:tcPr>
            <w:tcW w:w="4820" w:type="dxa"/>
            <w:gridSpan w:val="2"/>
            <w:vAlign w:val="center"/>
          </w:tcPr>
          <w:p w14:paraId="06545F67" w14:textId="77777777" w:rsidR="00011408" w:rsidRPr="004C2943" w:rsidRDefault="00011408" w:rsidP="00EF2C60">
            <w:pPr>
              <w:spacing w:before="100" w:after="100"/>
              <w:rPr>
                <w:rFonts w:cs="Arial"/>
                <w:sz w:val="18"/>
              </w:rPr>
            </w:pPr>
            <w:r w:rsidRPr="004C2943">
              <w:rPr>
                <w:rFonts w:cs="Arial"/>
                <w:b/>
                <w:sz w:val="18"/>
              </w:rPr>
              <w:t>Verbal consent</w:t>
            </w:r>
            <w:r w:rsidRPr="004C2943">
              <w:rPr>
                <w:rFonts w:cs="Arial"/>
                <w:sz w:val="18"/>
              </w:rPr>
              <w:t xml:space="preserve"> will be sought from (or on behalf of) participants.</w:t>
            </w:r>
          </w:p>
        </w:tc>
        <w:tc>
          <w:tcPr>
            <w:tcW w:w="5103" w:type="dxa"/>
            <w:vAlign w:val="center"/>
          </w:tcPr>
          <w:p w14:paraId="6DDC9D33"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7"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4387A2DD"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 and how an individual’s consent to participate will be recorded.</w:t>
            </w:r>
          </w:p>
          <w:p w14:paraId="457FE382"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Attach a copy of your consent script(s).</w:t>
            </w:r>
          </w:p>
        </w:tc>
      </w:tr>
      <w:tr w:rsidR="00011408" w:rsidRPr="004307B2" w14:paraId="0576B135" w14:textId="77777777" w:rsidTr="00EF2C60">
        <w:trPr>
          <w:cantSplit/>
          <w:jc w:val="center"/>
        </w:trPr>
        <w:tc>
          <w:tcPr>
            <w:tcW w:w="567" w:type="dxa"/>
            <w:vAlign w:val="center"/>
          </w:tcPr>
          <w:p w14:paraId="1B021EA3" w14:textId="77777777" w:rsidR="00011408" w:rsidRPr="004C2943" w:rsidRDefault="00011408" w:rsidP="00EF2C60">
            <w:pPr>
              <w:spacing w:before="100" w:after="100"/>
              <w:jc w:val="center"/>
              <w:rPr>
                <w:rFonts w:cs="Arial"/>
                <w:b/>
                <w:sz w:val="20"/>
              </w:rPr>
            </w:pPr>
          </w:p>
        </w:tc>
        <w:tc>
          <w:tcPr>
            <w:tcW w:w="4820" w:type="dxa"/>
            <w:gridSpan w:val="2"/>
            <w:vAlign w:val="center"/>
          </w:tcPr>
          <w:p w14:paraId="3B5E0544" w14:textId="77777777" w:rsidR="00011408" w:rsidRPr="004C2943" w:rsidRDefault="00011408" w:rsidP="00EF2C60">
            <w:pPr>
              <w:spacing w:before="100" w:after="100"/>
              <w:rPr>
                <w:rFonts w:cs="Arial"/>
                <w:sz w:val="18"/>
              </w:rPr>
            </w:pPr>
            <w:r w:rsidRPr="004C2943">
              <w:rPr>
                <w:rFonts w:cs="Arial"/>
                <w:b/>
                <w:sz w:val="18"/>
              </w:rPr>
              <w:t xml:space="preserve">Consent will be implied, </w:t>
            </w:r>
            <w:r w:rsidRPr="004C2943">
              <w:rPr>
                <w:rFonts w:cs="Arial"/>
                <w:sz w:val="18"/>
              </w:rPr>
              <w:t>rather than explicitly obtained.</w:t>
            </w:r>
          </w:p>
        </w:tc>
        <w:tc>
          <w:tcPr>
            <w:tcW w:w="5103" w:type="dxa"/>
            <w:vAlign w:val="center"/>
          </w:tcPr>
          <w:p w14:paraId="20FCE86F"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8" w:history="1">
              <w:r w:rsidRPr="004C2943">
                <w:rPr>
                  <w:rStyle w:val="Hyperlink"/>
                  <w:rFonts w:cs="Arial"/>
                  <w:b/>
                  <w:i/>
                  <w:sz w:val="18"/>
                </w:rPr>
                <w:t>NS</w:t>
              </w:r>
              <w:r w:rsidRPr="004C2943">
                <w:rPr>
                  <w:rStyle w:val="Hyperlink"/>
                  <w:rFonts w:cs="Arial"/>
                  <w:b/>
                  <w:sz w:val="18"/>
                </w:rPr>
                <w:t xml:space="preserve"> §2.2.5 - §2.2.6</w:t>
              </w:r>
            </w:hyperlink>
            <w:r w:rsidRPr="004C2943">
              <w:rPr>
                <w:rFonts w:cs="Arial"/>
                <w:b/>
                <w:sz w:val="18"/>
              </w:rPr>
              <w:t xml:space="preserve">. </w:t>
            </w:r>
          </w:p>
          <w:p w14:paraId="216D9EED"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Explain why you have chosen this form of consent.</w:t>
            </w:r>
          </w:p>
        </w:tc>
      </w:tr>
      <w:tr w:rsidR="00011408" w:rsidRPr="004307B2" w14:paraId="0D7C0354" w14:textId="77777777" w:rsidTr="00EF2C60">
        <w:trPr>
          <w:cantSplit/>
          <w:jc w:val="center"/>
        </w:trPr>
        <w:tc>
          <w:tcPr>
            <w:tcW w:w="567" w:type="dxa"/>
            <w:vAlign w:val="center"/>
          </w:tcPr>
          <w:p w14:paraId="35790031" w14:textId="77777777" w:rsidR="00011408" w:rsidRPr="004C2943" w:rsidRDefault="00011408" w:rsidP="00EF2C60">
            <w:pPr>
              <w:spacing w:before="100" w:after="100"/>
              <w:jc w:val="center"/>
              <w:rPr>
                <w:rFonts w:cs="Arial"/>
                <w:b/>
                <w:sz w:val="20"/>
              </w:rPr>
            </w:pPr>
          </w:p>
        </w:tc>
        <w:tc>
          <w:tcPr>
            <w:tcW w:w="4820" w:type="dxa"/>
            <w:gridSpan w:val="2"/>
            <w:vAlign w:val="center"/>
          </w:tcPr>
          <w:p w14:paraId="7E092BA4" w14:textId="77777777" w:rsidR="00011408" w:rsidRPr="004C2943" w:rsidRDefault="00011408" w:rsidP="00EF2C60">
            <w:pPr>
              <w:spacing w:before="100" w:after="100"/>
              <w:rPr>
                <w:rFonts w:cs="Arial"/>
                <w:sz w:val="18"/>
              </w:rPr>
            </w:pPr>
            <w:r w:rsidRPr="004C2943">
              <w:rPr>
                <w:rFonts w:cs="Arial"/>
                <w:b/>
                <w:sz w:val="18"/>
              </w:rPr>
              <w:t>Third parties (e.g. parents/guardians of minors) will provide consent</w:t>
            </w:r>
            <w:r w:rsidRPr="004C2943">
              <w:rPr>
                <w:rFonts w:cs="Arial"/>
                <w:sz w:val="18"/>
              </w:rPr>
              <w:t xml:space="preserve"> on behalf of participants.</w:t>
            </w:r>
          </w:p>
        </w:tc>
        <w:tc>
          <w:tcPr>
            <w:tcW w:w="5103" w:type="dxa"/>
            <w:vAlign w:val="center"/>
          </w:tcPr>
          <w:p w14:paraId="40DC3C99"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59" w:history="1">
              <w:r w:rsidRPr="004C2943">
                <w:rPr>
                  <w:rStyle w:val="Hyperlink"/>
                  <w:rFonts w:cs="Arial"/>
                  <w:b/>
                  <w:i/>
                  <w:sz w:val="18"/>
                </w:rPr>
                <w:t>NS</w:t>
              </w:r>
              <w:r w:rsidRPr="004C2943">
                <w:rPr>
                  <w:rStyle w:val="Hyperlink"/>
                  <w:rFonts w:cs="Arial"/>
                  <w:b/>
                  <w:sz w:val="18"/>
                </w:rPr>
                <w:t xml:space="preserve"> §2.2.12</w:t>
              </w:r>
            </w:hyperlink>
            <w:r w:rsidRPr="004C2943">
              <w:rPr>
                <w:rFonts w:cs="Arial"/>
                <w:b/>
                <w:sz w:val="18"/>
              </w:rPr>
              <w:t>.</w:t>
            </w:r>
          </w:p>
          <w:p w14:paraId="5C0D8389"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Explain who will be providing consent on behalf of participants and why.</w:t>
            </w:r>
          </w:p>
        </w:tc>
      </w:tr>
      <w:tr w:rsidR="00011408" w:rsidRPr="004307B2" w14:paraId="6ADB0D0C" w14:textId="77777777" w:rsidTr="00EF2C60">
        <w:trPr>
          <w:cantSplit/>
          <w:jc w:val="center"/>
        </w:trPr>
        <w:tc>
          <w:tcPr>
            <w:tcW w:w="567" w:type="dxa"/>
            <w:vAlign w:val="center"/>
          </w:tcPr>
          <w:p w14:paraId="699857D9" w14:textId="77777777" w:rsidR="00011408" w:rsidRPr="004C2943" w:rsidRDefault="00011408" w:rsidP="00EF2C60">
            <w:pPr>
              <w:spacing w:before="100" w:after="100"/>
              <w:jc w:val="center"/>
              <w:rPr>
                <w:rFonts w:cs="Arial"/>
                <w:b/>
                <w:sz w:val="20"/>
              </w:rPr>
            </w:pPr>
          </w:p>
        </w:tc>
        <w:tc>
          <w:tcPr>
            <w:tcW w:w="4820" w:type="dxa"/>
            <w:gridSpan w:val="2"/>
            <w:vAlign w:val="center"/>
          </w:tcPr>
          <w:p w14:paraId="146F11BA" w14:textId="77777777" w:rsidR="00011408" w:rsidRPr="004C2943" w:rsidRDefault="00011408" w:rsidP="00EF2C60">
            <w:pPr>
              <w:spacing w:before="100" w:after="100"/>
              <w:rPr>
                <w:rFonts w:cs="Arial"/>
                <w:sz w:val="18"/>
              </w:rPr>
            </w:pPr>
            <w:r w:rsidRPr="004C2943">
              <w:rPr>
                <w:rFonts w:cs="Arial"/>
                <w:b/>
                <w:sz w:val="18"/>
              </w:rPr>
              <w:t xml:space="preserve">Third parties (e.g. community elders, school boards) will be involved </w:t>
            </w:r>
            <w:r w:rsidRPr="004C2943">
              <w:rPr>
                <w:rFonts w:cs="Arial"/>
                <w:sz w:val="18"/>
              </w:rPr>
              <w:t>in whole of community participation decisions.</w:t>
            </w:r>
          </w:p>
        </w:tc>
        <w:tc>
          <w:tcPr>
            <w:tcW w:w="5103" w:type="dxa"/>
            <w:vAlign w:val="center"/>
          </w:tcPr>
          <w:p w14:paraId="0407C3A6" w14:textId="77777777" w:rsidR="00011408" w:rsidRPr="004C2943" w:rsidRDefault="00011408" w:rsidP="00EF2C60">
            <w:pPr>
              <w:spacing w:before="100" w:after="100"/>
              <w:rPr>
                <w:rFonts w:cs="Arial"/>
                <w:b/>
                <w:sz w:val="18"/>
              </w:rPr>
            </w:pPr>
            <w:r w:rsidRPr="004C2943">
              <w:rPr>
                <w:rFonts w:cs="Arial"/>
                <w:b/>
                <w:sz w:val="18"/>
                <w:szCs w:val="18"/>
              </w:rPr>
              <w:sym w:font="Wingdings" w:char="F0E0"/>
            </w:r>
            <w:r w:rsidRPr="004C2943">
              <w:rPr>
                <w:rFonts w:cs="Arial"/>
                <w:b/>
                <w:sz w:val="18"/>
              </w:rPr>
              <w:t xml:space="preserve"> Refer to </w:t>
            </w:r>
            <w:hyperlink r:id="rId60" w:history="1">
              <w:r w:rsidRPr="004C2943">
                <w:rPr>
                  <w:rStyle w:val="Hyperlink"/>
                  <w:rFonts w:cs="Arial"/>
                  <w:b/>
                  <w:i/>
                  <w:sz w:val="18"/>
                </w:rPr>
                <w:t>NS</w:t>
              </w:r>
              <w:r w:rsidRPr="004C2943">
                <w:rPr>
                  <w:rStyle w:val="Hyperlink"/>
                  <w:rFonts w:cs="Arial"/>
                  <w:b/>
                  <w:sz w:val="18"/>
                </w:rPr>
                <w:t xml:space="preserve"> §2.2.13</w:t>
              </w:r>
            </w:hyperlink>
            <w:r w:rsidRPr="004C2943">
              <w:rPr>
                <w:rFonts w:cs="Arial"/>
                <w:b/>
                <w:sz w:val="18"/>
              </w:rPr>
              <w:t>.</w:t>
            </w:r>
          </w:p>
          <w:p w14:paraId="38E957D3"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Provide details of which third parties will be involved, why they will be involved, and how this will be accomplished.</w:t>
            </w:r>
          </w:p>
        </w:tc>
      </w:tr>
      <w:tr w:rsidR="00011408" w:rsidRPr="004307B2" w14:paraId="46C170C7" w14:textId="77777777" w:rsidTr="00EF2C60">
        <w:trPr>
          <w:cantSplit/>
          <w:jc w:val="center"/>
        </w:trPr>
        <w:tc>
          <w:tcPr>
            <w:tcW w:w="567" w:type="dxa"/>
            <w:vAlign w:val="center"/>
          </w:tcPr>
          <w:p w14:paraId="70906591" w14:textId="77777777" w:rsidR="00011408" w:rsidRPr="004C2943" w:rsidRDefault="00011408" w:rsidP="00EF2C60">
            <w:pPr>
              <w:spacing w:before="100" w:after="100"/>
              <w:jc w:val="center"/>
              <w:rPr>
                <w:rFonts w:cs="Arial"/>
                <w:b/>
                <w:sz w:val="20"/>
              </w:rPr>
            </w:pPr>
          </w:p>
        </w:tc>
        <w:tc>
          <w:tcPr>
            <w:tcW w:w="4820" w:type="dxa"/>
            <w:gridSpan w:val="2"/>
            <w:vAlign w:val="center"/>
          </w:tcPr>
          <w:p w14:paraId="6E954E34" w14:textId="77777777" w:rsidR="00011408" w:rsidRPr="004C2943" w:rsidRDefault="00011408" w:rsidP="00EF2C60">
            <w:pPr>
              <w:spacing w:before="100" w:after="100"/>
              <w:rPr>
                <w:rFonts w:cs="Arial"/>
                <w:sz w:val="18"/>
              </w:rPr>
            </w:pPr>
            <w:r w:rsidRPr="004C2943">
              <w:rPr>
                <w:rFonts w:cs="Arial"/>
                <w:sz w:val="18"/>
              </w:rPr>
              <w:t xml:space="preserve">This application seeks a </w:t>
            </w:r>
            <w:r w:rsidRPr="004C2943">
              <w:rPr>
                <w:rFonts w:cs="Arial"/>
                <w:b/>
                <w:sz w:val="18"/>
              </w:rPr>
              <w:t>waiver of consent.</w:t>
            </w:r>
            <w:r w:rsidRPr="004C2943">
              <w:rPr>
                <w:rFonts w:cs="Arial"/>
                <w:sz w:val="18"/>
              </w:rPr>
              <w:t xml:space="preserve"> </w:t>
            </w:r>
          </w:p>
        </w:tc>
        <w:tc>
          <w:tcPr>
            <w:tcW w:w="5103" w:type="dxa"/>
            <w:vAlign w:val="center"/>
          </w:tcPr>
          <w:p w14:paraId="70E61BB2" w14:textId="77777777" w:rsidR="00011408" w:rsidRPr="004C2943" w:rsidRDefault="00011408"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1" w:history="1">
              <w:r w:rsidRPr="004C2943">
                <w:rPr>
                  <w:rStyle w:val="Hyperlink"/>
                  <w:b/>
                  <w:i/>
                  <w:sz w:val="18"/>
                </w:rPr>
                <w:t>NS</w:t>
              </w:r>
              <w:r w:rsidRPr="004C2943">
                <w:rPr>
                  <w:rStyle w:val="Hyperlink"/>
                  <w:b/>
                  <w:sz w:val="18"/>
                </w:rPr>
                <w:t xml:space="preserve"> §2.3.10 - §2.3.11</w:t>
              </w:r>
            </w:hyperlink>
            <w:r w:rsidRPr="004C2943">
              <w:rPr>
                <w:rFonts w:cs="Arial"/>
                <w:b/>
                <w:sz w:val="18"/>
              </w:rPr>
              <w:t>.</w:t>
            </w:r>
          </w:p>
        </w:tc>
      </w:tr>
      <w:tr w:rsidR="00011408" w:rsidRPr="004307B2" w14:paraId="26308E89" w14:textId="77777777" w:rsidTr="00EF2C60">
        <w:trPr>
          <w:cantSplit/>
          <w:jc w:val="center"/>
        </w:trPr>
        <w:tc>
          <w:tcPr>
            <w:tcW w:w="567" w:type="dxa"/>
            <w:vAlign w:val="center"/>
          </w:tcPr>
          <w:p w14:paraId="0610588A" w14:textId="77777777" w:rsidR="00011408" w:rsidRPr="004C2943" w:rsidRDefault="00011408" w:rsidP="00EF2C60">
            <w:pPr>
              <w:spacing w:before="100" w:after="100"/>
              <w:jc w:val="center"/>
              <w:rPr>
                <w:rFonts w:cs="Arial"/>
                <w:b/>
                <w:sz w:val="20"/>
              </w:rPr>
            </w:pPr>
          </w:p>
        </w:tc>
        <w:tc>
          <w:tcPr>
            <w:tcW w:w="4820" w:type="dxa"/>
            <w:gridSpan w:val="2"/>
            <w:vAlign w:val="center"/>
          </w:tcPr>
          <w:p w14:paraId="3C215C3B" w14:textId="77777777" w:rsidR="00011408" w:rsidRPr="004C2943" w:rsidRDefault="00011408" w:rsidP="00EF2C60">
            <w:pPr>
              <w:spacing w:before="100" w:after="100"/>
              <w:rPr>
                <w:rFonts w:cs="Arial"/>
                <w:sz w:val="18"/>
              </w:rPr>
            </w:pPr>
            <w:r w:rsidRPr="004C2943">
              <w:rPr>
                <w:rFonts w:cs="Arial"/>
                <w:sz w:val="18"/>
              </w:rPr>
              <w:t xml:space="preserve">This application proposes to use </w:t>
            </w:r>
            <w:r w:rsidRPr="004C2943">
              <w:rPr>
                <w:rFonts w:cs="Arial"/>
                <w:b/>
                <w:sz w:val="18"/>
              </w:rPr>
              <w:t>opt-out consent.</w:t>
            </w:r>
          </w:p>
        </w:tc>
        <w:tc>
          <w:tcPr>
            <w:tcW w:w="5103" w:type="dxa"/>
            <w:vAlign w:val="center"/>
          </w:tcPr>
          <w:p w14:paraId="66DC22D1" w14:textId="77777777" w:rsidR="00011408" w:rsidRPr="004C2943" w:rsidRDefault="00011408" w:rsidP="00EF2C60">
            <w:pPr>
              <w:spacing w:before="100" w:after="100"/>
              <w:rPr>
                <w:b/>
                <w:sz w:val="18"/>
              </w:rPr>
            </w:pPr>
            <w:r w:rsidRPr="004C2943">
              <w:rPr>
                <w:rFonts w:cs="Arial"/>
                <w:b/>
                <w:sz w:val="18"/>
                <w:szCs w:val="18"/>
              </w:rPr>
              <w:sym w:font="Wingdings" w:char="F0E0"/>
            </w:r>
            <w:r w:rsidRPr="004C2943">
              <w:rPr>
                <w:rFonts w:cs="Arial"/>
                <w:b/>
                <w:sz w:val="18"/>
              </w:rPr>
              <w:t xml:space="preserve"> Explain why you are seeking this option. </w:t>
            </w:r>
            <w:r w:rsidRPr="004C2943">
              <w:rPr>
                <w:rStyle w:val="QuestionChar"/>
                <w:rFonts w:eastAsia="Calibri" w:cs="Arial"/>
                <w:b/>
              </w:rPr>
              <w:t>Justify your request by referring to the conditions described in</w:t>
            </w:r>
            <w:r w:rsidRPr="004C2943">
              <w:rPr>
                <w:b/>
                <w:sz w:val="18"/>
              </w:rPr>
              <w:t xml:space="preserve"> </w:t>
            </w:r>
            <w:r w:rsidRPr="004C2943">
              <w:rPr>
                <w:b/>
                <w:sz w:val="18"/>
              </w:rPr>
              <w:br/>
            </w:r>
            <w:hyperlink r:id="rId62" w:history="1">
              <w:r w:rsidRPr="004C2943">
                <w:rPr>
                  <w:rStyle w:val="Hyperlink"/>
                  <w:b/>
                  <w:i/>
                  <w:sz w:val="18"/>
                </w:rPr>
                <w:t>NS</w:t>
              </w:r>
              <w:r w:rsidRPr="004C2943">
                <w:rPr>
                  <w:rStyle w:val="Hyperlink"/>
                  <w:b/>
                  <w:sz w:val="18"/>
                </w:rPr>
                <w:t xml:space="preserve"> §2.3.6</w:t>
              </w:r>
            </w:hyperlink>
            <w:r w:rsidRPr="004C2943">
              <w:rPr>
                <w:rFonts w:cs="Arial"/>
                <w:b/>
                <w:sz w:val="18"/>
              </w:rPr>
              <w:t>.</w:t>
            </w:r>
          </w:p>
        </w:tc>
      </w:tr>
      <w:tr w:rsidR="00011408" w:rsidRPr="004307B2" w14:paraId="700DA026" w14:textId="77777777" w:rsidTr="00EF2C60">
        <w:trPr>
          <w:cantSplit/>
          <w:jc w:val="center"/>
        </w:trPr>
        <w:tc>
          <w:tcPr>
            <w:tcW w:w="10490" w:type="dxa"/>
            <w:gridSpan w:val="4"/>
            <w:vAlign w:val="center"/>
          </w:tcPr>
          <w:p w14:paraId="2FD8D2BF" w14:textId="77777777" w:rsidR="00011408" w:rsidRPr="004C2943" w:rsidRDefault="00011408" w:rsidP="00EF2C60">
            <w:pPr>
              <w:pStyle w:val="Guidance"/>
            </w:pPr>
            <w:r w:rsidRPr="004C2943">
              <w:t>[Write your responses here. If you will be obtaining consent from participants, describe who will obtain consent. Explain how it will be established that potential participants are competent to understand the research and to participate voluntarily, particularly if they are in a dependent relationship with the researcher(s). If you will not be obtaining consent from individual participants, justify your request for a waiver of consent, or for use of opt-out consent.]</w:t>
            </w:r>
          </w:p>
          <w:p w14:paraId="2C19ACF9" w14:textId="77777777" w:rsidR="00011408" w:rsidRPr="00874E78" w:rsidRDefault="00011408" w:rsidP="00EF2C60">
            <w:pPr>
              <w:pStyle w:val="Answer"/>
              <w:spacing w:line="240" w:lineRule="auto"/>
              <w:rPr>
                <w:rFonts w:ascii="Helvetica Neue Light" w:hAnsi="Helvetica Neue Light" w:cs="Arial"/>
                <w:szCs w:val="22"/>
                <w:lang w:eastAsia="en-US"/>
              </w:rPr>
            </w:pPr>
            <w:r w:rsidRPr="00874E78">
              <w:rPr>
                <w:rFonts w:ascii="Helvetica Neue Light" w:hAnsi="Helvetica Neue Light" w:cs="Arial"/>
                <w:szCs w:val="22"/>
                <w:lang w:eastAsia="en-US"/>
              </w:rPr>
              <w:t>Consent will be achieved online by having participants click ‘Next’ after response to the consent form, a copy of which is attached to this application.</w:t>
            </w:r>
          </w:p>
        </w:tc>
      </w:tr>
    </w:tbl>
    <w:p w14:paraId="55C5CDE3" w14:textId="27734522" w:rsidR="00011408" w:rsidRDefault="00011408" w:rsidP="00011408">
      <w:pPr>
        <w:rPr>
          <w:rFonts w:cs="Arial"/>
        </w:rPr>
      </w:pPr>
    </w:p>
    <w:p w14:paraId="0C2FF4BC" w14:textId="77777777" w:rsidR="00011408"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011408" w:rsidRPr="00245DBD" w14:paraId="095CAA7E" w14:textId="77777777" w:rsidTr="00EF2C60">
        <w:trPr>
          <w:cantSplit/>
          <w:trHeight w:val="468"/>
        </w:trPr>
        <w:tc>
          <w:tcPr>
            <w:tcW w:w="2694" w:type="dxa"/>
            <w:vMerge w:val="restart"/>
            <w:shd w:val="clear" w:color="auto" w:fill="00244F"/>
            <w:vAlign w:val="center"/>
          </w:tcPr>
          <w:p w14:paraId="20784F83" w14:textId="77777777" w:rsidR="00011408" w:rsidRPr="00F91054" w:rsidRDefault="00011408" w:rsidP="00EF2C60">
            <w:pPr>
              <w:spacing w:before="100" w:after="100"/>
              <w:ind w:left="459" w:hanging="425"/>
              <w:rPr>
                <w:rFonts w:cs="Arial"/>
                <w:b/>
                <w:color w:val="FFFFFF"/>
              </w:rPr>
            </w:pPr>
            <w:r>
              <w:rPr>
                <w:rFonts w:cs="Arial"/>
                <w:b/>
                <w:color w:val="FFFFFF"/>
              </w:rPr>
              <w:lastRenderedPageBreak/>
              <w:t>4.2</w:t>
            </w:r>
            <w:r>
              <w:rPr>
                <w:rFonts w:cs="Arial"/>
                <w:b/>
                <w:color w:val="FFFFFF"/>
              </w:rPr>
              <w:tab/>
            </w:r>
            <w:r w:rsidRPr="00F91054">
              <w:rPr>
                <w:rFonts w:cs="Arial"/>
                <w:b/>
                <w:color w:val="FFFFFF"/>
              </w:rPr>
              <w:t xml:space="preserve">Limited Disclosure </w:t>
            </w:r>
          </w:p>
        </w:tc>
        <w:tc>
          <w:tcPr>
            <w:tcW w:w="7796" w:type="dxa"/>
            <w:gridSpan w:val="2"/>
            <w:shd w:val="clear" w:color="auto" w:fill="D9D9D9"/>
            <w:vAlign w:val="center"/>
          </w:tcPr>
          <w:p w14:paraId="428F2A75" w14:textId="77777777" w:rsidR="00011408" w:rsidRPr="004C2943" w:rsidRDefault="00011408" w:rsidP="00EF2C60">
            <w:pPr>
              <w:pStyle w:val="Question0"/>
              <w:rPr>
                <w:rStyle w:val="QuestionChar"/>
                <w:rFonts w:eastAsia="Calibri" w:cs="Arial"/>
                <w:b/>
                <w:szCs w:val="22"/>
                <w:lang w:eastAsia="en-US"/>
              </w:rPr>
            </w:pPr>
            <w:r w:rsidRPr="004C2943">
              <w:rPr>
                <w:rFonts w:cs="Arial"/>
                <w:szCs w:val="22"/>
                <w:lang w:eastAsia="en-US"/>
              </w:rPr>
              <w:t xml:space="preserve">Do you propose to use limited disclosure, concealment or deception for this research project? (Answer Yes or No. If Yes, use the space below to explain.) </w:t>
            </w:r>
            <w:r w:rsidRPr="004C2943">
              <w:rPr>
                <w:rFonts w:cs="Arial"/>
                <w:b/>
                <w:szCs w:val="22"/>
                <w:lang w:eastAsia="en-US"/>
              </w:rPr>
              <w:t>Refer to</w:t>
            </w:r>
            <w:r w:rsidRPr="004C2943">
              <w:rPr>
                <w:rFonts w:cs="Arial"/>
                <w:szCs w:val="22"/>
                <w:lang w:eastAsia="en-US"/>
              </w:rPr>
              <w:t xml:space="preserve"> </w:t>
            </w:r>
            <w:hyperlink r:id="rId63" w:history="1">
              <w:r w:rsidRPr="004C2943">
                <w:rPr>
                  <w:rStyle w:val="Hyperlink"/>
                  <w:rFonts w:cs="Arial"/>
                  <w:b/>
                  <w:i/>
                  <w:szCs w:val="22"/>
                  <w:lang w:eastAsia="en-US"/>
                </w:rPr>
                <w:t>NS</w:t>
              </w:r>
              <w:r w:rsidRPr="004C2943">
                <w:rPr>
                  <w:rStyle w:val="Hyperlink"/>
                  <w:rFonts w:cs="Arial"/>
                  <w:b/>
                  <w:szCs w:val="22"/>
                  <w:lang w:eastAsia="en-US"/>
                </w:rPr>
                <w:t xml:space="preserve"> §2.3</w:t>
              </w:r>
            </w:hyperlink>
            <w:r w:rsidRPr="004C2943">
              <w:rPr>
                <w:rFonts w:cs="Arial"/>
                <w:b/>
                <w:szCs w:val="22"/>
                <w:lang w:eastAsia="en-US"/>
              </w:rPr>
              <w:t xml:space="preserve">. </w:t>
            </w:r>
          </w:p>
        </w:tc>
      </w:tr>
      <w:tr w:rsidR="00011408" w:rsidRPr="00245DBD" w14:paraId="219ADECD" w14:textId="77777777" w:rsidTr="00EF2C60">
        <w:trPr>
          <w:cantSplit/>
          <w:trHeight w:val="467"/>
        </w:trPr>
        <w:tc>
          <w:tcPr>
            <w:tcW w:w="2694" w:type="dxa"/>
            <w:vMerge/>
            <w:shd w:val="clear" w:color="auto" w:fill="00244F"/>
            <w:vAlign w:val="center"/>
          </w:tcPr>
          <w:p w14:paraId="43054B09" w14:textId="77777777" w:rsidR="00011408" w:rsidRPr="00AD6E62" w:rsidRDefault="00011408" w:rsidP="00EF2C60">
            <w:pPr>
              <w:pStyle w:val="ListParagraph"/>
              <w:numPr>
                <w:ilvl w:val="1"/>
                <w:numId w:val="3"/>
              </w:numPr>
              <w:spacing w:before="100" w:after="100" w:line="240" w:lineRule="auto"/>
              <w:ind w:left="459" w:hanging="425"/>
              <w:rPr>
                <w:rFonts w:cs="Arial"/>
                <w:b/>
                <w:color w:val="FFFFFF"/>
              </w:rPr>
            </w:pPr>
          </w:p>
        </w:tc>
        <w:tc>
          <w:tcPr>
            <w:tcW w:w="3898" w:type="dxa"/>
            <w:shd w:val="clear" w:color="auto" w:fill="D9D9D9"/>
            <w:vAlign w:val="center"/>
          </w:tcPr>
          <w:p w14:paraId="3D1C7901" w14:textId="77777777" w:rsidR="00011408" w:rsidRPr="004C2943" w:rsidRDefault="00011408" w:rsidP="00EF2C60">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085AE1F3" w14:textId="77777777" w:rsidR="00011408" w:rsidRPr="004C2943" w:rsidRDefault="00011408" w:rsidP="00EF2C60">
            <w:pPr>
              <w:pStyle w:val="Question0"/>
              <w:jc w:val="center"/>
              <w:rPr>
                <w:rFonts w:cs="Arial"/>
                <w:b/>
                <w:sz w:val="22"/>
                <w:szCs w:val="22"/>
                <w:lang w:eastAsia="en-US"/>
              </w:rPr>
            </w:pPr>
            <w:r w:rsidRPr="004C2943">
              <w:rPr>
                <w:rFonts w:cs="Arial"/>
                <w:b/>
                <w:sz w:val="22"/>
                <w:szCs w:val="22"/>
                <w:lang w:eastAsia="en-US"/>
              </w:rPr>
              <w:t>NO</w:t>
            </w:r>
          </w:p>
        </w:tc>
      </w:tr>
      <w:tr w:rsidR="00011408" w:rsidRPr="00245DBD" w14:paraId="04463453" w14:textId="77777777" w:rsidTr="00EF2C60">
        <w:tc>
          <w:tcPr>
            <w:tcW w:w="10490" w:type="dxa"/>
            <w:gridSpan w:val="3"/>
          </w:tcPr>
          <w:p w14:paraId="4D6228CD" w14:textId="77777777" w:rsidR="00011408" w:rsidRDefault="00011408" w:rsidP="00EF2C60">
            <w:pPr>
              <w:pStyle w:val="Guidance"/>
              <w:rPr>
                <w:rStyle w:val="Hyperlink"/>
                <w:rFonts w:cs="Arial"/>
                <w:color w:val="7F7F7F"/>
                <w:u w:val="none"/>
              </w:rPr>
            </w:pPr>
            <w:r w:rsidRPr="004C2943">
              <w:t>[</w:t>
            </w:r>
            <w:r w:rsidRPr="004C2943">
              <w:rPr>
                <w:rStyle w:val="QuestionChar"/>
                <w:rFonts w:eastAsia="Calibri"/>
                <w:sz w:val="16"/>
              </w:rPr>
              <w:t xml:space="preserve">If NO, you may leave this space blank. If YES, provide a justification for the limited disclosure, concealment or deception. Comment on the special considerations discussed in </w:t>
            </w:r>
            <w:hyperlink r:id="rId64" w:history="1">
              <w:r w:rsidRPr="004C2943">
                <w:rPr>
                  <w:rStyle w:val="Hyperlink"/>
                  <w:rFonts w:cs="Arial"/>
                  <w:b/>
                  <w:i w:val="0"/>
                </w:rPr>
                <w:t>NS</w:t>
              </w:r>
              <w:r w:rsidRPr="004C2943">
                <w:rPr>
                  <w:rStyle w:val="Hyperlink"/>
                  <w:rFonts w:cs="Arial"/>
                  <w:b/>
                </w:rPr>
                <w:t xml:space="preserve"> §2.3</w:t>
              </w:r>
            </w:hyperlink>
            <w:r w:rsidRPr="004C2943">
              <w:rPr>
                <w:rStyle w:val="Hyperlink"/>
                <w:rFonts w:cs="Arial"/>
                <w:color w:val="auto"/>
                <w:u w:val="none"/>
              </w:rPr>
              <w:t>.</w:t>
            </w:r>
            <w:r w:rsidRPr="004C2943">
              <w:rPr>
                <w:rStyle w:val="Hyperlink"/>
                <w:rFonts w:cs="Arial"/>
                <w:color w:val="4F81BD"/>
                <w:u w:val="none"/>
              </w:rPr>
              <w:t xml:space="preserve"> </w:t>
            </w:r>
            <w:r w:rsidRPr="004C2943">
              <w:rPr>
                <w:rStyle w:val="Hyperlink"/>
                <w:rFonts w:cs="Arial"/>
                <w:color w:val="7F7F7F"/>
                <w:u w:val="none"/>
              </w:rPr>
              <w:t xml:space="preserve">Indicate whether you intend to debrief </w:t>
            </w:r>
            <w:proofErr w:type="gramStart"/>
            <w:r w:rsidRPr="004C2943">
              <w:rPr>
                <w:rStyle w:val="Hyperlink"/>
                <w:rFonts w:cs="Arial"/>
                <w:color w:val="7F7F7F"/>
                <w:u w:val="none"/>
              </w:rPr>
              <w:t>participants, and</w:t>
            </w:r>
            <w:proofErr w:type="gramEnd"/>
            <w:r w:rsidRPr="004C2943">
              <w:rPr>
                <w:rStyle w:val="Hyperlink"/>
                <w:rFonts w:cs="Arial"/>
                <w:color w:val="7F7F7F"/>
                <w:u w:val="none"/>
              </w:rPr>
              <w:t xml:space="preserve"> justify that position. If you are seeking a waiver of consent for all participants, select NO.]</w:t>
            </w:r>
          </w:p>
          <w:p w14:paraId="49C42181" w14:textId="77777777" w:rsidR="00011408" w:rsidRPr="00224B14" w:rsidRDefault="00011408" w:rsidP="00EF2C60">
            <w:pPr>
              <w:pStyle w:val="Guidance"/>
            </w:pPr>
          </w:p>
        </w:tc>
      </w:tr>
    </w:tbl>
    <w:p w14:paraId="1451FB31" w14:textId="77777777" w:rsidR="00011408" w:rsidRDefault="00011408" w:rsidP="0001140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126"/>
        <w:gridCol w:w="2694"/>
        <w:gridCol w:w="5103"/>
      </w:tblGrid>
      <w:tr w:rsidR="00011408" w:rsidRPr="00C211E6" w14:paraId="03F42817" w14:textId="77777777" w:rsidTr="00EF2C60">
        <w:trPr>
          <w:cantSplit/>
          <w:jc w:val="center"/>
        </w:trPr>
        <w:tc>
          <w:tcPr>
            <w:tcW w:w="2693" w:type="dxa"/>
            <w:gridSpan w:val="2"/>
            <w:shd w:val="clear" w:color="auto" w:fill="00244F"/>
            <w:vAlign w:val="center"/>
          </w:tcPr>
          <w:p w14:paraId="281E52A1" w14:textId="77777777" w:rsidR="00011408" w:rsidRPr="004C2943" w:rsidRDefault="00011408" w:rsidP="00EF2C60">
            <w:pPr>
              <w:spacing w:before="100" w:after="100"/>
              <w:ind w:left="460" w:hanging="425"/>
              <w:rPr>
                <w:rFonts w:cs="Arial"/>
                <w:b/>
                <w:color w:val="FFFFFF"/>
              </w:rPr>
            </w:pPr>
            <w:r w:rsidRPr="004C2943">
              <w:rPr>
                <w:rFonts w:cs="Arial"/>
                <w:b/>
                <w:color w:val="FFFFFF"/>
              </w:rPr>
              <w:t>4.3</w:t>
            </w:r>
            <w:r w:rsidRPr="004C2943">
              <w:rPr>
                <w:rFonts w:cs="Arial"/>
                <w:b/>
                <w:color w:val="FFFFFF"/>
              </w:rPr>
              <w:tab/>
              <w:t>Future Use of Data, Materials, or Tissues</w:t>
            </w:r>
          </w:p>
        </w:tc>
        <w:tc>
          <w:tcPr>
            <w:tcW w:w="7797" w:type="dxa"/>
            <w:gridSpan w:val="2"/>
            <w:shd w:val="clear" w:color="auto" w:fill="D9D9D9"/>
            <w:vAlign w:val="center"/>
          </w:tcPr>
          <w:p w14:paraId="2E54BD6F" w14:textId="77777777" w:rsidR="00011408" w:rsidRPr="004C2943" w:rsidRDefault="00011408" w:rsidP="00EF2C60">
            <w:pPr>
              <w:pStyle w:val="Question0"/>
              <w:rPr>
                <w:rFonts w:cs="Arial"/>
                <w:szCs w:val="22"/>
                <w:lang w:eastAsia="en-US"/>
              </w:rPr>
            </w:pPr>
            <w:r w:rsidRPr="004C2943">
              <w:rPr>
                <w:rFonts w:cs="Arial"/>
                <w:szCs w:val="22"/>
                <w:lang w:eastAsia="en-US"/>
              </w:rPr>
              <w:t xml:space="preserve">Do you intend for the data and/or materials and/or tissues collected for this research project to be reused in future research? </w:t>
            </w:r>
            <w:r w:rsidRPr="004C2943">
              <w:rPr>
                <w:rFonts w:cs="Arial"/>
                <w:b/>
                <w:szCs w:val="22"/>
                <w:lang w:eastAsia="en-US"/>
              </w:rPr>
              <w:t>Type an “X” in the left-hand column beside</w:t>
            </w:r>
            <w:r w:rsidRPr="004C2943">
              <w:rPr>
                <w:rFonts w:cs="Arial"/>
                <w:szCs w:val="22"/>
                <w:lang w:eastAsia="en-US"/>
              </w:rPr>
              <w:t xml:space="preserve"> </w:t>
            </w:r>
            <w:r w:rsidRPr="004C2943">
              <w:rPr>
                <w:rFonts w:cs="Arial"/>
                <w:b/>
                <w:szCs w:val="22"/>
                <w:lang w:eastAsia="en-US"/>
              </w:rPr>
              <w:t>as many of the following options as apply</w:t>
            </w:r>
            <w:r w:rsidRPr="004C2943">
              <w:rPr>
                <w:rFonts w:cs="Arial"/>
                <w:szCs w:val="22"/>
                <w:lang w:eastAsia="en-US"/>
              </w:rPr>
              <w:t xml:space="preserve"> to your research. </w:t>
            </w:r>
            <w:r w:rsidRPr="004C2943">
              <w:rPr>
                <w:rFonts w:cs="Arial"/>
                <w:b/>
                <w:szCs w:val="22"/>
                <w:lang w:eastAsia="en-US"/>
              </w:rPr>
              <w:t>Use the space provided</w:t>
            </w:r>
            <w:r w:rsidRPr="004C2943">
              <w:rPr>
                <w:rFonts w:cs="Arial"/>
                <w:szCs w:val="22"/>
                <w:lang w:eastAsia="en-US"/>
              </w:rPr>
              <w:t xml:space="preserve"> to specify which data/materials/tissues will be reused, if any.</w:t>
            </w:r>
            <w:r w:rsidRPr="004C2943">
              <w:rPr>
                <w:rFonts w:cs="Arial"/>
                <w:b/>
                <w:szCs w:val="22"/>
                <w:lang w:eastAsia="en-US"/>
              </w:rPr>
              <w:t xml:space="preserve"> Refer to </w:t>
            </w:r>
            <w:hyperlink r:id="rId65" w:history="1">
              <w:r w:rsidRPr="004C2943">
                <w:rPr>
                  <w:rStyle w:val="Hyperlink"/>
                  <w:rFonts w:cs="Arial"/>
                  <w:b/>
                  <w:i/>
                  <w:szCs w:val="22"/>
                  <w:lang w:eastAsia="en-US"/>
                </w:rPr>
                <w:t>NS</w:t>
              </w:r>
              <w:r w:rsidRPr="004C2943">
                <w:rPr>
                  <w:rStyle w:val="Hyperlink"/>
                  <w:rFonts w:cs="Arial"/>
                  <w:b/>
                  <w:szCs w:val="22"/>
                  <w:lang w:eastAsia="en-US"/>
                </w:rPr>
                <w:t xml:space="preserve"> §2.2.14</w:t>
              </w:r>
            </w:hyperlink>
            <w:r w:rsidRPr="004C2943">
              <w:rPr>
                <w:rFonts w:cs="Arial"/>
                <w:b/>
                <w:szCs w:val="22"/>
                <w:lang w:eastAsia="en-US"/>
              </w:rPr>
              <w:t>.</w:t>
            </w:r>
          </w:p>
        </w:tc>
      </w:tr>
      <w:tr w:rsidR="00011408" w:rsidRPr="00184CED" w14:paraId="425B5B61" w14:textId="77777777" w:rsidTr="00EF2C60">
        <w:trPr>
          <w:cantSplit/>
          <w:jc w:val="center"/>
        </w:trPr>
        <w:tc>
          <w:tcPr>
            <w:tcW w:w="567" w:type="dxa"/>
            <w:vAlign w:val="center"/>
          </w:tcPr>
          <w:p w14:paraId="48B2A8E3" w14:textId="77777777" w:rsidR="00011408" w:rsidRPr="004C2943" w:rsidRDefault="00011408" w:rsidP="00EF2C60">
            <w:pPr>
              <w:spacing w:before="100" w:after="100"/>
              <w:jc w:val="center"/>
              <w:rPr>
                <w:rFonts w:cs="Arial"/>
                <w:b/>
                <w:sz w:val="20"/>
              </w:rPr>
            </w:pPr>
          </w:p>
        </w:tc>
        <w:tc>
          <w:tcPr>
            <w:tcW w:w="4820" w:type="dxa"/>
            <w:gridSpan w:val="2"/>
            <w:shd w:val="clear" w:color="auto" w:fill="FFFFFF"/>
            <w:vAlign w:val="center"/>
          </w:tcPr>
          <w:p w14:paraId="0905DE97" w14:textId="77777777" w:rsidR="00011408" w:rsidRPr="004C2943" w:rsidRDefault="00011408" w:rsidP="00EF2C60">
            <w:pPr>
              <w:spacing w:before="100" w:after="100"/>
              <w:rPr>
                <w:rFonts w:cs="Arial"/>
                <w:sz w:val="18"/>
              </w:rPr>
            </w:pPr>
            <w:r w:rsidRPr="004C2943">
              <w:rPr>
                <w:rFonts w:cs="Arial"/>
                <w:sz w:val="18"/>
              </w:rPr>
              <w:t xml:space="preserve">Consent (or waiver of consent) will be </w:t>
            </w:r>
            <w:r w:rsidRPr="004C2943">
              <w:rPr>
                <w:rFonts w:cs="Arial"/>
                <w:b/>
                <w:sz w:val="18"/>
              </w:rPr>
              <w:t>specific.</w:t>
            </w:r>
          </w:p>
        </w:tc>
        <w:tc>
          <w:tcPr>
            <w:tcW w:w="5103" w:type="dxa"/>
            <w:vAlign w:val="center"/>
          </w:tcPr>
          <w:p w14:paraId="4138FD54" w14:textId="77777777" w:rsidR="00011408" w:rsidRPr="004C2943" w:rsidRDefault="00011408" w:rsidP="00EF2C60">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will be used </w:t>
            </w:r>
            <w:r w:rsidRPr="004C2943">
              <w:rPr>
                <w:rFonts w:cs="Arial"/>
                <w:i/>
                <w:sz w:val="18"/>
              </w:rPr>
              <w:t>only</w:t>
            </w:r>
            <w:r w:rsidRPr="004C2943">
              <w:rPr>
                <w:rFonts w:cs="Arial"/>
                <w:sz w:val="18"/>
              </w:rPr>
              <w:t xml:space="preserve"> for this research project (i.e. </w:t>
            </w:r>
            <w:r w:rsidRPr="004C2943">
              <w:rPr>
                <w:rFonts w:cs="Arial"/>
                <w:b/>
                <w:sz w:val="18"/>
              </w:rPr>
              <w:t>no future use</w:t>
            </w:r>
            <w:r w:rsidRPr="004C2943">
              <w:rPr>
                <w:rFonts w:cs="Arial"/>
                <w:sz w:val="18"/>
              </w:rPr>
              <w:t>).</w:t>
            </w:r>
          </w:p>
        </w:tc>
      </w:tr>
      <w:tr w:rsidR="00011408" w:rsidRPr="00184CED" w14:paraId="21B29608" w14:textId="77777777" w:rsidTr="00EF2C60">
        <w:trPr>
          <w:cantSplit/>
          <w:jc w:val="center"/>
        </w:trPr>
        <w:tc>
          <w:tcPr>
            <w:tcW w:w="567" w:type="dxa"/>
            <w:vAlign w:val="center"/>
          </w:tcPr>
          <w:p w14:paraId="45CD663D" w14:textId="77777777" w:rsidR="00011408" w:rsidRPr="004C2943" w:rsidRDefault="00011408" w:rsidP="00EF2C60">
            <w:pPr>
              <w:spacing w:before="100" w:after="100"/>
              <w:jc w:val="center"/>
              <w:rPr>
                <w:rFonts w:cs="Arial"/>
                <w:b/>
                <w:sz w:val="20"/>
              </w:rPr>
            </w:pPr>
          </w:p>
        </w:tc>
        <w:tc>
          <w:tcPr>
            <w:tcW w:w="4820" w:type="dxa"/>
            <w:gridSpan w:val="2"/>
            <w:shd w:val="clear" w:color="auto" w:fill="FFFFFF"/>
            <w:vAlign w:val="center"/>
          </w:tcPr>
          <w:p w14:paraId="73D80F5E" w14:textId="77777777" w:rsidR="00011408" w:rsidRPr="004C2943" w:rsidRDefault="00011408" w:rsidP="00EF2C60">
            <w:pPr>
              <w:spacing w:before="100" w:after="100"/>
              <w:rPr>
                <w:rFonts w:cs="Arial"/>
                <w:sz w:val="18"/>
              </w:rPr>
            </w:pPr>
            <w:r w:rsidRPr="004C2943">
              <w:rPr>
                <w:rFonts w:cs="Arial"/>
                <w:sz w:val="18"/>
              </w:rPr>
              <w:t xml:space="preserve">Consent (or waiver of consent) will be </w:t>
            </w:r>
            <w:r w:rsidRPr="004C2943">
              <w:rPr>
                <w:rFonts w:cs="Arial"/>
                <w:b/>
                <w:sz w:val="18"/>
              </w:rPr>
              <w:t>extended.</w:t>
            </w:r>
            <w:r w:rsidRPr="004C2943">
              <w:rPr>
                <w:rFonts w:cs="Arial"/>
                <w:sz w:val="18"/>
              </w:rPr>
              <w:t xml:space="preserve"> </w:t>
            </w:r>
          </w:p>
        </w:tc>
        <w:tc>
          <w:tcPr>
            <w:tcW w:w="5103" w:type="dxa"/>
            <w:vAlign w:val="center"/>
          </w:tcPr>
          <w:p w14:paraId="42D287DA" w14:textId="77777777" w:rsidR="00011408" w:rsidRPr="004C2943" w:rsidRDefault="00011408" w:rsidP="00EF2C60">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research project may also be used in future projects that are </w:t>
            </w:r>
            <w:r w:rsidRPr="004C2943">
              <w:rPr>
                <w:rFonts w:cs="Arial"/>
                <w:i/>
                <w:sz w:val="18"/>
              </w:rPr>
              <w:t>closely related</w:t>
            </w:r>
            <w:r w:rsidRPr="004C2943">
              <w:rPr>
                <w:rFonts w:cs="Arial"/>
                <w:sz w:val="18"/>
              </w:rPr>
              <w:t xml:space="preserve"> to this project, </w:t>
            </w:r>
            <w:r w:rsidRPr="004C2943">
              <w:rPr>
                <w:rFonts w:cs="Arial"/>
                <w:i/>
                <w:sz w:val="18"/>
              </w:rPr>
              <w:t>or in the same general area</w:t>
            </w:r>
            <w:r w:rsidRPr="004C2943">
              <w:rPr>
                <w:rFonts w:cs="Arial"/>
                <w:sz w:val="18"/>
              </w:rPr>
              <w:t xml:space="preserve"> of research as this project.</w:t>
            </w:r>
          </w:p>
        </w:tc>
      </w:tr>
      <w:tr w:rsidR="00011408" w:rsidRPr="00184CED" w14:paraId="6AF2D290" w14:textId="77777777" w:rsidTr="00EF2C60">
        <w:trPr>
          <w:cantSplit/>
          <w:jc w:val="center"/>
        </w:trPr>
        <w:tc>
          <w:tcPr>
            <w:tcW w:w="567" w:type="dxa"/>
            <w:vAlign w:val="center"/>
          </w:tcPr>
          <w:p w14:paraId="5B327098" w14:textId="77777777" w:rsidR="00011408" w:rsidRPr="004C2943" w:rsidRDefault="00011408" w:rsidP="00EF2C60">
            <w:pPr>
              <w:spacing w:before="100" w:after="100"/>
              <w:jc w:val="center"/>
              <w:rPr>
                <w:rFonts w:cs="Arial"/>
                <w:b/>
                <w:sz w:val="20"/>
              </w:rPr>
            </w:pPr>
            <w:r>
              <w:rPr>
                <w:rFonts w:cs="Arial"/>
                <w:b/>
                <w:sz w:val="20"/>
              </w:rPr>
              <w:t>X</w:t>
            </w:r>
          </w:p>
        </w:tc>
        <w:tc>
          <w:tcPr>
            <w:tcW w:w="4820" w:type="dxa"/>
            <w:gridSpan w:val="2"/>
            <w:vAlign w:val="center"/>
          </w:tcPr>
          <w:p w14:paraId="39166032" w14:textId="77777777" w:rsidR="00011408" w:rsidRPr="004C2943" w:rsidRDefault="00011408" w:rsidP="00EF2C60">
            <w:pPr>
              <w:spacing w:before="100" w:after="100"/>
              <w:rPr>
                <w:rFonts w:cs="Arial"/>
                <w:sz w:val="18"/>
              </w:rPr>
            </w:pPr>
            <w:r w:rsidRPr="004C2943">
              <w:rPr>
                <w:rFonts w:cs="Arial"/>
                <w:sz w:val="18"/>
              </w:rPr>
              <w:t xml:space="preserve">Consent (or waiver of consent) will be </w:t>
            </w:r>
            <w:r w:rsidRPr="004C2943">
              <w:rPr>
                <w:rFonts w:cs="Arial"/>
                <w:b/>
                <w:sz w:val="18"/>
              </w:rPr>
              <w:t>unspecified.</w:t>
            </w:r>
            <w:r w:rsidRPr="004C2943">
              <w:rPr>
                <w:rFonts w:cs="Arial"/>
                <w:sz w:val="18"/>
              </w:rPr>
              <w:t xml:space="preserve"> </w:t>
            </w:r>
          </w:p>
        </w:tc>
        <w:tc>
          <w:tcPr>
            <w:tcW w:w="5103" w:type="dxa"/>
            <w:vAlign w:val="center"/>
          </w:tcPr>
          <w:p w14:paraId="2A752400" w14:textId="77777777" w:rsidR="00011408" w:rsidRPr="004C2943" w:rsidRDefault="00011408" w:rsidP="00EF2C60">
            <w:pPr>
              <w:spacing w:before="100" w:after="100"/>
              <w:rPr>
                <w:rFonts w:cs="Arial"/>
                <w:sz w:val="18"/>
              </w:rPr>
            </w:pPr>
            <w:r w:rsidRPr="004C2943">
              <w:rPr>
                <w:rFonts w:cs="Arial"/>
                <w:sz w:val="18"/>
                <w:szCs w:val="18"/>
              </w:rPr>
              <w:sym w:font="Wingdings" w:char="F0E0"/>
            </w:r>
            <w:r w:rsidRPr="004C2943">
              <w:rPr>
                <w:rFonts w:cs="Arial"/>
                <w:sz w:val="18"/>
              </w:rPr>
              <w:t xml:space="preserve"> Data/materials/tissues used in this project may also be used in </w:t>
            </w:r>
            <w:r w:rsidRPr="004C2943">
              <w:rPr>
                <w:rFonts w:cs="Arial"/>
                <w:i/>
                <w:sz w:val="18"/>
              </w:rPr>
              <w:t>any</w:t>
            </w:r>
            <w:r w:rsidRPr="004C2943">
              <w:rPr>
                <w:rFonts w:cs="Arial"/>
                <w:sz w:val="18"/>
              </w:rPr>
              <w:t xml:space="preserve"> future research.</w:t>
            </w:r>
          </w:p>
        </w:tc>
      </w:tr>
      <w:tr w:rsidR="00011408" w:rsidRPr="00184CED" w14:paraId="1CF8ACA8" w14:textId="77777777" w:rsidTr="00EF2C60">
        <w:trPr>
          <w:cantSplit/>
          <w:jc w:val="center"/>
        </w:trPr>
        <w:tc>
          <w:tcPr>
            <w:tcW w:w="10490" w:type="dxa"/>
            <w:gridSpan w:val="4"/>
            <w:vAlign w:val="center"/>
          </w:tcPr>
          <w:p w14:paraId="0084D1DB" w14:textId="77777777" w:rsidR="00011408" w:rsidRDefault="00011408" w:rsidP="00EF2C60">
            <w:pPr>
              <w:pStyle w:val="Guidance"/>
            </w:pPr>
            <w:r w:rsidRPr="004C2943">
              <w:t>[If data/materials/tissues from this research project will not be reused, select “specific” above and state “N/A” here. If data/materials/tissues will be reused, describe which of them will be reused explain and how such future use will occur. If different conditions of consent apply to different data/materials/tissues, explain which conditions apply to which data/materials/tissues. If you will also be completing the Privacy and Databanks Module, you may simply write “Refer to Privacy and Databanks Module” here.]</w:t>
            </w:r>
          </w:p>
          <w:p w14:paraId="027375A3" w14:textId="77777777" w:rsidR="00011408" w:rsidRPr="00BA0A93" w:rsidRDefault="00011408" w:rsidP="00EF2C60">
            <w:pPr>
              <w:pStyle w:val="Guidance"/>
            </w:pPr>
          </w:p>
          <w:p w14:paraId="22748EBD" w14:textId="77777777" w:rsidR="00011408" w:rsidRPr="00863282" w:rsidRDefault="00011408" w:rsidP="00EF2C60">
            <w:pPr>
              <w:ind w:left="113"/>
              <w:rPr>
                <w:rFonts w:ascii="Helvetica Neue Light" w:eastAsia="Times New Roman" w:hAnsi="Helvetica Neue Light" w:cs="Arial"/>
                <w:sz w:val="20"/>
                <w:szCs w:val="20"/>
              </w:rPr>
            </w:pPr>
            <w:r w:rsidRPr="00863282">
              <w:rPr>
                <w:rFonts w:ascii="Helvetica Neue Light" w:eastAsia="Times New Roman" w:hAnsi="Helvetica Neue Light" w:cs="Arial"/>
                <w:sz w:val="20"/>
                <w:szCs w:val="20"/>
              </w:rPr>
              <w:t xml:space="preserve">Data may be made publicly accessible via a suitably open format and platform (e.g., OSF or </w:t>
            </w:r>
            <w:proofErr w:type="spellStart"/>
            <w:r w:rsidRPr="00863282">
              <w:rPr>
                <w:rFonts w:ascii="Helvetica Neue Light" w:eastAsia="Times New Roman" w:hAnsi="Helvetica Neue Light" w:cs="Arial"/>
                <w:sz w:val="20"/>
                <w:szCs w:val="20"/>
              </w:rPr>
              <w:t>github</w:t>
            </w:r>
            <w:proofErr w:type="spellEnd"/>
            <w:r w:rsidRPr="00863282">
              <w:rPr>
                <w:rFonts w:ascii="Helvetica Neue Light" w:eastAsia="Times New Roman" w:hAnsi="Helvetica Neue Light" w:cs="Arial"/>
                <w:sz w:val="20"/>
                <w:szCs w:val="20"/>
              </w:rPr>
              <w:t>), in accordance with ARC requirements. However, information that may be used to identify individual participants will not be available.</w:t>
            </w:r>
          </w:p>
          <w:p w14:paraId="6C94A130" w14:textId="77777777" w:rsidR="00011408" w:rsidRPr="0085476F" w:rsidRDefault="00011408" w:rsidP="00EF2C60">
            <w:pPr>
              <w:ind w:left="113"/>
              <w:rPr>
                <w:rFonts w:ascii="Arial" w:eastAsia="Times New Roman" w:hAnsi="Arial" w:cs="Arial"/>
                <w:sz w:val="20"/>
                <w:szCs w:val="20"/>
              </w:rPr>
            </w:pPr>
          </w:p>
        </w:tc>
      </w:tr>
    </w:tbl>
    <w:p w14:paraId="0B046ECB" w14:textId="77777777" w:rsidR="00011408"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3898"/>
        <w:gridCol w:w="3898"/>
      </w:tblGrid>
      <w:tr w:rsidR="00011408" w:rsidRPr="00245DBD" w14:paraId="716B0B9D" w14:textId="77777777" w:rsidTr="00EF2C60">
        <w:trPr>
          <w:cantSplit/>
          <w:trHeight w:val="505"/>
        </w:trPr>
        <w:tc>
          <w:tcPr>
            <w:tcW w:w="2694" w:type="dxa"/>
            <w:vMerge w:val="restart"/>
            <w:shd w:val="clear" w:color="auto" w:fill="00244F"/>
            <w:vAlign w:val="center"/>
          </w:tcPr>
          <w:p w14:paraId="441B1958" w14:textId="77777777" w:rsidR="00011408" w:rsidRPr="00C145A2" w:rsidRDefault="00011408" w:rsidP="00EF2C60">
            <w:pPr>
              <w:pStyle w:val="Question"/>
              <w:numPr>
                <w:ilvl w:val="0"/>
                <w:numId w:val="0"/>
              </w:numPr>
              <w:ind w:left="459" w:hanging="425"/>
              <w:rPr>
                <w:color w:val="FFFFFF"/>
              </w:rPr>
            </w:pPr>
            <w:r>
              <w:rPr>
                <w:color w:val="FFFFFF"/>
              </w:rPr>
              <w:t>4.4</w:t>
            </w:r>
            <w:r>
              <w:rPr>
                <w:color w:val="FFFFFF"/>
              </w:rPr>
              <w:tab/>
            </w:r>
            <w:r w:rsidRPr="00C145A2">
              <w:rPr>
                <w:color w:val="FFFFFF"/>
              </w:rPr>
              <w:t>Conflict of Interest</w:t>
            </w:r>
          </w:p>
        </w:tc>
        <w:tc>
          <w:tcPr>
            <w:tcW w:w="7796" w:type="dxa"/>
            <w:gridSpan w:val="2"/>
            <w:shd w:val="clear" w:color="auto" w:fill="D9D9D9"/>
            <w:vAlign w:val="center"/>
          </w:tcPr>
          <w:p w14:paraId="5EA81644" w14:textId="77777777" w:rsidR="00011408" w:rsidRPr="004C2943" w:rsidRDefault="00011408" w:rsidP="00EF2C60">
            <w:pPr>
              <w:pStyle w:val="Question0"/>
              <w:rPr>
                <w:rStyle w:val="QuestionChar"/>
                <w:rFonts w:eastAsia="Calibri" w:cs="Arial"/>
                <w:szCs w:val="22"/>
                <w:lang w:eastAsia="en-US"/>
              </w:rPr>
            </w:pPr>
            <w:r w:rsidRPr="004C2943">
              <w:rPr>
                <w:rFonts w:cs="Arial"/>
                <w:szCs w:val="22"/>
                <w:lang w:eastAsia="en-US"/>
              </w:rPr>
              <w:t xml:space="preserve">Does your research present or involve any conflict of interest, whether potential, real, or perceived; or will the researcher(s) have dual roles in relation to the participants? (Answer Yes or No. If Yes, use the space below to explain.) </w:t>
            </w:r>
            <w:r w:rsidRPr="004C2943">
              <w:rPr>
                <w:rFonts w:cs="Arial"/>
                <w:b/>
                <w:szCs w:val="22"/>
                <w:lang w:eastAsia="en-US"/>
              </w:rPr>
              <w:t>Refer to</w:t>
            </w:r>
            <w:r w:rsidRPr="004C2943">
              <w:rPr>
                <w:rStyle w:val="QuestionChar"/>
                <w:rFonts w:eastAsia="Calibri" w:cs="Arial"/>
                <w:b/>
                <w:szCs w:val="22"/>
                <w:lang w:eastAsia="en-US"/>
              </w:rPr>
              <w:t xml:space="preserve"> </w:t>
            </w:r>
            <w:hyperlink r:id="rId66" w:history="1">
              <w:r w:rsidRPr="004C2943">
                <w:rPr>
                  <w:rStyle w:val="Hyperlink"/>
                  <w:rFonts w:cs="Arial"/>
                  <w:b/>
                  <w:i/>
                  <w:szCs w:val="22"/>
                  <w:lang w:eastAsia="en-US"/>
                </w:rPr>
                <w:t>NS</w:t>
              </w:r>
              <w:r w:rsidRPr="004C2943">
                <w:rPr>
                  <w:rStyle w:val="Hyperlink"/>
                  <w:rFonts w:cs="Arial"/>
                  <w:b/>
                  <w:szCs w:val="22"/>
                  <w:lang w:eastAsia="en-US"/>
                </w:rPr>
                <w:t xml:space="preserve"> §5.4</w:t>
              </w:r>
            </w:hyperlink>
            <w:r w:rsidRPr="004C2943">
              <w:rPr>
                <w:rStyle w:val="Hyperlink"/>
                <w:rFonts w:cs="Arial"/>
                <w:b/>
                <w:color w:val="auto"/>
                <w:szCs w:val="22"/>
                <w:u w:val="none"/>
                <w:lang w:eastAsia="en-US"/>
              </w:rPr>
              <w:t>,</w:t>
            </w:r>
            <w:r w:rsidRPr="004C2943">
              <w:rPr>
                <w:rStyle w:val="QuestionChar"/>
                <w:rFonts w:eastAsia="Calibri" w:cs="Arial"/>
                <w:b/>
                <w:szCs w:val="22"/>
                <w:lang w:eastAsia="en-US"/>
              </w:rPr>
              <w:t xml:space="preserve"> </w:t>
            </w:r>
            <w:hyperlink r:id="rId67" w:history="1">
              <w:r w:rsidRPr="004C2943">
                <w:rPr>
                  <w:rStyle w:val="Hyperlink"/>
                  <w:rFonts w:cs="Arial"/>
                  <w:b/>
                  <w:lang w:eastAsia="en-US"/>
                </w:rPr>
                <w:t xml:space="preserve">University of Melbourne </w:t>
              </w:r>
              <w:r w:rsidRPr="004C2943">
                <w:rPr>
                  <w:rStyle w:val="Hyperlink"/>
                  <w:rFonts w:cs="Arial"/>
                  <w:b/>
                  <w:i/>
                  <w:lang w:eastAsia="en-US"/>
                </w:rPr>
                <w:t>Code of Conduct for Research</w:t>
              </w:r>
              <w:r w:rsidRPr="004C2943">
                <w:rPr>
                  <w:rStyle w:val="Hyperlink"/>
                  <w:rFonts w:cs="Arial"/>
                  <w:b/>
                  <w:lang w:eastAsia="en-US"/>
                </w:rPr>
                <w:t xml:space="preserve"> §2.5</w:t>
              </w:r>
            </w:hyperlink>
            <w:r w:rsidRPr="004C2943">
              <w:rPr>
                <w:rFonts w:cs="Arial"/>
                <w:b/>
                <w:lang w:eastAsia="en-US"/>
              </w:rPr>
              <w:t xml:space="preserve">, </w:t>
            </w:r>
            <w:r w:rsidRPr="004C2943">
              <w:rPr>
                <w:rFonts w:cs="Arial"/>
                <w:b/>
                <w:szCs w:val="22"/>
                <w:lang w:eastAsia="en-US"/>
              </w:rPr>
              <w:t xml:space="preserve">and </w:t>
            </w:r>
            <w:hyperlink r:id="rId68" w:history="1">
              <w:r w:rsidRPr="004C2943">
                <w:rPr>
                  <w:rStyle w:val="Hyperlink"/>
                  <w:rFonts w:cs="Arial"/>
                  <w:b/>
                  <w:bCs/>
                  <w:i/>
                  <w:iCs/>
                  <w:lang w:eastAsia="en-US"/>
                </w:rPr>
                <w:t>Australian Code for the Responsible Conduct of Research</w:t>
              </w:r>
              <w:r w:rsidRPr="004C2943">
                <w:rPr>
                  <w:rStyle w:val="Hyperlink"/>
                  <w:rFonts w:cs="Arial"/>
                  <w:b/>
                  <w:bCs/>
                  <w:iCs/>
                  <w:lang w:eastAsia="en-US"/>
                </w:rPr>
                <w:t xml:space="preserve"> §7.2</w:t>
              </w:r>
            </w:hyperlink>
            <w:r w:rsidRPr="004C2943">
              <w:rPr>
                <w:rStyle w:val="QuestionChar"/>
                <w:rFonts w:eastAsia="Calibri" w:cs="Arial"/>
                <w:b/>
                <w:szCs w:val="22"/>
                <w:lang w:eastAsia="en-US"/>
              </w:rPr>
              <w:t>.</w:t>
            </w:r>
          </w:p>
        </w:tc>
      </w:tr>
      <w:tr w:rsidR="00011408" w:rsidRPr="00245DBD" w14:paraId="260F1D33" w14:textId="77777777" w:rsidTr="00EF2C60">
        <w:trPr>
          <w:cantSplit/>
          <w:trHeight w:val="505"/>
        </w:trPr>
        <w:tc>
          <w:tcPr>
            <w:tcW w:w="2694" w:type="dxa"/>
            <w:vMerge/>
            <w:shd w:val="clear" w:color="auto" w:fill="00244F"/>
            <w:vAlign w:val="center"/>
          </w:tcPr>
          <w:p w14:paraId="32A968DE" w14:textId="77777777" w:rsidR="00011408" w:rsidRPr="00C145A2" w:rsidRDefault="00011408" w:rsidP="00EF2C60">
            <w:pPr>
              <w:pStyle w:val="Question"/>
              <w:numPr>
                <w:ilvl w:val="1"/>
                <w:numId w:val="3"/>
              </w:numPr>
              <w:ind w:left="459" w:hanging="425"/>
              <w:rPr>
                <w:color w:val="FFFFFF"/>
              </w:rPr>
            </w:pPr>
          </w:p>
        </w:tc>
        <w:tc>
          <w:tcPr>
            <w:tcW w:w="3898" w:type="dxa"/>
            <w:shd w:val="clear" w:color="auto" w:fill="D9D9D9"/>
            <w:vAlign w:val="center"/>
          </w:tcPr>
          <w:p w14:paraId="2828D69B" w14:textId="77777777" w:rsidR="00011408" w:rsidRPr="004C2943" w:rsidRDefault="00011408" w:rsidP="00EF2C60">
            <w:pPr>
              <w:pStyle w:val="Question0"/>
              <w:jc w:val="center"/>
              <w:rPr>
                <w:rFonts w:cs="Arial"/>
                <w:b/>
                <w:sz w:val="22"/>
                <w:szCs w:val="22"/>
                <w:lang w:eastAsia="en-US"/>
              </w:rPr>
            </w:pPr>
            <w:r w:rsidRPr="004C2943">
              <w:rPr>
                <w:rFonts w:cs="Arial"/>
                <w:b/>
                <w:sz w:val="20"/>
                <w:lang w:eastAsia="en-US"/>
              </w:rPr>
              <w:t>YES or NO:</w:t>
            </w:r>
          </w:p>
        </w:tc>
        <w:tc>
          <w:tcPr>
            <w:tcW w:w="3898" w:type="dxa"/>
            <w:vAlign w:val="center"/>
          </w:tcPr>
          <w:p w14:paraId="41BDB680" w14:textId="77777777" w:rsidR="00011408" w:rsidRPr="004C2943" w:rsidRDefault="00011408" w:rsidP="00EF2C60">
            <w:pPr>
              <w:pStyle w:val="Question0"/>
              <w:jc w:val="center"/>
              <w:rPr>
                <w:rFonts w:cs="Arial"/>
                <w:sz w:val="20"/>
                <w:lang w:eastAsia="en-US"/>
              </w:rPr>
            </w:pPr>
            <w:r>
              <w:rPr>
                <w:rFonts w:cs="Arial"/>
                <w:sz w:val="20"/>
                <w:lang w:eastAsia="en-US"/>
              </w:rPr>
              <w:t>NO</w:t>
            </w:r>
          </w:p>
        </w:tc>
      </w:tr>
      <w:tr w:rsidR="00011408" w:rsidRPr="00245DBD" w14:paraId="05C3BA91" w14:textId="77777777" w:rsidTr="00EF2C60">
        <w:tc>
          <w:tcPr>
            <w:tcW w:w="10490" w:type="dxa"/>
            <w:gridSpan w:val="3"/>
          </w:tcPr>
          <w:p w14:paraId="2CDFF90E" w14:textId="77777777" w:rsidR="00011408" w:rsidRPr="004C2943" w:rsidRDefault="00011408" w:rsidP="00EF2C60">
            <w:pPr>
              <w:pStyle w:val="Guidance"/>
              <w:rPr>
                <w:rStyle w:val="QuestionChar"/>
                <w:rFonts w:eastAsia="Calibri"/>
                <w:sz w:val="16"/>
              </w:rPr>
            </w:pPr>
            <w:r w:rsidRPr="004C2943">
              <w:t>[</w:t>
            </w:r>
            <w:r w:rsidRPr="004C2943">
              <w:rPr>
                <w:rStyle w:val="QuestionChar"/>
                <w:rFonts w:eastAsia="Calibri"/>
                <w:sz w:val="16"/>
              </w:rPr>
              <w:t>If YES, explain what the potential conflict of interest is and how it will be managed. If applicable, you may also need to include a comment on the Plain Language Statement and Consent form declaring that potential conflict of interest. If NO, you may leave this space blank.]</w:t>
            </w:r>
          </w:p>
          <w:p w14:paraId="27626B86" w14:textId="77777777" w:rsidR="00011408" w:rsidRPr="00863282" w:rsidRDefault="00011408" w:rsidP="00EF2C60">
            <w:pPr>
              <w:pStyle w:val="Answer"/>
              <w:rPr>
                <w:rFonts w:ascii="Helvetica Neue Light" w:hAnsi="Helvetica Neue Light" w:cs="Arial"/>
                <w:szCs w:val="22"/>
                <w:lang w:eastAsia="en-US"/>
              </w:rPr>
            </w:pPr>
            <w:r w:rsidRPr="00863282">
              <w:rPr>
                <w:rFonts w:ascii="Helvetica Neue Light" w:hAnsi="Helvetica Neue Light" w:cs="Arial"/>
                <w:szCs w:val="22"/>
                <w:lang w:eastAsia="en-US"/>
              </w:rPr>
              <w:t>There are no conflicts of interest. All participation is anonymous and voluntary.</w:t>
            </w:r>
            <w:ins w:id="2" w:author="Nicholas Van Dam" w:date="2017-11-17T06:11:00Z">
              <w:r w:rsidRPr="00863282">
                <w:rPr>
                  <w:rFonts w:ascii="Helvetica Neue Light" w:hAnsi="Helvetica Neue Light" w:cs="Arial"/>
                  <w:szCs w:val="22"/>
                  <w:lang w:eastAsia="en-US"/>
                </w:rPr>
                <w:t xml:space="preserve"> </w:t>
              </w:r>
            </w:ins>
            <w:r w:rsidRPr="00863282">
              <w:rPr>
                <w:rFonts w:ascii="Helvetica Neue Light" w:hAnsi="Helvetica Neue Light" w:cs="Arial"/>
                <w:szCs w:val="22"/>
                <w:lang w:eastAsia="en-US"/>
              </w:rPr>
              <w:t xml:space="preserve">Researchers have no association with Amazon. </w:t>
            </w:r>
          </w:p>
        </w:tc>
      </w:tr>
    </w:tbl>
    <w:p w14:paraId="40D8F9B5" w14:textId="77777777" w:rsidR="00011408" w:rsidRDefault="00011408" w:rsidP="00011408">
      <w:pPr>
        <w:pStyle w:val="Subhead"/>
        <w:ind w:left="0" w:firstLine="0"/>
        <w:rPr>
          <w:lang w:val="en-AU"/>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7B0AC2EC" w14:textId="77777777" w:rsidTr="00EF2C60">
        <w:trPr>
          <w:cantSplit/>
        </w:trPr>
        <w:tc>
          <w:tcPr>
            <w:tcW w:w="2694" w:type="dxa"/>
            <w:shd w:val="clear" w:color="auto" w:fill="00244F"/>
            <w:vAlign w:val="center"/>
          </w:tcPr>
          <w:p w14:paraId="5EF074F6" w14:textId="77777777" w:rsidR="00011408" w:rsidRPr="00C145A2" w:rsidRDefault="00011408" w:rsidP="00EF2C60">
            <w:pPr>
              <w:pStyle w:val="Question"/>
              <w:numPr>
                <w:ilvl w:val="0"/>
                <w:numId w:val="0"/>
              </w:numPr>
              <w:ind w:left="459" w:hanging="425"/>
              <w:rPr>
                <w:color w:val="FFFFFF"/>
              </w:rPr>
            </w:pPr>
            <w:r>
              <w:rPr>
                <w:color w:val="FFFFFF"/>
              </w:rPr>
              <w:t>4.5</w:t>
            </w:r>
            <w:r>
              <w:rPr>
                <w:color w:val="FFFFFF"/>
              </w:rPr>
              <w:tab/>
            </w:r>
            <w:r w:rsidRPr="00C145A2">
              <w:rPr>
                <w:color w:val="FFFFFF"/>
              </w:rPr>
              <w:t>Information for Participants</w:t>
            </w:r>
          </w:p>
        </w:tc>
        <w:tc>
          <w:tcPr>
            <w:tcW w:w="7796" w:type="dxa"/>
            <w:shd w:val="clear" w:color="auto" w:fill="D9D9D9"/>
            <w:vAlign w:val="center"/>
          </w:tcPr>
          <w:p w14:paraId="49C3E3E6" w14:textId="77777777" w:rsidR="00011408" w:rsidRPr="004C2943" w:rsidRDefault="00011408" w:rsidP="00EF2C60">
            <w:pPr>
              <w:pStyle w:val="Question0"/>
              <w:rPr>
                <w:rFonts w:cs="Arial"/>
                <w:b/>
                <w:caps/>
                <w:szCs w:val="22"/>
                <w:lang w:eastAsia="en-US"/>
              </w:rPr>
            </w:pPr>
            <w:r w:rsidRPr="004C2943">
              <w:rPr>
                <w:rStyle w:val="QuestionChar"/>
                <w:rFonts w:eastAsia="Calibri" w:cs="Arial"/>
                <w:szCs w:val="22"/>
                <w:lang w:eastAsia="en-US"/>
              </w:rPr>
              <w:t xml:space="preserve">How will relevant information about the research project be provided to potential participants? </w:t>
            </w:r>
            <w:r w:rsidRPr="004C2943">
              <w:rPr>
                <w:rStyle w:val="QuestionChar"/>
                <w:rFonts w:eastAsia="Calibri" w:cs="Arial"/>
                <w:b/>
                <w:szCs w:val="22"/>
                <w:lang w:eastAsia="en-US"/>
              </w:rPr>
              <w:t xml:space="preserve">Attach a copy </w:t>
            </w:r>
            <w:r w:rsidRPr="004C2943">
              <w:rPr>
                <w:rFonts w:cs="Arial"/>
                <w:b/>
                <w:szCs w:val="22"/>
                <w:lang w:eastAsia="en-US"/>
              </w:rPr>
              <w:t>of any advertisement (print or online), Plain Language Statement (PLS), consent form, letter, email, telephone script, and/or debriefing statement</w:t>
            </w:r>
            <w:r w:rsidRPr="004C2943">
              <w:rPr>
                <w:rFonts w:cs="Arial"/>
                <w:szCs w:val="22"/>
                <w:lang w:eastAsia="en-US"/>
              </w:rPr>
              <w:t xml:space="preserve"> to be used.</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69" w:history="1">
              <w:r w:rsidRPr="004C2943">
                <w:rPr>
                  <w:rStyle w:val="Hyperlink"/>
                  <w:rFonts w:cs="Arial"/>
                  <w:b/>
                  <w:i/>
                  <w:szCs w:val="22"/>
                  <w:lang w:eastAsia="en-US"/>
                </w:rPr>
                <w:t>NS</w:t>
              </w:r>
              <w:r w:rsidRPr="004C2943">
                <w:rPr>
                  <w:rStyle w:val="Hyperlink"/>
                  <w:rFonts w:cs="Arial"/>
                  <w:b/>
                  <w:szCs w:val="22"/>
                  <w:lang w:eastAsia="en-US"/>
                </w:rPr>
                <w:t xml:space="preserve"> §5.2.23</w:t>
              </w:r>
            </w:hyperlink>
            <w:r w:rsidRPr="004C2943">
              <w:rPr>
                <w:rStyle w:val="QuestionChar"/>
                <w:rFonts w:eastAsia="Calibri" w:cs="Arial"/>
                <w:b/>
                <w:szCs w:val="22"/>
                <w:lang w:eastAsia="en-US"/>
              </w:rPr>
              <w:t>.</w:t>
            </w:r>
          </w:p>
        </w:tc>
      </w:tr>
      <w:tr w:rsidR="00011408" w:rsidRPr="00245DBD" w14:paraId="20710EA5" w14:textId="77777777" w:rsidTr="00EF2C60">
        <w:tc>
          <w:tcPr>
            <w:tcW w:w="10490" w:type="dxa"/>
            <w:gridSpan w:val="2"/>
          </w:tcPr>
          <w:p w14:paraId="66E4C5CD" w14:textId="77777777" w:rsidR="00011408" w:rsidRPr="004C2943" w:rsidRDefault="00011408" w:rsidP="00EF2C60">
            <w:pPr>
              <w:pStyle w:val="Guidance"/>
            </w:pPr>
            <w:r w:rsidRPr="004C2943">
              <w:t>[Explain how participants will be informed about the research project. If applicable, explain what arrangements will be made for informing participants with low literacy skills, and/or for translation/interpreting of these materials for participants who are speakers of languages other than English. If you are seeking a waiver of consent for all participants, state “N/A.”]</w:t>
            </w:r>
          </w:p>
          <w:p w14:paraId="7185433A" w14:textId="77777777" w:rsidR="00011408" w:rsidRPr="00787687" w:rsidRDefault="00011408" w:rsidP="00EF2C60">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Information as provided in the attached PLS and consent form will be provided to each participant at the link of the study URL. They will be unable to continue to the study until they click a button attesting that they have read and comprehended the information in the PLS and consent form.</w:t>
            </w:r>
          </w:p>
        </w:tc>
      </w:tr>
    </w:tbl>
    <w:p w14:paraId="2C4B8C1C" w14:textId="77777777" w:rsidR="00011408" w:rsidRDefault="00011408" w:rsidP="00011408">
      <w:pPr>
        <w:ind w:left="720" w:right="23" w:hanging="720"/>
        <w:jc w:val="both"/>
        <w:rPr>
          <w:rFonts w:cs="Arial"/>
          <w:b/>
          <w:sz w:val="18"/>
          <w:szCs w:val="20"/>
        </w:rPr>
      </w:pPr>
    </w:p>
    <w:p w14:paraId="694AE28A" w14:textId="77777777" w:rsidR="00011408" w:rsidRPr="00451C91" w:rsidRDefault="00011408" w:rsidP="00011408">
      <w:pPr>
        <w:pStyle w:val="Blurb"/>
        <w:pBdr>
          <w:top w:val="single" w:sz="4" w:space="1" w:color="auto"/>
          <w:left w:val="single" w:sz="4" w:space="4" w:color="auto"/>
          <w:bottom w:val="single" w:sz="4" w:space="1" w:color="auto"/>
          <w:right w:val="single" w:sz="4" w:space="4" w:color="auto"/>
        </w:pBdr>
        <w:shd w:val="clear" w:color="auto" w:fill="D9D9D9"/>
        <w:rPr>
          <w:b/>
          <w:i/>
          <w:sz w:val="18"/>
          <w:szCs w:val="20"/>
        </w:rPr>
      </w:pPr>
      <w:r w:rsidRPr="00DF64A2">
        <w:rPr>
          <w:b/>
          <w:i/>
          <w:sz w:val="18"/>
          <w:szCs w:val="20"/>
        </w:rPr>
        <w:t>Plain Language Statement</w:t>
      </w:r>
      <w:r>
        <w:rPr>
          <w:b/>
          <w:i/>
          <w:sz w:val="18"/>
          <w:szCs w:val="20"/>
        </w:rPr>
        <w:t xml:space="preserve"> (PLS)</w:t>
      </w:r>
      <w:r w:rsidRPr="00DF64A2">
        <w:rPr>
          <w:b/>
          <w:i/>
          <w:sz w:val="18"/>
          <w:szCs w:val="20"/>
        </w:rPr>
        <w:t>:</w:t>
      </w:r>
      <w:r>
        <w:rPr>
          <w:sz w:val="18"/>
          <w:szCs w:val="20"/>
        </w:rPr>
        <w:t xml:space="preserve"> Your PLS must satisfy the requirements set out in the </w:t>
      </w:r>
      <w:r w:rsidRPr="00BA1949">
        <w:rPr>
          <w:i/>
          <w:sz w:val="18"/>
          <w:szCs w:val="20"/>
        </w:rPr>
        <w:t>National Statement</w:t>
      </w:r>
      <w:r>
        <w:rPr>
          <w:sz w:val="18"/>
          <w:szCs w:val="20"/>
        </w:rPr>
        <w:t xml:space="preserve"> (</w:t>
      </w:r>
      <w:hyperlink r:id="rId70" w:history="1">
        <w:r w:rsidRPr="00BA1949">
          <w:rPr>
            <w:rStyle w:val="Hyperlink"/>
            <w:b/>
            <w:i/>
            <w:sz w:val="18"/>
            <w:szCs w:val="20"/>
          </w:rPr>
          <w:t>NS</w:t>
        </w:r>
        <w:r>
          <w:rPr>
            <w:rStyle w:val="Hyperlink"/>
            <w:b/>
            <w:sz w:val="18"/>
            <w:szCs w:val="20"/>
          </w:rPr>
          <w:t xml:space="preserve"> §2.2.1 - §2.2.3, §2.2.6</w:t>
        </w:r>
      </w:hyperlink>
      <w:r>
        <w:rPr>
          <w:sz w:val="18"/>
          <w:szCs w:val="20"/>
        </w:rPr>
        <w:t xml:space="preserve">). The Research Ethics and Integrity’s website has </w:t>
      </w:r>
      <w:hyperlink r:id="rId71" w:history="1">
        <w:r w:rsidRPr="00046239">
          <w:rPr>
            <w:rStyle w:val="Hyperlink"/>
            <w:b/>
            <w:sz w:val="18"/>
            <w:szCs w:val="20"/>
          </w:rPr>
          <w:t>guidance on composing your plain language statement</w:t>
        </w:r>
      </w:hyperlink>
      <w:r>
        <w:rPr>
          <w:sz w:val="18"/>
          <w:szCs w:val="20"/>
        </w:rPr>
        <w:t xml:space="preserve">, as well as an </w:t>
      </w:r>
      <w:hyperlink r:id="rId72" w:history="1">
        <w:r w:rsidRPr="00BE709B">
          <w:rPr>
            <w:rStyle w:val="Hyperlink"/>
            <w:b/>
            <w:sz w:val="18"/>
            <w:szCs w:val="20"/>
          </w:rPr>
          <w:t>example PLS template</w:t>
        </w:r>
      </w:hyperlink>
      <w:r>
        <w:rPr>
          <w:sz w:val="18"/>
          <w:szCs w:val="20"/>
        </w:rPr>
        <w:t xml:space="preserve">. A list of PLS requirements is also provided at the end of this form. </w:t>
      </w:r>
      <w:r>
        <w:rPr>
          <w:b/>
          <w:i/>
          <w:sz w:val="18"/>
          <w:szCs w:val="20"/>
        </w:rPr>
        <w:t>Ensure that your PLS is written in plain language. Ensure that the information contained in your PLS is consistent with the information in your application.</w:t>
      </w:r>
    </w:p>
    <w:p w14:paraId="78E1B633" w14:textId="77777777" w:rsidR="00011408" w:rsidRPr="00BA0A93" w:rsidRDefault="00011408" w:rsidP="00011408">
      <w:pPr>
        <w:pStyle w:val="Blurb"/>
        <w:pBdr>
          <w:top w:val="single" w:sz="4" w:space="1" w:color="auto"/>
          <w:left w:val="single" w:sz="4" w:space="4" w:color="auto"/>
          <w:bottom w:val="single" w:sz="4" w:space="1" w:color="auto"/>
          <w:right w:val="single" w:sz="4" w:space="4" w:color="auto"/>
        </w:pBdr>
        <w:shd w:val="clear" w:color="auto" w:fill="D9D9D9"/>
        <w:rPr>
          <w:sz w:val="18"/>
          <w:szCs w:val="20"/>
        </w:rPr>
      </w:pPr>
      <w:r w:rsidRPr="00DF64A2">
        <w:rPr>
          <w:b/>
          <w:i/>
          <w:sz w:val="18"/>
          <w:szCs w:val="20"/>
        </w:rPr>
        <w:lastRenderedPageBreak/>
        <w:t>Consent Form:</w:t>
      </w:r>
      <w:r>
        <w:rPr>
          <w:b/>
          <w:sz w:val="18"/>
          <w:szCs w:val="20"/>
        </w:rPr>
        <w:t xml:space="preserve"> </w:t>
      </w:r>
      <w:r>
        <w:rPr>
          <w:sz w:val="18"/>
          <w:szCs w:val="20"/>
        </w:rPr>
        <w:t xml:space="preserve">Your consent form must satisfy the requirements set out in the </w:t>
      </w:r>
      <w:r w:rsidRPr="00BA1949">
        <w:rPr>
          <w:i/>
          <w:sz w:val="18"/>
          <w:szCs w:val="20"/>
        </w:rPr>
        <w:t>National Statement</w:t>
      </w:r>
      <w:r>
        <w:rPr>
          <w:sz w:val="18"/>
          <w:szCs w:val="20"/>
        </w:rPr>
        <w:t xml:space="preserve"> (</w:t>
      </w:r>
      <w:hyperlink r:id="rId73" w:history="1">
        <w:r w:rsidRPr="00BA1949">
          <w:rPr>
            <w:rStyle w:val="Hyperlink"/>
            <w:b/>
            <w:i/>
            <w:sz w:val="18"/>
            <w:szCs w:val="20"/>
          </w:rPr>
          <w:t>NS</w:t>
        </w:r>
        <w:r>
          <w:rPr>
            <w:rStyle w:val="Hyperlink"/>
            <w:b/>
            <w:sz w:val="18"/>
            <w:szCs w:val="20"/>
          </w:rPr>
          <w:t xml:space="preserve"> §2.2</w:t>
        </w:r>
      </w:hyperlink>
      <w:r>
        <w:rPr>
          <w:sz w:val="18"/>
          <w:szCs w:val="20"/>
        </w:rPr>
        <w:t xml:space="preserve">). The Research Ethics and Integrity’s website has </w:t>
      </w:r>
      <w:hyperlink r:id="rId74" w:history="1">
        <w:r w:rsidRPr="00046239">
          <w:rPr>
            <w:rStyle w:val="Hyperlink"/>
            <w:b/>
            <w:sz w:val="18"/>
            <w:szCs w:val="20"/>
          </w:rPr>
          <w:t>guidance on composing your consent form</w:t>
        </w:r>
      </w:hyperlink>
      <w:r>
        <w:rPr>
          <w:sz w:val="18"/>
          <w:szCs w:val="20"/>
        </w:rPr>
        <w:t xml:space="preserve">, as well as an </w:t>
      </w:r>
      <w:hyperlink r:id="rId75" w:history="1">
        <w:r w:rsidRPr="00BE709B">
          <w:rPr>
            <w:rStyle w:val="Hyperlink"/>
            <w:b/>
            <w:sz w:val="18"/>
            <w:szCs w:val="20"/>
          </w:rPr>
          <w:t>example consent form</w:t>
        </w:r>
      </w:hyperlink>
      <w:r>
        <w:rPr>
          <w:sz w:val="18"/>
          <w:szCs w:val="20"/>
        </w:rPr>
        <w:t xml:space="preserve">. A list of consent form requirements is also provided at the end of this form. </w:t>
      </w:r>
      <w:r>
        <w:rPr>
          <w:b/>
          <w:i/>
          <w:sz w:val="18"/>
          <w:szCs w:val="20"/>
        </w:rPr>
        <w:t xml:space="preserve">Ensure that your consent form is written in plain language. Ensure that the information contained in your consent form is consistent with the information in your </w:t>
      </w:r>
      <w:proofErr w:type="spellStart"/>
      <w:r>
        <w:rPr>
          <w:b/>
          <w:i/>
          <w:sz w:val="18"/>
          <w:szCs w:val="20"/>
        </w:rPr>
        <w:t>applicatio</w:t>
      </w:r>
      <w:proofErr w:type="spellEnd"/>
    </w:p>
    <w:p w14:paraId="0617BC37" w14:textId="77777777" w:rsidR="00011408" w:rsidRDefault="00011408" w:rsidP="00011408">
      <w:pPr>
        <w:ind w:left="720" w:right="23" w:hanging="720"/>
        <w:jc w:val="both"/>
        <w:rPr>
          <w:rFonts w:cs="Arial"/>
          <w:b/>
          <w:sz w:val="18"/>
          <w:szCs w:val="20"/>
        </w:rPr>
      </w:pPr>
    </w:p>
    <w:p w14:paraId="579C3CDB" w14:textId="77777777" w:rsidR="00011408" w:rsidRPr="00C145A2" w:rsidRDefault="00011408" w:rsidP="00011408">
      <w:pPr>
        <w:pStyle w:val="SectionHead"/>
      </w:pPr>
      <w:r>
        <w:t>5</w:t>
      </w:r>
      <w:r w:rsidRPr="00C145A2">
        <w:t xml:space="preserve">. </w:t>
      </w:r>
      <w:r>
        <w:t>Dissemination and Data Management</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254A5544" w14:textId="77777777" w:rsidTr="00EF2C60">
        <w:trPr>
          <w:cantSplit/>
        </w:trPr>
        <w:tc>
          <w:tcPr>
            <w:tcW w:w="2694" w:type="dxa"/>
            <w:shd w:val="clear" w:color="auto" w:fill="00244F"/>
            <w:vAlign w:val="center"/>
          </w:tcPr>
          <w:p w14:paraId="1FD78436" w14:textId="77777777" w:rsidR="00011408" w:rsidRPr="00C145A2" w:rsidRDefault="00011408" w:rsidP="00EF2C60">
            <w:pPr>
              <w:pStyle w:val="Question"/>
              <w:numPr>
                <w:ilvl w:val="0"/>
                <w:numId w:val="0"/>
              </w:numPr>
              <w:ind w:left="459" w:hanging="425"/>
              <w:rPr>
                <w:color w:val="FFFFFF"/>
              </w:rPr>
            </w:pPr>
            <w:r>
              <w:rPr>
                <w:color w:val="FFFFFF"/>
              </w:rPr>
              <w:t>5.1</w:t>
            </w:r>
            <w:r>
              <w:rPr>
                <w:color w:val="FFFFFF"/>
              </w:rPr>
              <w:tab/>
            </w:r>
            <w:r w:rsidRPr="00C145A2">
              <w:rPr>
                <w:color w:val="FFFFFF"/>
              </w:rPr>
              <w:t>Providing Results to Participants</w:t>
            </w:r>
          </w:p>
        </w:tc>
        <w:tc>
          <w:tcPr>
            <w:tcW w:w="7796" w:type="dxa"/>
            <w:shd w:val="clear" w:color="auto" w:fill="D9D9D9"/>
            <w:vAlign w:val="center"/>
          </w:tcPr>
          <w:p w14:paraId="29F7DF9D" w14:textId="77777777" w:rsidR="00011408" w:rsidRPr="004C2943" w:rsidRDefault="00011408" w:rsidP="00EF2C60">
            <w:pPr>
              <w:pStyle w:val="Question0"/>
              <w:rPr>
                <w:rFonts w:cs="Arial"/>
                <w:caps/>
                <w:szCs w:val="22"/>
                <w:lang w:eastAsia="en-US"/>
              </w:rPr>
            </w:pPr>
            <w:r w:rsidRPr="004C2943">
              <w:rPr>
                <w:rFonts w:cs="Arial"/>
                <w:szCs w:val="22"/>
                <w:lang w:eastAsia="en-US"/>
              </w:rPr>
              <w:t>How will the results of the research project be provided to participants in an accessible format?</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6" w:history="1">
              <w:r w:rsidRPr="004C2943">
                <w:rPr>
                  <w:rStyle w:val="Hyperlink"/>
                  <w:rFonts w:cs="Arial"/>
                  <w:b/>
                  <w:i/>
                  <w:szCs w:val="22"/>
                  <w:lang w:eastAsia="en-US"/>
                </w:rPr>
                <w:t>NS</w:t>
              </w:r>
              <w:r w:rsidRPr="004C2943">
                <w:rPr>
                  <w:rStyle w:val="Hyperlink"/>
                  <w:rFonts w:cs="Arial"/>
                  <w:b/>
                  <w:szCs w:val="22"/>
                  <w:lang w:eastAsia="en-US"/>
                </w:rPr>
                <w:t xml:space="preserve"> §1.5</w:t>
              </w:r>
            </w:hyperlink>
            <w:r w:rsidRPr="004C2943">
              <w:rPr>
                <w:rStyle w:val="QuestionChar"/>
                <w:rFonts w:eastAsia="Calibri" w:cs="Arial"/>
                <w:b/>
                <w:szCs w:val="22"/>
                <w:lang w:eastAsia="en-US"/>
              </w:rPr>
              <w:t>.</w:t>
            </w:r>
          </w:p>
        </w:tc>
      </w:tr>
      <w:tr w:rsidR="00011408" w:rsidRPr="00245DBD" w14:paraId="7D27176F" w14:textId="77777777" w:rsidTr="00EF2C60">
        <w:tc>
          <w:tcPr>
            <w:tcW w:w="10490" w:type="dxa"/>
            <w:gridSpan w:val="2"/>
          </w:tcPr>
          <w:p w14:paraId="2FB5D344" w14:textId="77777777" w:rsidR="00011408" w:rsidRPr="004C2943" w:rsidRDefault="00011408" w:rsidP="00EF2C60">
            <w:pPr>
              <w:pStyle w:val="Guidance"/>
            </w:pPr>
            <w:r w:rsidRPr="004C2943">
              <w:t>[Describe how participants will be given access to the results of the research. If you will only be using pre-collected data and/or tissue, state “N/A”. If you are seeking a waiver of consent, state “N/A”.]</w:t>
            </w:r>
          </w:p>
          <w:p w14:paraId="6D76AF11" w14:textId="77777777" w:rsidR="00011408" w:rsidRPr="00787687" w:rsidRDefault="00011408" w:rsidP="00EF2C60">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Since participation is anonymous, none of the specific results will be made available to specific people. When published, information about the publication will be posted on the websites of the researchers involved, whose names participants will have been made aware of, so that interested participants may seek it out.</w:t>
            </w:r>
          </w:p>
        </w:tc>
      </w:tr>
    </w:tbl>
    <w:p w14:paraId="5FBAEBB1" w14:textId="77777777" w:rsidR="00011408"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727E80DE" w14:textId="77777777" w:rsidTr="00EF2C60">
        <w:trPr>
          <w:cantSplit/>
        </w:trPr>
        <w:tc>
          <w:tcPr>
            <w:tcW w:w="2694" w:type="dxa"/>
            <w:shd w:val="clear" w:color="auto" w:fill="00244F"/>
            <w:vAlign w:val="center"/>
          </w:tcPr>
          <w:p w14:paraId="20F0D492" w14:textId="77777777" w:rsidR="00011408" w:rsidRPr="00F91054" w:rsidRDefault="00011408" w:rsidP="00EF2C60">
            <w:pPr>
              <w:spacing w:before="100" w:after="100"/>
              <w:ind w:left="459" w:hanging="425"/>
              <w:rPr>
                <w:rFonts w:cs="Arial"/>
                <w:b/>
                <w:color w:val="FFFFFF"/>
              </w:rPr>
            </w:pPr>
            <w:r>
              <w:rPr>
                <w:rFonts w:cs="Arial"/>
                <w:b/>
                <w:color w:val="FFFFFF"/>
              </w:rPr>
              <w:t>5.2</w:t>
            </w:r>
            <w:r>
              <w:rPr>
                <w:rFonts w:cs="Arial"/>
                <w:b/>
                <w:color w:val="FFFFFF"/>
              </w:rPr>
              <w:tab/>
            </w:r>
            <w:r w:rsidRPr="00F91054">
              <w:rPr>
                <w:rFonts w:cs="Arial"/>
                <w:b/>
                <w:color w:val="FFFFFF"/>
              </w:rPr>
              <w:t>Reporting Project Outcomes</w:t>
            </w:r>
          </w:p>
        </w:tc>
        <w:tc>
          <w:tcPr>
            <w:tcW w:w="7796" w:type="dxa"/>
            <w:shd w:val="clear" w:color="auto" w:fill="D9D9D9"/>
            <w:vAlign w:val="center"/>
          </w:tcPr>
          <w:p w14:paraId="5217B4C3" w14:textId="77777777" w:rsidR="00011408" w:rsidRPr="004C2943" w:rsidRDefault="00011408" w:rsidP="00EF2C60">
            <w:pPr>
              <w:pStyle w:val="Question0"/>
              <w:rPr>
                <w:rFonts w:cs="Arial"/>
                <w:caps/>
                <w:szCs w:val="22"/>
                <w:lang w:eastAsia="en-US"/>
              </w:rPr>
            </w:pPr>
            <w:r w:rsidRPr="004C2943">
              <w:rPr>
                <w:rFonts w:cs="Arial"/>
                <w:szCs w:val="22"/>
                <w:lang w:eastAsia="en-US"/>
              </w:rPr>
              <w:t>How will outcomes of the research project be made public?</w:t>
            </w:r>
            <w:r w:rsidRPr="004C2943">
              <w:rPr>
                <w:rStyle w:val="QuestionChar"/>
                <w:rFonts w:eastAsia="Calibri" w:cs="Arial"/>
                <w:szCs w:val="22"/>
                <w:lang w:eastAsia="en-US"/>
              </w:rPr>
              <w:t xml:space="preserve"> </w:t>
            </w:r>
            <w:r w:rsidRPr="004C2943">
              <w:rPr>
                <w:rStyle w:val="QuestionChar"/>
                <w:rFonts w:eastAsia="Calibri" w:cs="Arial"/>
                <w:b/>
                <w:szCs w:val="22"/>
                <w:lang w:eastAsia="en-US"/>
              </w:rPr>
              <w:t xml:space="preserve">Refer to </w:t>
            </w:r>
            <w:hyperlink r:id="rId77" w:history="1">
              <w:r w:rsidRPr="004C2943">
                <w:rPr>
                  <w:rStyle w:val="Hyperlink"/>
                  <w:rFonts w:cs="Arial"/>
                  <w:b/>
                  <w:i/>
                  <w:szCs w:val="22"/>
                  <w:lang w:eastAsia="en-US"/>
                </w:rPr>
                <w:t>NS</w:t>
              </w:r>
              <w:r w:rsidRPr="004C2943">
                <w:rPr>
                  <w:rStyle w:val="Hyperlink"/>
                  <w:rFonts w:cs="Arial"/>
                  <w:b/>
                  <w:szCs w:val="22"/>
                  <w:lang w:eastAsia="en-US"/>
                </w:rPr>
                <w:t xml:space="preserve"> §1.3</w:t>
              </w:r>
            </w:hyperlink>
            <w:r w:rsidRPr="004C2943">
              <w:rPr>
                <w:rStyle w:val="QuestionChar"/>
                <w:rFonts w:eastAsia="Calibri" w:cs="Arial"/>
                <w:b/>
                <w:szCs w:val="22"/>
                <w:lang w:eastAsia="en-US"/>
              </w:rPr>
              <w:t>.</w:t>
            </w:r>
          </w:p>
        </w:tc>
      </w:tr>
      <w:tr w:rsidR="00011408" w:rsidRPr="00245DBD" w14:paraId="1957D865" w14:textId="77777777" w:rsidTr="00EF2C60">
        <w:tc>
          <w:tcPr>
            <w:tcW w:w="10490" w:type="dxa"/>
            <w:gridSpan w:val="2"/>
          </w:tcPr>
          <w:p w14:paraId="7A22B14B" w14:textId="77777777" w:rsidR="00011408" w:rsidRPr="004C2943" w:rsidRDefault="00011408" w:rsidP="00EF2C60">
            <w:pPr>
              <w:pStyle w:val="Guidance"/>
            </w:pPr>
            <w:r w:rsidRPr="004C2943">
              <w:t>[Describe the format and means by which you intend to make the project’s results public.]</w:t>
            </w:r>
          </w:p>
          <w:p w14:paraId="1FF872C6" w14:textId="5CCC5F5C" w:rsidR="00011408" w:rsidRPr="00787687" w:rsidRDefault="00011408" w:rsidP="00EF2C60">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If successful, the project will be published in a high-quality scientific journal such as Psychological Science or Cognition, with the manuscript posted on the authors’ websites in compliance with copyright requirements. Results will also be shared with other researchers through informal networks and conference presentations.</w:t>
            </w:r>
          </w:p>
        </w:tc>
      </w:tr>
    </w:tbl>
    <w:p w14:paraId="5A155296" w14:textId="77777777" w:rsidR="00011408" w:rsidRDefault="00011408" w:rsidP="00011408">
      <w:pPr>
        <w:rPr>
          <w:rFonts w:cs="Arial"/>
        </w:rPr>
      </w:pP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281E0F93" w14:textId="77777777" w:rsidTr="00EF2C60">
        <w:trPr>
          <w:cantSplit/>
        </w:trPr>
        <w:tc>
          <w:tcPr>
            <w:tcW w:w="2694" w:type="dxa"/>
            <w:shd w:val="clear" w:color="auto" w:fill="00244F"/>
            <w:vAlign w:val="center"/>
          </w:tcPr>
          <w:p w14:paraId="7F0E31A9" w14:textId="77777777" w:rsidR="00011408" w:rsidRPr="00C145A2" w:rsidRDefault="00011408" w:rsidP="00EF2C60">
            <w:pPr>
              <w:pStyle w:val="Question"/>
              <w:numPr>
                <w:ilvl w:val="0"/>
                <w:numId w:val="0"/>
              </w:numPr>
              <w:ind w:left="459" w:hanging="425"/>
              <w:rPr>
                <w:color w:val="FFFFFF"/>
              </w:rPr>
            </w:pPr>
            <w:r>
              <w:rPr>
                <w:color w:val="FFFFFF"/>
              </w:rPr>
              <w:t>5.3</w:t>
            </w:r>
            <w:r>
              <w:rPr>
                <w:color w:val="FFFFFF"/>
              </w:rPr>
              <w:tab/>
            </w:r>
            <w:r w:rsidRPr="00C145A2">
              <w:rPr>
                <w:color w:val="FFFFFF"/>
              </w:rPr>
              <w:t>Data Management</w:t>
            </w:r>
          </w:p>
        </w:tc>
        <w:tc>
          <w:tcPr>
            <w:tcW w:w="7796" w:type="dxa"/>
            <w:shd w:val="clear" w:color="auto" w:fill="D9D9D9"/>
            <w:vAlign w:val="center"/>
          </w:tcPr>
          <w:p w14:paraId="5E94132F" w14:textId="77777777" w:rsidR="00011408" w:rsidRPr="004C2943" w:rsidRDefault="00011408" w:rsidP="00EF2C60">
            <w:pPr>
              <w:pStyle w:val="Question0"/>
              <w:pageBreakBefore/>
              <w:rPr>
                <w:rFonts w:cs="Arial"/>
                <w:szCs w:val="22"/>
                <w:lang w:eastAsia="en-US"/>
              </w:rPr>
            </w:pPr>
            <w:r w:rsidRPr="004C2943">
              <w:rPr>
                <w:rFonts w:cs="Arial"/>
                <w:szCs w:val="22"/>
                <w:lang w:eastAsia="en-US"/>
              </w:rPr>
              <w:t xml:space="preserve">How do you propose to manage the data collected in this research project? Specify what types of data will be collected, how they will be stored and in what format. How will access to the data be controlled and by whom? Discuss retention, security, and data sharing plans. What measures will be taken to protect participants’ privacy, and their data? </w:t>
            </w:r>
          </w:p>
          <w:p w14:paraId="71B0D667" w14:textId="77777777" w:rsidR="00011408" w:rsidRPr="004C2943" w:rsidRDefault="00011408" w:rsidP="00EF2C60">
            <w:pPr>
              <w:pStyle w:val="Question0"/>
              <w:pageBreakBefore/>
              <w:rPr>
                <w:rFonts w:cs="Arial"/>
                <w:caps/>
                <w:szCs w:val="22"/>
                <w:lang w:eastAsia="en-US"/>
              </w:rPr>
            </w:pPr>
            <w:r w:rsidRPr="004C2943">
              <w:rPr>
                <w:rStyle w:val="QuestionChar"/>
                <w:rFonts w:eastAsia="Calibri" w:cs="Arial"/>
                <w:b/>
                <w:szCs w:val="22"/>
                <w:lang w:eastAsia="en-US"/>
              </w:rPr>
              <w:t xml:space="preserve">Refer to </w:t>
            </w:r>
            <w:hyperlink r:id="rId78" w:history="1">
              <w:r w:rsidRPr="004C2943">
                <w:rPr>
                  <w:rStyle w:val="Hyperlink"/>
                  <w:rFonts w:cs="Arial"/>
                  <w:b/>
                  <w:i/>
                  <w:szCs w:val="22"/>
                  <w:lang w:eastAsia="en-US"/>
                </w:rPr>
                <w:t>NS</w:t>
              </w:r>
              <w:r w:rsidRPr="004C2943">
                <w:rPr>
                  <w:rStyle w:val="Hyperlink"/>
                  <w:rFonts w:cs="Arial"/>
                  <w:b/>
                  <w:szCs w:val="22"/>
                  <w:lang w:eastAsia="en-US"/>
                </w:rPr>
                <w:t xml:space="preserve"> §1.11</w:t>
              </w:r>
            </w:hyperlink>
            <w:r w:rsidRPr="004C2943">
              <w:rPr>
                <w:rStyle w:val="QuestionChar"/>
                <w:rFonts w:eastAsia="Calibri" w:cs="Arial"/>
                <w:b/>
                <w:szCs w:val="22"/>
                <w:lang w:eastAsia="en-US"/>
              </w:rPr>
              <w:t>,</w:t>
            </w:r>
            <w:r w:rsidRPr="004C2943">
              <w:rPr>
                <w:rFonts w:cs="Arial"/>
                <w:b/>
                <w:szCs w:val="22"/>
                <w:lang w:eastAsia="en-US"/>
              </w:rPr>
              <w:t xml:space="preserve"> the </w:t>
            </w:r>
            <w:hyperlink r:id="rId79" w:history="1">
              <w:r w:rsidRPr="004C2943">
                <w:rPr>
                  <w:rStyle w:val="Hyperlink"/>
                  <w:rFonts w:cs="Arial"/>
                  <w:b/>
                  <w:i/>
                  <w:szCs w:val="22"/>
                  <w:lang w:eastAsia="en-US"/>
                </w:rPr>
                <w:t xml:space="preserve">Australian Code for Responsible Conduct of Research </w:t>
              </w:r>
              <w:r w:rsidRPr="004C2943">
                <w:rPr>
                  <w:rStyle w:val="Hyperlink"/>
                  <w:rFonts w:cs="Arial"/>
                  <w:b/>
                  <w:szCs w:val="22"/>
                  <w:lang w:eastAsia="en-US"/>
                </w:rPr>
                <w:t>§2</w:t>
              </w:r>
            </w:hyperlink>
            <w:r w:rsidRPr="004C2943">
              <w:rPr>
                <w:rFonts w:cs="Arial"/>
                <w:b/>
                <w:szCs w:val="22"/>
                <w:lang w:eastAsia="en-US"/>
              </w:rPr>
              <w:t xml:space="preserve">, </w:t>
            </w:r>
            <w:r w:rsidRPr="004C2943">
              <w:rPr>
                <w:rStyle w:val="QuestionChar"/>
                <w:rFonts w:eastAsia="Calibri" w:cs="Arial"/>
                <w:b/>
                <w:szCs w:val="22"/>
                <w:lang w:eastAsia="en-US"/>
              </w:rPr>
              <w:t xml:space="preserve">and the </w:t>
            </w:r>
            <w:hyperlink r:id="rId80" w:history="1">
              <w:r w:rsidRPr="004C2943">
                <w:rPr>
                  <w:rStyle w:val="Hyperlink"/>
                  <w:rFonts w:cs="Arial"/>
                  <w:b/>
                  <w:szCs w:val="22"/>
                  <w:lang w:eastAsia="en-US"/>
                </w:rPr>
                <w:t xml:space="preserve">University of Melbourne </w:t>
              </w:r>
              <w:r w:rsidRPr="004C2943">
                <w:rPr>
                  <w:rStyle w:val="Hyperlink"/>
                  <w:rFonts w:cs="Arial"/>
                  <w:b/>
                  <w:i/>
                  <w:szCs w:val="22"/>
                  <w:lang w:eastAsia="en-US"/>
                </w:rPr>
                <w:t>Code of Conduct for Research</w:t>
              </w:r>
              <w:r w:rsidRPr="004C2943">
                <w:rPr>
                  <w:rStyle w:val="Hyperlink"/>
                  <w:rFonts w:cs="Arial"/>
                  <w:b/>
                  <w:szCs w:val="22"/>
                  <w:lang w:eastAsia="en-US"/>
                </w:rPr>
                <w:t xml:space="preserve"> §2.1</w:t>
              </w:r>
            </w:hyperlink>
            <w:r w:rsidRPr="004C2943">
              <w:rPr>
                <w:rStyle w:val="QuestionChar"/>
                <w:rFonts w:eastAsia="Calibri" w:cs="Arial"/>
                <w:b/>
                <w:szCs w:val="22"/>
                <w:lang w:eastAsia="en-US"/>
              </w:rPr>
              <w:t>.</w:t>
            </w:r>
            <w:r w:rsidRPr="004C2943">
              <w:rPr>
                <w:rStyle w:val="QuestionChar"/>
                <w:rFonts w:eastAsia="Calibri" w:cs="Arial"/>
                <w:i/>
                <w:szCs w:val="22"/>
                <w:lang w:eastAsia="en-US"/>
              </w:rPr>
              <w:t xml:space="preserve"> </w:t>
            </w:r>
          </w:p>
        </w:tc>
      </w:tr>
      <w:tr w:rsidR="00011408" w:rsidRPr="00245DBD" w14:paraId="68070AC9" w14:textId="77777777" w:rsidTr="00EF2C60">
        <w:tc>
          <w:tcPr>
            <w:tcW w:w="10490" w:type="dxa"/>
            <w:gridSpan w:val="2"/>
          </w:tcPr>
          <w:p w14:paraId="24485272"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A)</w:t>
            </w:r>
            <w:r w:rsidRPr="004C2943">
              <w:rPr>
                <w:rFonts w:cs="Arial"/>
                <w:b/>
                <w:szCs w:val="22"/>
                <w:lang w:eastAsia="en-US"/>
              </w:rPr>
              <w:tab/>
              <w:t>Privacy and Confidentiality</w:t>
            </w:r>
          </w:p>
          <w:p w14:paraId="058FA34E" w14:textId="77777777" w:rsidR="00011408" w:rsidRPr="004C2943" w:rsidRDefault="00011408" w:rsidP="00EF2C60">
            <w:pPr>
              <w:pStyle w:val="Guidance"/>
            </w:pPr>
            <w:r w:rsidRPr="004C2943">
              <w:t>[What measures will be taken to protect participants’ privacy and the confidentiality of participants’ data? Describe the format in which the data will be stored (e.g. digital video file, database of survey responses, paper forms.) Describe whether the data will be identifiable. That is, will it be possible for researchers or others to match data to specific participants? If so, how will this be possible? If not, how will such matching be prevented?]</w:t>
            </w:r>
          </w:p>
          <w:p w14:paraId="72788A2D" w14:textId="77777777" w:rsidR="00011408" w:rsidRPr="00787687" w:rsidRDefault="00011408" w:rsidP="00EF2C60">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Data will be anonymous and not identifiable. Researchers do not have access to specific identity information of any researcher and the only demographic questions are generic enough (e.g., age and gender) to not uniquely identify specific people; moreover, anyone may refuse to answer any demographic questions without penalty.</w:t>
            </w:r>
          </w:p>
          <w:p w14:paraId="1559CBF3" w14:textId="77777777" w:rsidR="00011408" w:rsidRPr="007B0BBA" w:rsidRDefault="00011408" w:rsidP="00EF2C60">
            <w:pPr>
              <w:pStyle w:val="Answer"/>
              <w:rPr>
                <w:rFonts w:cs="Arial"/>
                <w:sz w:val="4"/>
                <w:szCs w:val="4"/>
                <w:lang w:eastAsia="en-US"/>
              </w:rPr>
            </w:pPr>
          </w:p>
          <w:p w14:paraId="30F1D676"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B)</w:t>
            </w:r>
            <w:r w:rsidRPr="004C2943">
              <w:rPr>
                <w:rFonts w:cs="Arial"/>
                <w:b/>
                <w:szCs w:val="22"/>
                <w:lang w:eastAsia="en-US"/>
              </w:rPr>
              <w:tab/>
              <w:t>Security and Storage of Data</w:t>
            </w:r>
          </w:p>
          <w:p w14:paraId="48BD34A6" w14:textId="77777777" w:rsidR="00011408" w:rsidRDefault="00011408" w:rsidP="00EF2C60">
            <w:pPr>
              <w:pStyle w:val="Guidance"/>
            </w:pPr>
            <w:r w:rsidRPr="004C2943">
              <w:t xml:space="preserve">[What short-term storage will you use during the data collection phase? Whose responsibility will it be to manage this? What long-term storage will you use after the data collection phase? Whose responsibility will it be to manage this? Who will have access to unprocessed (raw) data? What security measures will be in place to control access to data? </w:t>
            </w:r>
            <w:r w:rsidRPr="004C2943">
              <w:br/>
              <w:t>NOTE: If your research will generate digital and non-digital data, separate this section into two parts: “Security and Storage of Non-Digital Data” and “Security and Storage of Digital Data.”]</w:t>
            </w:r>
          </w:p>
          <w:p w14:paraId="1D999E99" w14:textId="77777777" w:rsidR="00011408" w:rsidRPr="007B0BBA" w:rsidRDefault="00011408" w:rsidP="00EF2C60">
            <w:pPr>
              <w:pStyle w:val="Guidance"/>
            </w:pPr>
          </w:p>
          <w:p w14:paraId="29660257" w14:textId="77777777" w:rsidR="00011408" w:rsidRPr="00224B14" w:rsidRDefault="00011408" w:rsidP="00EF2C60">
            <w:pPr>
              <w:pStyle w:val="Answer"/>
              <w:spacing w:before="0" w:after="180"/>
              <w:rPr>
                <w:rFonts w:ascii="Helvetica Neue Light" w:hAnsi="Helvetica Neue Light" w:cs="Arial"/>
                <w:szCs w:val="22"/>
                <w:lang w:eastAsia="en-US"/>
              </w:rPr>
            </w:pPr>
            <w:r w:rsidRPr="00787687">
              <w:rPr>
                <w:rFonts w:ascii="Helvetica Neue Light" w:hAnsi="Helvetica Neue Light" w:cs="Arial"/>
                <w:szCs w:val="22"/>
                <w:lang w:eastAsia="en-US"/>
              </w:rPr>
              <w:t>Short-term storage of the data will be on the researchers’ password-protected computers. In the long term, the data will be stored on secure servers hosted by the Melbourne School of Psychological Sciences and a non-identifiable version of the data may be made available online.</w:t>
            </w:r>
          </w:p>
          <w:p w14:paraId="49748445" w14:textId="77777777" w:rsidR="00011408" w:rsidRPr="004C2943" w:rsidRDefault="00011408" w:rsidP="00EF2C60">
            <w:pPr>
              <w:pStyle w:val="Answer"/>
              <w:tabs>
                <w:tab w:val="left" w:pos="459"/>
              </w:tabs>
              <w:spacing w:after="0"/>
              <w:rPr>
                <w:rFonts w:cs="Arial"/>
                <w:b/>
                <w:szCs w:val="22"/>
                <w:lang w:eastAsia="en-US"/>
              </w:rPr>
            </w:pPr>
            <w:r w:rsidRPr="004C2943">
              <w:rPr>
                <w:rFonts w:cs="Arial"/>
                <w:b/>
                <w:szCs w:val="22"/>
                <w:lang w:eastAsia="en-US"/>
              </w:rPr>
              <w:t>C)</w:t>
            </w:r>
            <w:r w:rsidRPr="004C2943">
              <w:rPr>
                <w:rFonts w:cs="Arial"/>
                <w:b/>
                <w:szCs w:val="22"/>
                <w:lang w:eastAsia="en-US"/>
              </w:rPr>
              <w:tab/>
              <w:t>Retention</w:t>
            </w:r>
          </w:p>
          <w:p w14:paraId="16031B8B" w14:textId="77777777" w:rsidR="00011408" w:rsidRDefault="00011408" w:rsidP="00EF2C60">
            <w:pPr>
              <w:pStyle w:val="Guidance"/>
            </w:pPr>
            <w:r w:rsidRPr="004C2943">
              <w:t xml:space="preserve">[For how long will you keep the data generated by this research project? How will you ensure that data is retained if/when the researcher(s) leave the University? For data that are not intended to be kept indefinitely, how will you eventually dispose of the data? </w:t>
            </w:r>
            <w:r w:rsidRPr="004C2943">
              <w:br/>
              <w:t xml:space="preserve">NOTE: </w:t>
            </w:r>
            <w:r w:rsidRPr="004C2943">
              <w:rPr>
                <w:bCs/>
              </w:rPr>
              <w:t xml:space="preserve">the </w:t>
            </w:r>
            <w:r w:rsidRPr="004C2943">
              <w:rPr>
                <w:bCs/>
                <w:u w:val="single"/>
              </w:rPr>
              <w:t>minimum</w:t>
            </w:r>
            <w:r w:rsidRPr="004C2943">
              <w:rPr>
                <w:bCs/>
              </w:rPr>
              <w:t xml:space="preserve"> retention period for research data and primary materials is five years after the last publication, or public release, arising from the research </w:t>
            </w:r>
            <w:r w:rsidRPr="004C2943">
              <w:t>(</w:t>
            </w:r>
            <w:hyperlink r:id="rId81" w:history="1">
              <w:r w:rsidRPr="004C2943">
                <w:rPr>
                  <w:rStyle w:val="Hyperlink"/>
                  <w:rFonts w:cs="Arial"/>
                  <w:b/>
                </w:rPr>
                <w:t>University Code §2.1</w:t>
              </w:r>
            </w:hyperlink>
            <w:r w:rsidRPr="004C2943">
              <w:t>). Longer minimum retention periods apply for certain types of research – refer to the requirements of relevant regulations.]</w:t>
            </w:r>
          </w:p>
          <w:p w14:paraId="10445A1F" w14:textId="77777777" w:rsidR="00011408" w:rsidRPr="004C2943" w:rsidRDefault="00011408" w:rsidP="00EF2C60">
            <w:pPr>
              <w:pStyle w:val="Guidance"/>
            </w:pPr>
          </w:p>
          <w:p w14:paraId="29421AB3" w14:textId="77777777" w:rsidR="00011408" w:rsidRPr="00787687" w:rsidRDefault="00011408" w:rsidP="00EF2C60">
            <w:pPr>
              <w:pStyle w:val="Answer"/>
              <w:spacing w:before="0"/>
              <w:rPr>
                <w:rFonts w:ascii="Helvetica Neue Light" w:hAnsi="Helvetica Neue Light" w:cs="Arial"/>
                <w:bCs/>
                <w:szCs w:val="22"/>
                <w:lang w:eastAsia="en-US"/>
              </w:rPr>
            </w:pPr>
            <w:r w:rsidRPr="00787687">
              <w:rPr>
                <w:rFonts w:ascii="Helvetica Neue Light" w:hAnsi="Helvetica Neue Light" w:cs="Arial"/>
                <w:bCs/>
                <w:szCs w:val="22"/>
                <w:lang w:eastAsia="en-US"/>
              </w:rPr>
              <w:t>Records will be retained for a minimum of five years following publication of study findings.</w:t>
            </w:r>
          </w:p>
        </w:tc>
      </w:tr>
    </w:tbl>
    <w:p w14:paraId="74054C0A" w14:textId="77777777" w:rsidR="00011408" w:rsidRDefault="00011408" w:rsidP="00011408">
      <w:pPr>
        <w:pStyle w:val="SectionHead"/>
      </w:pPr>
    </w:p>
    <w:p w14:paraId="4BCEEFA5" w14:textId="77777777" w:rsidR="00011408" w:rsidRDefault="00011408" w:rsidP="00011408">
      <w:pPr>
        <w:pStyle w:val="SectionHead"/>
      </w:pPr>
    </w:p>
    <w:p w14:paraId="71359EFA" w14:textId="0A431D7D" w:rsidR="00011408" w:rsidRPr="00C145A2" w:rsidRDefault="00011408" w:rsidP="00011408">
      <w:pPr>
        <w:pStyle w:val="SectionHead"/>
      </w:pPr>
      <w:r>
        <w:t>6</w:t>
      </w:r>
      <w:r w:rsidRPr="00C145A2">
        <w:t xml:space="preserve">. </w:t>
      </w:r>
      <w:r>
        <w:t>Other Issues</w:t>
      </w:r>
    </w:p>
    <w:tbl>
      <w:tblPr>
        <w:tblW w:w="1049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796"/>
      </w:tblGrid>
      <w:tr w:rsidR="00011408" w:rsidRPr="00245DBD" w14:paraId="15F13CEC" w14:textId="77777777" w:rsidTr="00EF2C60">
        <w:trPr>
          <w:cantSplit/>
        </w:trPr>
        <w:tc>
          <w:tcPr>
            <w:tcW w:w="2694" w:type="dxa"/>
            <w:shd w:val="clear" w:color="auto" w:fill="00244F"/>
            <w:vAlign w:val="center"/>
          </w:tcPr>
          <w:p w14:paraId="3120D47B" w14:textId="77777777" w:rsidR="00011408" w:rsidRPr="00F91054" w:rsidRDefault="00011408" w:rsidP="00EF2C60">
            <w:pPr>
              <w:spacing w:before="100" w:after="100"/>
              <w:ind w:left="459" w:hanging="425"/>
              <w:rPr>
                <w:rFonts w:cs="Arial"/>
                <w:b/>
                <w:color w:val="FFFFFF"/>
              </w:rPr>
            </w:pPr>
            <w:r>
              <w:rPr>
                <w:rFonts w:cs="Arial"/>
                <w:b/>
                <w:color w:val="FFFFFF"/>
              </w:rPr>
              <w:t>6.1</w:t>
            </w:r>
            <w:r>
              <w:rPr>
                <w:rFonts w:cs="Arial"/>
                <w:b/>
                <w:color w:val="FFFFFF"/>
              </w:rPr>
              <w:tab/>
            </w:r>
            <w:r w:rsidRPr="00F91054">
              <w:rPr>
                <w:rFonts w:cs="Arial"/>
                <w:b/>
                <w:color w:val="FFFFFF"/>
              </w:rPr>
              <w:t>Other Ethical Issues</w:t>
            </w:r>
          </w:p>
        </w:tc>
        <w:tc>
          <w:tcPr>
            <w:tcW w:w="7796" w:type="dxa"/>
            <w:shd w:val="clear" w:color="auto" w:fill="D9D9D9"/>
            <w:vAlign w:val="center"/>
          </w:tcPr>
          <w:p w14:paraId="53844FAB" w14:textId="77777777" w:rsidR="00011408" w:rsidRPr="004C2943" w:rsidRDefault="00011408" w:rsidP="00EF2C60">
            <w:pPr>
              <w:pStyle w:val="Question0"/>
              <w:rPr>
                <w:rFonts w:cs="Arial"/>
                <w:caps/>
                <w:szCs w:val="22"/>
                <w:lang w:eastAsia="en-US"/>
              </w:rPr>
            </w:pPr>
            <w:r w:rsidRPr="004C2943">
              <w:rPr>
                <w:rFonts w:cs="Arial"/>
                <w:szCs w:val="22"/>
                <w:lang w:eastAsia="en-US"/>
              </w:rPr>
              <w:t xml:space="preserve">Are there any other issues, not addressed above or in additional modules, which are relevant to the ethical review of your research project? </w:t>
            </w:r>
            <w:r w:rsidRPr="004C2943">
              <w:rPr>
                <w:rStyle w:val="QuestionChar"/>
                <w:rFonts w:eastAsia="Calibri" w:cs="Arial"/>
                <w:b/>
                <w:szCs w:val="22"/>
                <w:lang w:eastAsia="en-US"/>
              </w:rPr>
              <w:t xml:space="preserve">Refer to the relevant sections of the </w:t>
            </w:r>
            <w:r w:rsidRPr="004C2943">
              <w:rPr>
                <w:rStyle w:val="QuestionChar"/>
                <w:rFonts w:eastAsia="Calibri" w:cs="Arial"/>
                <w:b/>
                <w:i/>
                <w:szCs w:val="22"/>
                <w:lang w:eastAsia="en-US"/>
              </w:rPr>
              <w:t>National Statement</w:t>
            </w:r>
            <w:r w:rsidRPr="004C2943">
              <w:rPr>
                <w:rStyle w:val="QuestionChar"/>
                <w:rFonts w:eastAsia="Calibri" w:cs="Arial"/>
                <w:b/>
                <w:szCs w:val="22"/>
                <w:lang w:eastAsia="en-US"/>
              </w:rPr>
              <w:t xml:space="preserve"> identified in the Specific Guidelines Checklist, if applicable.</w:t>
            </w:r>
          </w:p>
        </w:tc>
      </w:tr>
      <w:tr w:rsidR="00011408" w:rsidRPr="00245DBD" w14:paraId="04440799" w14:textId="77777777" w:rsidTr="00EF2C60">
        <w:tc>
          <w:tcPr>
            <w:tcW w:w="10490" w:type="dxa"/>
            <w:gridSpan w:val="2"/>
          </w:tcPr>
          <w:p w14:paraId="62BAEF7E" w14:textId="77777777" w:rsidR="00011408" w:rsidRPr="004C2943" w:rsidRDefault="00011408" w:rsidP="00EF2C60">
            <w:pPr>
              <w:pStyle w:val="Guidance"/>
            </w:pPr>
            <w:r w:rsidRPr="004C2943">
              <w:t>[Use this space to address any relevant ethical issues that are not addressed elsewhere in this application. If there are no other issues relevant to the ethical review of your research project, state “N/A.”]</w:t>
            </w:r>
          </w:p>
          <w:p w14:paraId="388292BC" w14:textId="77777777" w:rsidR="00011408" w:rsidRPr="00787687" w:rsidRDefault="00011408" w:rsidP="00EF2C60">
            <w:pPr>
              <w:pStyle w:val="Answer"/>
              <w:rPr>
                <w:rFonts w:ascii="Helvetica Neue Light" w:hAnsi="Helvetica Neue Light" w:cs="Arial"/>
                <w:szCs w:val="22"/>
                <w:lang w:eastAsia="en-US"/>
              </w:rPr>
            </w:pPr>
            <w:r w:rsidRPr="00787687">
              <w:rPr>
                <w:rFonts w:ascii="Helvetica Neue Light" w:hAnsi="Helvetica Neue Light" w:cs="Arial"/>
                <w:szCs w:val="22"/>
                <w:lang w:eastAsia="en-US"/>
              </w:rPr>
              <w:t>None.</w:t>
            </w:r>
          </w:p>
        </w:tc>
      </w:tr>
    </w:tbl>
    <w:p w14:paraId="29B178D7" w14:textId="77777777" w:rsidR="00011408" w:rsidRDefault="00011408" w:rsidP="00011408">
      <w:pPr>
        <w:pBdr>
          <w:top w:val="single" w:sz="6" w:space="1" w:color="auto"/>
          <w:bottom w:val="single" w:sz="6" w:space="1" w:color="auto"/>
        </w:pBdr>
        <w:shd w:val="pct15" w:color="auto" w:fill="FFFFFF"/>
        <w:ind w:right="20"/>
        <w:jc w:val="both"/>
        <w:rPr>
          <w:rFonts w:cs="Arial"/>
          <w:b/>
          <w:sz w:val="20"/>
        </w:rPr>
        <w:sectPr w:rsidR="00011408" w:rsidSect="00EF2C60">
          <w:footerReference w:type="default" r:id="rId82"/>
          <w:pgSz w:w="11906" w:h="16838"/>
          <w:pgMar w:top="720" w:right="709" w:bottom="720" w:left="709" w:header="0" w:footer="709" w:gutter="0"/>
          <w:cols w:space="708"/>
          <w:rtlGutter/>
          <w:docGrid w:linePitch="360"/>
        </w:sectPr>
      </w:pPr>
    </w:p>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7"/>
        <w:gridCol w:w="9394"/>
      </w:tblGrid>
      <w:tr w:rsidR="00011408" w:rsidRPr="00B753F8" w14:paraId="73BAE975" w14:textId="77777777" w:rsidTr="00EF2C60">
        <w:trPr>
          <w:jc w:val="center"/>
        </w:trPr>
        <w:tc>
          <w:tcPr>
            <w:tcW w:w="10511" w:type="dxa"/>
            <w:gridSpan w:val="2"/>
            <w:shd w:val="clear" w:color="auto" w:fill="00244F"/>
            <w:vAlign w:val="center"/>
          </w:tcPr>
          <w:p w14:paraId="1875A155" w14:textId="77777777" w:rsidR="00011408" w:rsidRPr="004C2943" w:rsidRDefault="00011408" w:rsidP="00EF2C60">
            <w:pPr>
              <w:spacing w:before="100" w:after="100"/>
              <w:jc w:val="center"/>
              <w:rPr>
                <w:b/>
                <w:color w:val="FFFFFF"/>
              </w:rPr>
            </w:pPr>
            <w:r w:rsidRPr="004C2943">
              <w:rPr>
                <w:b/>
                <w:color w:val="FFFFFF"/>
              </w:rPr>
              <w:lastRenderedPageBreak/>
              <w:t>Attachments Checklist</w:t>
            </w:r>
          </w:p>
        </w:tc>
      </w:tr>
      <w:tr w:rsidR="00011408" w:rsidRPr="000E725B" w14:paraId="2C6C9629" w14:textId="77777777" w:rsidTr="00EF2C60">
        <w:trPr>
          <w:jc w:val="center"/>
        </w:trPr>
        <w:tc>
          <w:tcPr>
            <w:tcW w:w="10511" w:type="dxa"/>
            <w:gridSpan w:val="2"/>
            <w:shd w:val="clear" w:color="auto" w:fill="D9D9D9"/>
          </w:tcPr>
          <w:p w14:paraId="649B1474" w14:textId="77777777" w:rsidR="00011408" w:rsidRPr="004C2943" w:rsidRDefault="00011408" w:rsidP="00EF2C60">
            <w:pPr>
              <w:spacing w:before="100" w:after="100"/>
              <w:rPr>
                <w:sz w:val="20"/>
              </w:rPr>
            </w:pPr>
            <w:r w:rsidRPr="004C2943">
              <w:rPr>
                <w:sz w:val="20"/>
              </w:rPr>
              <w:t xml:space="preserve">Review your answers above to determine which attachments (if any) are required for your application. </w:t>
            </w:r>
            <w:r w:rsidRPr="004C2943">
              <w:rPr>
                <w:b/>
                <w:sz w:val="20"/>
              </w:rPr>
              <w:t>Type an “X” in the left-hand column beside all items that apply to your research project.</w:t>
            </w:r>
            <w:r w:rsidRPr="004C2943">
              <w:rPr>
                <w:sz w:val="20"/>
              </w:rPr>
              <w:t xml:space="preserve"> Attach a copy of the items you have selected.</w:t>
            </w:r>
          </w:p>
        </w:tc>
      </w:tr>
      <w:tr w:rsidR="00011408" w:rsidRPr="00B753F8" w14:paraId="08658F86" w14:textId="77777777" w:rsidTr="00EF2C60">
        <w:trPr>
          <w:jc w:val="center"/>
        </w:trPr>
        <w:tc>
          <w:tcPr>
            <w:tcW w:w="1117" w:type="dxa"/>
            <w:vAlign w:val="center"/>
          </w:tcPr>
          <w:p w14:paraId="5CC96B93" w14:textId="77777777" w:rsidR="00011408" w:rsidRPr="004C2943" w:rsidRDefault="00011408" w:rsidP="00EF2C60">
            <w:pPr>
              <w:spacing w:before="100" w:after="100"/>
              <w:ind w:right="-43"/>
              <w:jc w:val="center"/>
              <w:rPr>
                <w:b/>
                <w:sz w:val="20"/>
              </w:rPr>
            </w:pPr>
            <w:r w:rsidRPr="004C2943">
              <w:rPr>
                <w:b/>
                <w:sz w:val="20"/>
              </w:rPr>
              <w:t>X</w:t>
            </w:r>
          </w:p>
        </w:tc>
        <w:tc>
          <w:tcPr>
            <w:tcW w:w="9394" w:type="dxa"/>
            <w:vAlign w:val="center"/>
          </w:tcPr>
          <w:p w14:paraId="3630C796" w14:textId="77777777" w:rsidR="00011408" w:rsidRPr="004C2943" w:rsidRDefault="00011408" w:rsidP="00EF2C60">
            <w:pPr>
              <w:spacing w:before="100" w:after="100"/>
              <w:rPr>
                <w:b/>
                <w:sz w:val="20"/>
              </w:rPr>
            </w:pPr>
            <w:r w:rsidRPr="004C2943">
              <w:rPr>
                <w:b/>
                <w:sz w:val="20"/>
              </w:rPr>
              <w:t>Plain Language Statement (PLS) for Participants</w:t>
            </w:r>
          </w:p>
        </w:tc>
      </w:tr>
      <w:tr w:rsidR="00011408" w:rsidRPr="00B753F8" w14:paraId="7BCCA579" w14:textId="77777777" w:rsidTr="00EF2C60">
        <w:trPr>
          <w:jc w:val="center"/>
        </w:trPr>
        <w:tc>
          <w:tcPr>
            <w:tcW w:w="1117" w:type="dxa"/>
            <w:vAlign w:val="center"/>
          </w:tcPr>
          <w:p w14:paraId="3B3FCCD7" w14:textId="77777777" w:rsidR="00011408" w:rsidRPr="004C2943" w:rsidRDefault="00011408" w:rsidP="00EF2C60">
            <w:pPr>
              <w:spacing w:before="100" w:after="100"/>
              <w:ind w:right="-43"/>
              <w:jc w:val="center"/>
              <w:rPr>
                <w:b/>
                <w:sz w:val="20"/>
              </w:rPr>
            </w:pPr>
            <w:r w:rsidRPr="004C2943">
              <w:rPr>
                <w:b/>
                <w:sz w:val="20"/>
              </w:rPr>
              <w:t>X</w:t>
            </w:r>
          </w:p>
        </w:tc>
        <w:tc>
          <w:tcPr>
            <w:tcW w:w="9394" w:type="dxa"/>
            <w:vAlign w:val="center"/>
          </w:tcPr>
          <w:p w14:paraId="19A220AF" w14:textId="77777777" w:rsidR="00011408" w:rsidRPr="004C2943" w:rsidRDefault="00011408" w:rsidP="00EF2C60">
            <w:pPr>
              <w:spacing w:before="100" w:after="100"/>
              <w:rPr>
                <w:b/>
                <w:sz w:val="20"/>
              </w:rPr>
            </w:pPr>
            <w:r w:rsidRPr="004C2943">
              <w:rPr>
                <w:b/>
                <w:sz w:val="20"/>
              </w:rPr>
              <w:t>Consent Form for Participants</w:t>
            </w:r>
          </w:p>
        </w:tc>
      </w:tr>
      <w:tr w:rsidR="00011408" w:rsidRPr="00B753F8" w14:paraId="20434708" w14:textId="77777777" w:rsidTr="00EF2C60">
        <w:trPr>
          <w:jc w:val="center"/>
        </w:trPr>
        <w:tc>
          <w:tcPr>
            <w:tcW w:w="1117" w:type="dxa"/>
            <w:vAlign w:val="center"/>
          </w:tcPr>
          <w:p w14:paraId="74F5133B" w14:textId="77777777" w:rsidR="00011408" w:rsidRPr="004C2943" w:rsidRDefault="00011408" w:rsidP="00EF2C60">
            <w:pPr>
              <w:spacing w:before="100" w:after="100"/>
              <w:ind w:right="-43"/>
              <w:jc w:val="center"/>
              <w:rPr>
                <w:b/>
                <w:sz w:val="20"/>
              </w:rPr>
            </w:pPr>
          </w:p>
        </w:tc>
        <w:tc>
          <w:tcPr>
            <w:tcW w:w="9394" w:type="dxa"/>
            <w:vAlign w:val="center"/>
          </w:tcPr>
          <w:p w14:paraId="78EFBD6F" w14:textId="77777777" w:rsidR="00011408" w:rsidRPr="004C2943" w:rsidRDefault="00011408" w:rsidP="00EF2C60">
            <w:pPr>
              <w:spacing w:before="100" w:after="100"/>
              <w:rPr>
                <w:sz w:val="20"/>
              </w:rPr>
            </w:pPr>
            <w:r w:rsidRPr="004C2943">
              <w:rPr>
                <w:b/>
                <w:sz w:val="20"/>
              </w:rPr>
              <w:t>Additional PLS(s)</w:t>
            </w:r>
            <w:r w:rsidRPr="004C2943">
              <w:rPr>
                <w:sz w:val="20"/>
              </w:rPr>
              <w:t xml:space="preserve"> (e.g. for parents, teachers, schools)</w:t>
            </w:r>
          </w:p>
        </w:tc>
      </w:tr>
      <w:tr w:rsidR="00011408" w:rsidRPr="00B753F8" w14:paraId="4727CAF6" w14:textId="77777777" w:rsidTr="00EF2C60">
        <w:trPr>
          <w:jc w:val="center"/>
        </w:trPr>
        <w:tc>
          <w:tcPr>
            <w:tcW w:w="1117" w:type="dxa"/>
            <w:vAlign w:val="center"/>
          </w:tcPr>
          <w:p w14:paraId="5008D38C" w14:textId="77777777" w:rsidR="00011408" w:rsidRPr="004C2943" w:rsidRDefault="00011408" w:rsidP="00EF2C60">
            <w:pPr>
              <w:spacing w:before="100" w:after="100"/>
              <w:ind w:right="-43"/>
              <w:jc w:val="center"/>
              <w:rPr>
                <w:b/>
                <w:sz w:val="20"/>
              </w:rPr>
            </w:pPr>
          </w:p>
        </w:tc>
        <w:tc>
          <w:tcPr>
            <w:tcW w:w="9394" w:type="dxa"/>
            <w:vAlign w:val="center"/>
          </w:tcPr>
          <w:p w14:paraId="7DA8934C" w14:textId="77777777" w:rsidR="00011408" w:rsidRPr="004C2943" w:rsidRDefault="00011408" w:rsidP="00EF2C60">
            <w:pPr>
              <w:spacing w:before="100" w:after="100"/>
              <w:rPr>
                <w:sz w:val="20"/>
              </w:rPr>
            </w:pPr>
            <w:r w:rsidRPr="004C2943">
              <w:rPr>
                <w:b/>
                <w:sz w:val="20"/>
              </w:rPr>
              <w:t>Additional Consent Form(s)</w:t>
            </w:r>
            <w:r w:rsidRPr="004C2943">
              <w:rPr>
                <w:sz w:val="20"/>
              </w:rPr>
              <w:t xml:space="preserve"> (e.g. for parents, teachers, schools; or assent forms for children)</w:t>
            </w:r>
          </w:p>
        </w:tc>
      </w:tr>
      <w:tr w:rsidR="00011408" w:rsidRPr="00B753F8" w14:paraId="2EB5BBF6" w14:textId="77777777" w:rsidTr="00EF2C60">
        <w:trPr>
          <w:jc w:val="center"/>
        </w:trPr>
        <w:tc>
          <w:tcPr>
            <w:tcW w:w="1117" w:type="dxa"/>
            <w:vAlign w:val="center"/>
          </w:tcPr>
          <w:p w14:paraId="5CA21F0D" w14:textId="77777777" w:rsidR="00011408" w:rsidRPr="004C2943" w:rsidRDefault="00011408" w:rsidP="00EF2C60">
            <w:pPr>
              <w:spacing w:before="100" w:after="100"/>
              <w:ind w:right="-43"/>
              <w:jc w:val="center"/>
              <w:rPr>
                <w:b/>
                <w:sz w:val="20"/>
              </w:rPr>
            </w:pPr>
          </w:p>
        </w:tc>
        <w:tc>
          <w:tcPr>
            <w:tcW w:w="9394" w:type="dxa"/>
            <w:vAlign w:val="center"/>
          </w:tcPr>
          <w:p w14:paraId="528E0DD6" w14:textId="77777777" w:rsidR="00011408" w:rsidRPr="004C2943" w:rsidRDefault="00011408" w:rsidP="00EF2C60">
            <w:pPr>
              <w:spacing w:before="100" w:after="100"/>
              <w:rPr>
                <w:sz w:val="20"/>
              </w:rPr>
            </w:pPr>
            <w:r w:rsidRPr="004C2943">
              <w:rPr>
                <w:b/>
                <w:sz w:val="20"/>
              </w:rPr>
              <w:t>Recruitment Materials</w:t>
            </w:r>
            <w:r w:rsidRPr="004C2943">
              <w:rPr>
                <w:sz w:val="20"/>
              </w:rPr>
              <w:t xml:space="preserve"> (e.g. advertisement(s), posters, letter(s) or email(s) of invitation)</w:t>
            </w:r>
          </w:p>
        </w:tc>
      </w:tr>
      <w:tr w:rsidR="00011408" w:rsidRPr="00B753F8" w14:paraId="501E99C6" w14:textId="77777777" w:rsidTr="00EF2C60">
        <w:trPr>
          <w:jc w:val="center"/>
        </w:trPr>
        <w:tc>
          <w:tcPr>
            <w:tcW w:w="1117" w:type="dxa"/>
            <w:vAlign w:val="center"/>
          </w:tcPr>
          <w:p w14:paraId="0CF89174" w14:textId="77777777" w:rsidR="00011408" w:rsidRPr="004C2943" w:rsidRDefault="00011408" w:rsidP="00EF2C60">
            <w:pPr>
              <w:spacing w:before="100" w:after="100"/>
              <w:ind w:right="-43"/>
              <w:jc w:val="center"/>
              <w:rPr>
                <w:b/>
                <w:sz w:val="20"/>
              </w:rPr>
            </w:pPr>
          </w:p>
        </w:tc>
        <w:tc>
          <w:tcPr>
            <w:tcW w:w="9394" w:type="dxa"/>
            <w:vAlign w:val="center"/>
          </w:tcPr>
          <w:p w14:paraId="36F0D4C0" w14:textId="77777777" w:rsidR="00011408" w:rsidRPr="004C2943" w:rsidRDefault="00011408" w:rsidP="00EF2C60">
            <w:pPr>
              <w:spacing w:before="100" w:after="100"/>
              <w:rPr>
                <w:b/>
                <w:sz w:val="20"/>
              </w:rPr>
            </w:pPr>
            <w:r w:rsidRPr="004C2943">
              <w:rPr>
                <w:b/>
                <w:sz w:val="20"/>
              </w:rPr>
              <w:t>Questionnaire(s) and/or Survey Instrument(s)</w:t>
            </w:r>
          </w:p>
        </w:tc>
      </w:tr>
      <w:tr w:rsidR="00011408" w:rsidRPr="00B753F8" w14:paraId="0FFC5AFD" w14:textId="77777777" w:rsidTr="00EF2C60">
        <w:trPr>
          <w:jc w:val="center"/>
        </w:trPr>
        <w:tc>
          <w:tcPr>
            <w:tcW w:w="1117" w:type="dxa"/>
            <w:vAlign w:val="center"/>
          </w:tcPr>
          <w:p w14:paraId="40FE1A78" w14:textId="77777777" w:rsidR="00011408" w:rsidRPr="004C2943" w:rsidRDefault="00011408" w:rsidP="00EF2C60">
            <w:pPr>
              <w:spacing w:before="100" w:after="100"/>
              <w:ind w:right="-43"/>
              <w:jc w:val="center"/>
              <w:rPr>
                <w:b/>
                <w:sz w:val="20"/>
              </w:rPr>
            </w:pPr>
          </w:p>
        </w:tc>
        <w:tc>
          <w:tcPr>
            <w:tcW w:w="9394" w:type="dxa"/>
            <w:vAlign w:val="center"/>
          </w:tcPr>
          <w:p w14:paraId="6F4A49C1" w14:textId="77777777" w:rsidR="00011408" w:rsidRPr="004C2943" w:rsidRDefault="00011408" w:rsidP="00EF2C60">
            <w:pPr>
              <w:spacing w:before="100" w:after="100"/>
              <w:rPr>
                <w:b/>
                <w:sz w:val="20"/>
              </w:rPr>
            </w:pPr>
            <w:r w:rsidRPr="004C2943">
              <w:rPr>
                <w:b/>
                <w:sz w:val="20"/>
              </w:rPr>
              <w:t>Measure(s) and/or Scale(s)</w:t>
            </w:r>
          </w:p>
        </w:tc>
      </w:tr>
      <w:tr w:rsidR="00011408" w:rsidRPr="00B753F8" w14:paraId="27D6C7A6" w14:textId="77777777" w:rsidTr="00EF2C60">
        <w:trPr>
          <w:jc w:val="center"/>
        </w:trPr>
        <w:tc>
          <w:tcPr>
            <w:tcW w:w="1117" w:type="dxa"/>
            <w:vAlign w:val="center"/>
          </w:tcPr>
          <w:p w14:paraId="5F3B68B6" w14:textId="77777777" w:rsidR="00011408" w:rsidRPr="004C2943" w:rsidRDefault="00011408" w:rsidP="00EF2C60">
            <w:pPr>
              <w:spacing w:before="100" w:after="100"/>
              <w:ind w:right="-43"/>
              <w:jc w:val="center"/>
              <w:rPr>
                <w:b/>
                <w:sz w:val="20"/>
              </w:rPr>
            </w:pPr>
          </w:p>
        </w:tc>
        <w:tc>
          <w:tcPr>
            <w:tcW w:w="9394" w:type="dxa"/>
            <w:vAlign w:val="center"/>
          </w:tcPr>
          <w:p w14:paraId="052CEEEE" w14:textId="77777777" w:rsidR="00011408" w:rsidRPr="004C2943" w:rsidRDefault="00011408" w:rsidP="00EF2C60">
            <w:pPr>
              <w:spacing w:before="100" w:after="100"/>
              <w:rPr>
                <w:b/>
                <w:sz w:val="20"/>
              </w:rPr>
            </w:pPr>
            <w:r w:rsidRPr="004C2943">
              <w:rPr>
                <w:b/>
                <w:sz w:val="20"/>
              </w:rPr>
              <w:t>List of Interview Questions and/or Themes</w:t>
            </w:r>
          </w:p>
        </w:tc>
      </w:tr>
      <w:tr w:rsidR="00011408" w:rsidRPr="00B753F8" w14:paraId="44DF7E1C" w14:textId="77777777" w:rsidTr="00EF2C60">
        <w:trPr>
          <w:jc w:val="center"/>
        </w:trPr>
        <w:tc>
          <w:tcPr>
            <w:tcW w:w="1117" w:type="dxa"/>
            <w:vAlign w:val="center"/>
          </w:tcPr>
          <w:p w14:paraId="75B60511" w14:textId="77777777" w:rsidR="00011408" w:rsidRPr="004C2943" w:rsidRDefault="00011408" w:rsidP="00EF2C60">
            <w:pPr>
              <w:spacing w:before="100" w:after="100"/>
              <w:ind w:right="-43"/>
              <w:jc w:val="center"/>
              <w:rPr>
                <w:b/>
                <w:sz w:val="20"/>
              </w:rPr>
            </w:pPr>
          </w:p>
        </w:tc>
        <w:tc>
          <w:tcPr>
            <w:tcW w:w="9394" w:type="dxa"/>
            <w:vAlign w:val="center"/>
          </w:tcPr>
          <w:p w14:paraId="62ED4E3E" w14:textId="77777777" w:rsidR="00011408" w:rsidRPr="004C2943" w:rsidRDefault="00011408" w:rsidP="00EF2C60">
            <w:pPr>
              <w:spacing w:before="100" w:after="100"/>
              <w:rPr>
                <w:b/>
                <w:sz w:val="20"/>
              </w:rPr>
            </w:pPr>
            <w:r w:rsidRPr="004C2943">
              <w:rPr>
                <w:b/>
                <w:sz w:val="20"/>
              </w:rPr>
              <w:t>List of Focus Group Questions and/or Themes</w:t>
            </w:r>
          </w:p>
        </w:tc>
      </w:tr>
      <w:tr w:rsidR="00011408" w:rsidRPr="00B753F8" w14:paraId="21B1F18F" w14:textId="77777777" w:rsidTr="00EF2C60">
        <w:trPr>
          <w:jc w:val="center"/>
        </w:trPr>
        <w:tc>
          <w:tcPr>
            <w:tcW w:w="1117" w:type="dxa"/>
            <w:vAlign w:val="center"/>
          </w:tcPr>
          <w:p w14:paraId="4CF5CCFE" w14:textId="77777777" w:rsidR="00011408" w:rsidRPr="004C2943" w:rsidRDefault="00011408" w:rsidP="00EF2C60">
            <w:pPr>
              <w:spacing w:before="100" w:after="100"/>
              <w:ind w:right="-43"/>
              <w:jc w:val="center"/>
              <w:rPr>
                <w:b/>
                <w:sz w:val="20"/>
              </w:rPr>
            </w:pPr>
          </w:p>
        </w:tc>
        <w:tc>
          <w:tcPr>
            <w:tcW w:w="9394" w:type="dxa"/>
            <w:vAlign w:val="center"/>
          </w:tcPr>
          <w:p w14:paraId="0CC5F76E" w14:textId="77777777" w:rsidR="00011408" w:rsidRPr="004C2943" w:rsidRDefault="00011408" w:rsidP="00EF2C60">
            <w:pPr>
              <w:spacing w:before="100" w:after="100"/>
              <w:rPr>
                <w:b/>
                <w:sz w:val="20"/>
              </w:rPr>
            </w:pPr>
            <w:r w:rsidRPr="004C2943">
              <w:rPr>
                <w:b/>
                <w:sz w:val="20"/>
              </w:rPr>
              <w:t>Participant Distress Protocol</w:t>
            </w:r>
          </w:p>
        </w:tc>
      </w:tr>
      <w:tr w:rsidR="00011408" w:rsidRPr="00B753F8" w14:paraId="3170130D" w14:textId="77777777" w:rsidTr="00EF2C60">
        <w:trPr>
          <w:jc w:val="center"/>
        </w:trPr>
        <w:tc>
          <w:tcPr>
            <w:tcW w:w="1117" w:type="dxa"/>
            <w:vAlign w:val="center"/>
          </w:tcPr>
          <w:p w14:paraId="428CB013" w14:textId="77777777" w:rsidR="00011408" w:rsidRPr="004C2943" w:rsidRDefault="00011408" w:rsidP="00EF2C60">
            <w:pPr>
              <w:spacing w:before="100" w:after="100"/>
              <w:ind w:right="-43"/>
              <w:jc w:val="center"/>
              <w:rPr>
                <w:b/>
                <w:sz w:val="20"/>
              </w:rPr>
            </w:pPr>
          </w:p>
        </w:tc>
        <w:tc>
          <w:tcPr>
            <w:tcW w:w="9394" w:type="dxa"/>
            <w:vAlign w:val="center"/>
          </w:tcPr>
          <w:p w14:paraId="2A4B9A6D" w14:textId="77777777" w:rsidR="00011408" w:rsidRPr="004C2943" w:rsidRDefault="00011408" w:rsidP="00EF2C60">
            <w:pPr>
              <w:spacing w:before="100" w:after="100"/>
              <w:rPr>
                <w:b/>
                <w:sz w:val="20"/>
              </w:rPr>
            </w:pPr>
            <w:r w:rsidRPr="004C2943">
              <w:rPr>
                <w:b/>
                <w:sz w:val="20"/>
              </w:rPr>
              <w:t>Adverse Event Protocol</w:t>
            </w:r>
          </w:p>
        </w:tc>
      </w:tr>
      <w:tr w:rsidR="00011408" w:rsidRPr="00B753F8" w14:paraId="3D913BDB" w14:textId="77777777" w:rsidTr="00EF2C60">
        <w:trPr>
          <w:jc w:val="center"/>
        </w:trPr>
        <w:tc>
          <w:tcPr>
            <w:tcW w:w="1117" w:type="dxa"/>
            <w:vAlign w:val="center"/>
          </w:tcPr>
          <w:p w14:paraId="3397B031" w14:textId="77777777" w:rsidR="00011408" w:rsidRPr="004C2943" w:rsidRDefault="00011408" w:rsidP="00EF2C60">
            <w:pPr>
              <w:spacing w:before="100" w:after="100"/>
              <w:ind w:right="-43"/>
              <w:jc w:val="center"/>
              <w:rPr>
                <w:b/>
                <w:sz w:val="20"/>
              </w:rPr>
            </w:pPr>
            <w:r>
              <w:rPr>
                <w:b/>
                <w:sz w:val="20"/>
              </w:rPr>
              <w:t>X</w:t>
            </w:r>
          </w:p>
        </w:tc>
        <w:tc>
          <w:tcPr>
            <w:tcW w:w="9394" w:type="dxa"/>
            <w:vAlign w:val="center"/>
          </w:tcPr>
          <w:p w14:paraId="5D4F12CD" w14:textId="77777777" w:rsidR="00011408" w:rsidRPr="004C2943" w:rsidRDefault="00011408" w:rsidP="00EF2C60">
            <w:pPr>
              <w:spacing w:before="100" w:after="100"/>
              <w:rPr>
                <w:b/>
                <w:sz w:val="20"/>
              </w:rPr>
            </w:pPr>
            <w:r w:rsidRPr="004C2943">
              <w:rPr>
                <w:b/>
                <w:sz w:val="20"/>
              </w:rPr>
              <w:t>Debriefing Statement</w:t>
            </w:r>
          </w:p>
        </w:tc>
      </w:tr>
      <w:tr w:rsidR="00011408" w:rsidRPr="00B753F8" w14:paraId="6A912E86" w14:textId="77777777" w:rsidTr="00EF2C60">
        <w:trPr>
          <w:jc w:val="center"/>
        </w:trPr>
        <w:tc>
          <w:tcPr>
            <w:tcW w:w="1117" w:type="dxa"/>
            <w:vAlign w:val="center"/>
          </w:tcPr>
          <w:p w14:paraId="07B2244B" w14:textId="77777777" w:rsidR="00011408" w:rsidRPr="004C2943" w:rsidRDefault="00011408" w:rsidP="00EF2C60">
            <w:pPr>
              <w:spacing w:before="100" w:after="100"/>
              <w:ind w:right="-43"/>
              <w:jc w:val="center"/>
              <w:rPr>
                <w:b/>
                <w:sz w:val="20"/>
              </w:rPr>
            </w:pPr>
          </w:p>
        </w:tc>
        <w:tc>
          <w:tcPr>
            <w:tcW w:w="9394" w:type="dxa"/>
            <w:vAlign w:val="center"/>
          </w:tcPr>
          <w:p w14:paraId="5826FBA8" w14:textId="77777777" w:rsidR="00011408" w:rsidRPr="004C2943" w:rsidRDefault="00011408" w:rsidP="00EF2C60">
            <w:pPr>
              <w:spacing w:before="100" w:after="100"/>
              <w:rPr>
                <w:b/>
                <w:sz w:val="20"/>
              </w:rPr>
            </w:pPr>
            <w:r w:rsidRPr="004C2943">
              <w:rPr>
                <w:b/>
                <w:sz w:val="20"/>
              </w:rPr>
              <w:t>Approval(s) of research by an HREC external to the University of Melbourne</w:t>
            </w:r>
          </w:p>
        </w:tc>
      </w:tr>
      <w:tr w:rsidR="00011408" w:rsidRPr="00B753F8" w14:paraId="74AFCD15" w14:textId="77777777" w:rsidTr="00EF2C60">
        <w:trPr>
          <w:jc w:val="center"/>
        </w:trPr>
        <w:tc>
          <w:tcPr>
            <w:tcW w:w="1117" w:type="dxa"/>
            <w:vAlign w:val="center"/>
          </w:tcPr>
          <w:p w14:paraId="5EB2CA5B" w14:textId="77777777" w:rsidR="00011408" w:rsidRPr="004C2943" w:rsidRDefault="00011408" w:rsidP="00EF2C60">
            <w:pPr>
              <w:spacing w:before="100" w:after="100"/>
              <w:ind w:right="-43"/>
              <w:jc w:val="center"/>
              <w:rPr>
                <w:b/>
                <w:sz w:val="20"/>
              </w:rPr>
            </w:pPr>
          </w:p>
        </w:tc>
        <w:tc>
          <w:tcPr>
            <w:tcW w:w="9394" w:type="dxa"/>
            <w:vAlign w:val="center"/>
          </w:tcPr>
          <w:p w14:paraId="0C09F2AF" w14:textId="77777777" w:rsidR="00011408" w:rsidRPr="004C2943" w:rsidRDefault="00011408" w:rsidP="00EF2C60">
            <w:pPr>
              <w:spacing w:before="100" w:after="100"/>
              <w:rPr>
                <w:sz w:val="20"/>
              </w:rPr>
            </w:pPr>
            <w:r w:rsidRPr="004C2943">
              <w:rPr>
                <w:b/>
                <w:sz w:val="20"/>
              </w:rPr>
              <w:t>Other External Approval(s)</w:t>
            </w:r>
            <w:r w:rsidRPr="004C2943">
              <w:rPr>
                <w:sz w:val="20"/>
              </w:rPr>
              <w:t xml:space="preserve"> (e.g. schools, communities)</w:t>
            </w:r>
          </w:p>
        </w:tc>
      </w:tr>
      <w:tr w:rsidR="00011408" w:rsidRPr="00B753F8" w14:paraId="22B2CBC2" w14:textId="77777777" w:rsidTr="00EF2C60">
        <w:trPr>
          <w:jc w:val="center"/>
        </w:trPr>
        <w:tc>
          <w:tcPr>
            <w:tcW w:w="1117" w:type="dxa"/>
            <w:vAlign w:val="center"/>
          </w:tcPr>
          <w:p w14:paraId="175B9099" w14:textId="77777777" w:rsidR="00011408" w:rsidRPr="004C2943" w:rsidRDefault="00011408" w:rsidP="00EF2C60">
            <w:pPr>
              <w:spacing w:before="100" w:after="100"/>
              <w:ind w:right="-43"/>
              <w:jc w:val="center"/>
              <w:rPr>
                <w:b/>
                <w:sz w:val="20"/>
              </w:rPr>
            </w:pPr>
          </w:p>
        </w:tc>
        <w:tc>
          <w:tcPr>
            <w:tcW w:w="9394" w:type="dxa"/>
            <w:vAlign w:val="center"/>
          </w:tcPr>
          <w:p w14:paraId="2EC6FBB3" w14:textId="77777777" w:rsidR="00011408" w:rsidRPr="004C2943" w:rsidRDefault="00011408" w:rsidP="00EF2C60">
            <w:pPr>
              <w:spacing w:before="100" w:after="100"/>
              <w:rPr>
                <w:sz w:val="20"/>
              </w:rPr>
            </w:pPr>
            <w:r w:rsidRPr="004C2943">
              <w:rPr>
                <w:b/>
                <w:sz w:val="20"/>
              </w:rPr>
              <w:t>Full Protocol</w:t>
            </w:r>
            <w:r w:rsidRPr="004C2943">
              <w:rPr>
                <w:sz w:val="20"/>
              </w:rPr>
              <w:t xml:space="preserve"> (for Medical Research)</w:t>
            </w:r>
          </w:p>
        </w:tc>
      </w:tr>
      <w:tr w:rsidR="00011408" w:rsidRPr="00B753F8" w14:paraId="1A539B58" w14:textId="77777777" w:rsidTr="00EF2C60">
        <w:trPr>
          <w:jc w:val="center"/>
        </w:trPr>
        <w:tc>
          <w:tcPr>
            <w:tcW w:w="1117" w:type="dxa"/>
            <w:vAlign w:val="center"/>
          </w:tcPr>
          <w:p w14:paraId="403FA120" w14:textId="77777777" w:rsidR="00011408" w:rsidRPr="004C2943" w:rsidRDefault="00011408" w:rsidP="00EF2C60">
            <w:pPr>
              <w:spacing w:before="100" w:after="100"/>
              <w:ind w:right="-43"/>
              <w:jc w:val="center"/>
              <w:rPr>
                <w:b/>
                <w:sz w:val="20"/>
              </w:rPr>
            </w:pPr>
          </w:p>
        </w:tc>
        <w:tc>
          <w:tcPr>
            <w:tcW w:w="9394" w:type="dxa"/>
            <w:vAlign w:val="center"/>
          </w:tcPr>
          <w:p w14:paraId="641525AF" w14:textId="77777777" w:rsidR="00011408" w:rsidRPr="004C2943" w:rsidRDefault="00011408" w:rsidP="00EF2C60">
            <w:pPr>
              <w:spacing w:before="100" w:after="100"/>
              <w:rPr>
                <w:sz w:val="20"/>
              </w:rPr>
            </w:pPr>
            <w:r w:rsidRPr="004C2943">
              <w:rPr>
                <w:b/>
                <w:sz w:val="20"/>
              </w:rPr>
              <w:t>Translations and/or Back-Translations</w:t>
            </w:r>
            <w:r w:rsidRPr="004C2943">
              <w:rPr>
                <w:sz w:val="20"/>
              </w:rPr>
              <w:t xml:space="preserve"> (where languages other than English used)</w:t>
            </w:r>
          </w:p>
        </w:tc>
      </w:tr>
      <w:tr w:rsidR="00011408" w:rsidRPr="00B753F8" w14:paraId="25D77FB8" w14:textId="77777777" w:rsidTr="00EF2C60">
        <w:trPr>
          <w:jc w:val="center"/>
        </w:trPr>
        <w:tc>
          <w:tcPr>
            <w:tcW w:w="1117" w:type="dxa"/>
            <w:vAlign w:val="center"/>
          </w:tcPr>
          <w:p w14:paraId="147B409C" w14:textId="77777777" w:rsidR="00011408" w:rsidRPr="004C2943" w:rsidRDefault="00011408" w:rsidP="00EF2C60">
            <w:pPr>
              <w:spacing w:before="100" w:after="100"/>
              <w:ind w:right="-43"/>
              <w:jc w:val="center"/>
              <w:rPr>
                <w:b/>
                <w:sz w:val="20"/>
              </w:rPr>
            </w:pPr>
          </w:p>
        </w:tc>
        <w:tc>
          <w:tcPr>
            <w:tcW w:w="9394" w:type="dxa"/>
            <w:vAlign w:val="center"/>
          </w:tcPr>
          <w:p w14:paraId="576A58A4" w14:textId="77777777" w:rsidR="00011408" w:rsidRPr="004C2943" w:rsidRDefault="00011408" w:rsidP="00EF2C60">
            <w:pPr>
              <w:spacing w:before="100" w:after="100"/>
              <w:rPr>
                <w:b/>
                <w:sz w:val="20"/>
              </w:rPr>
            </w:pPr>
            <w:r w:rsidRPr="004C2943">
              <w:rPr>
                <w:b/>
                <w:sz w:val="20"/>
              </w:rPr>
              <w:t>Privacy and Databanks Module</w:t>
            </w:r>
          </w:p>
        </w:tc>
      </w:tr>
      <w:tr w:rsidR="00011408" w:rsidRPr="00B753F8" w14:paraId="7B70C5DC" w14:textId="77777777" w:rsidTr="00EF2C60">
        <w:trPr>
          <w:jc w:val="center"/>
        </w:trPr>
        <w:tc>
          <w:tcPr>
            <w:tcW w:w="1117" w:type="dxa"/>
            <w:vAlign w:val="center"/>
          </w:tcPr>
          <w:p w14:paraId="574B7E26" w14:textId="77777777" w:rsidR="00011408" w:rsidRPr="004C2943" w:rsidRDefault="00011408" w:rsidP="00EF2C60">
            <w:pPr>
              <w:spacing w:before="100" w:after="100"/>
              <w:ind w:right="-43"/>
              <w:jc w:val="center"/>
              <w:rPr>
                <w:b/>
                <w:sz w:val="20"/>
              </w:rPr>
            </w:pPr>
          </w:p>
        </w:tc>
        <w:tc>
          <w:tcPr>
            <w:tcW w:w="9394" w:type="dxa"/>
            <w:vAlign w:val="center"/>
          </w:tcPr>
          <w:p w14:paraId="06335C83" w14:textId="77777777" w:rsidR="00011408" w:rsidRPr="004C2943" w:rsidRDefault="00011408" w:rsidP="00EF2C60">
            <w:pPr>
              <w:spacing w:before="100" w:after="100"/>
              <w:rPr>
                <w:b/>
                <w:sz w:val="20"/>
              </w:rPr>
            </w:pPr>
            <w:r w:rsidRPr="004C2943">
              <w:rPr>
                <w:b/>
                <w:sz w:val="20"/>
              </w:rPr>
              <w:t>Body Tissue and Genetic Research Module</w:t>
            </w:r>
          </w:p>
        </w:tc>
      </w:tr>
      <w:tr w:rsidR="00011408" w:rsidRPr="00B753F8" w14:paraId="165315A7" w14:textId="77777777" w:rsidTr="00EF2C60">
        <w:trPr>
          <w:jc w:val="center"/>
        </w:trPr>
        <w:tc>
          <w:tcPr>
            <w:tcW w:w="1117" w:type="dxa"/>
            <w:vAlign w:val="center"/>
          </w:tcPr>
          <w:p w14:paraId="30637292" w14:textId="77777777" w:rsidR="00011408" w:rsidRPr="004C2943" w:rsidRDefault="00011408" w:rsidP="00EF2C60">
            <w:pPr>
              <w:spacing w:before="100" w:after="100"/>
              <w:ind w:right="-43"/>
              <w:jc w:val="center"/>
              <w:rPr>
                <w:b/>
                <w:sz w:val="20"/>
              </w:rPr>
            </w:pPr>
          </w:p>
        </w:tc>
        <w:tc>
          <w:tcPr>
            <w:tcW w:w="9394" w:type="dxa"/>
            <w:vAlign w:val="center"/>
          </w:tcPr>
          <w:p w14:paraId="722F295F" w14:textId="77777777" w:rsidR="00011408" w:rsidRPr="004C2943" w:rsidRDefault="00011408" w:rsidP="00EF2C60">
            <w:pPr>
              <w:spacing w:before="100" w:after="100"/>
              <w:rPr>
                <w:b/>
                <w:sz w:val="20"/>
              </w:rPr>
            </w:pPr>
            <w:proofErr w:type="spellStart"/>
            <w:r w:rsidRPr="004C2943">
              <w:rPr>
                <w:b/>
                <w:sz w:val="20"/>
              </w:rPr>
              <w:t>Ionising</w:t>
            </w:r>
            <w:proofErr w:type="spellEnd"/>
            <w:r w:rsidRPr="004C2943">
              <w:rPr>
                <w:b/>
                <w:sz w:val="20"/>
              </w:rPr>
              <w:t xml:space="preserve"> Radiation Module</w:t>
            </w:r>
          </w:p>
        </w:tc>
      </w:tr>
      <w:tr w:rsidR="00011408" w:rsidRPr="00B753F8" w14:paraId="5F873F4F" w14:textId="77777777" w:rsidTr="00EF2C60">
        <w:trPr>
          <w:jc w:val="center"/>
        </w:trPr>
        <w:tc>
          <w:tcPr>
            <w:tcW w:w="1117" w:type="dxa"/>
            <w:vAlign w:val="center"/>
          </w:tcPr>
          <w:p w14:paraId="0C727021" w14:textId="77777777" w:rsidR="00011408" w:rsidRPr="004C2943" w:rsidRDefault="00011408" w:rsidP="00EF2C60">
            <w:pPr>
              <w:spacing w:before="100" w:after="100"/>
              <w:ind w:right="-43"/>
              <w:jc w:val="center"/>
              <w:rPr>
                <w:b/>
                <w:sz w:val="20"/>
              </w:rPr>
            </w:pPr>
          </w:p>
        </w:tc>
        <w:tc>
          <w:tcPr>
            <w:tcW w:w="9394" w:type="dxa"/>
            <w:vAlign w:val="center"/>
          </w:tcPr>
          <w:p w14:paraId="1D4447E8" w14:textId="77777777" w:rsidR="00011408" w:rsidRPr="004C2943" w:rsidRDefault="00011408" w:rsidP="00EF2C60">
            <w:pPr>
              <w:spacing w:before="100" w:after="100"/>
              <w:rPr>
                <w:b/>
                <w:sz w:val="20"/>
              </w:rPr>
            </w:pPr>
            <w:r w:rsidRPr="004C2943">
              <w:rPr>
                <w:b/>
                <w:sz w:val="20"/>
              </w:rPr>
              <w:t>Interventions, Therapies and Trials Module</w:t>
            </w:r>
          </w:p>
        </w:tc>
      </w:tr>
      <w:tr w:rsidR="00011408" w:rsidRPr="00B753F8" w14:paraId="6628B00F" w14:textId="77777777" w:rsidTr="00EF2C60">
        <w:trPr>
          <w:trHeight w:val="179"/>
          <w:jc w:val="center"/>
        </w:trPr>
        <w:tc>
          <w:tcPr>
            <w:tcW w:w="1117" w:type="dxa"/>
            <w:vMerge w:val="restart"/>
            <w:vAlign w:val="center"/>
          </w:tcPr>
          <w:p w14:paraId="6294A418" w14:textId="77777777" w:rsidR="00011408" w:rsidRPr="004C2943" w:rsidRDefault="00011408" w:rsidP="00EF2C60">
            <w:pPr>
              <w:spacing w:before="100" w:after="100"/>
              <w:ind w:right="-43"/>
              <w:jc w:val="center"/>
              <w:rPr>
                <w:b/>
                <w:sz w:val="20"/>
              </w:rPr>
            </w:pPr>
          </w:p>
        </w:tc>
        <w:tc>
          <w:tcPr>
            <w:tcW w:w="9394" w:type="dxa"/>
            <w:vAlign w:val="center"/>
          </w:tcPr>
          <w:p w14:paraId="7B682A38" w14:textId="77777777" w:rsidR="00011408" w:rsidRPr="004C2943" w:rsidRDefault="00011408" w:rsidP="00EF2C60">
            <w:pPr>
              <w:spacing w:before="100" w:after="100"/>
              <w:rPr>
                <w:sz w:val="20"/>
              </w:rPr>
            </w:pPr>
            <w:r w:rsidRPr="004C2943">
              <w:rPr>
                <w:b/>
                <w:sz w:val="20"/>
              </w:rPr>
              <w:t>Other Documents</w:t>
            </w:r>
            <w:r w:rsidRPr="004C2943">
              <w:rPr>
                <w:sz w:val="20"/>
              </w:rPr>
              <w:t xml:space="preserve"> (e.g. contracts, agreements) – specify which:</w:t>
            </w:r>
          </w:p>
        </w:tc>
      </w:tr>
      <w:tr w:rsidR="00011408" w:rsidRPr="00B753F8" w14:paraId="6BE279DD" w14:textId="77777777" w:rsidTr="00EF2C60">
        <w:trPr>
          <w:trHeight w:val="178"/>
          <w:jc w:val="center"/>
        </w:trPr>
        <w:tc>
          <w:tcPr>
            <w:tcW w:w="1117" w:type="dxa"/>
            <w:vMerge/>
          </w:tcPr>
          <w:p w14:paraId="41F72A42" w14:textId="77777777" w:rsidR="00011408" w:rsidRPr="004C2943" w:rsidRDefault="00011408" w:rsidP="00EF2C60">
            <w:pPr>
              <w:spacing w:before="100" w:after="100"/>
              <w:ind w:right="-43"/>
              <w:jc w:val="center"/>
              <w:rPr>
                <w:sz w:val="20"/>
              </w:rPr>
            </w:pPr>
          </w:p>
        </w:tc>
        <w:tc>
          <w:tcPr>
            <w:tcW w:w="9394" w:type="dxa"/>
          </w:tcPr>
          <w:p w14:paraId="421CF4A7" w14:textId="77777777" w:rsidR="00011408" w:rsidRPr="004C2943" w:rsidRDefault="00011408" w:rsidP="00EF2C60">
            <w:pPr>
              <w:pStyle w:val="Answer"/>
              <w:spacing w:line="240" w:lineRule="auto"/>
              <w:rPr>
                <w:rFonts w:cs="Arial"/>
                <w:szCs w:val="22"/>
                <w:lang w:eastAsia="en-US"/>
              </w:rPr>
            </w:pPr>
          </w:p>
        </w:tc>
      </w:tr>
    </w:tbl>
    <w:p w14:paraId="6A6A1343" w14:textId="77777777" w:rsidR="00011408" w:rsidRDefault="00011408" w:rsidP="00011408"/>
    <w:p w14:paraId="0271D479" w14:textId="77777777" w:rsidR="00011408" w:rsidRDefault="00011408" w:rsidP="00011408"/>
    <w:p w14:paraId="63F0E558" w14:textId="77777777" w:rsidR="00011408" w:rsidRDefault="00011408" w:rsidP="00011408">
      <w:pPr>
        <w:rPr>
          <w:rFonts w:cs="Arial"/>
        </w:rPr>
      </w:pPr>
    </w:p>
    <w:p w14:paraId="2B9B5470" w14:textId="77777777" w:rsidR="00011408" w:rsidRDefault="00011408" w:rsidP="00011408">
      <w:pPr>
        <w:rPr>
          <w:rFonts w:cs="Arial"/>
        </w:rPr>
      </w:pPr>
    </w:p>
    <w:p w14:paraId="010313A6" w14:textId="77777777" w:rsidR="00011408" w:rsidRDefault="00011408" w:rsidP="00011408">
      <w:pPr>
        <w:rPr>
          <w:rFonts w:cs="Arial"/>
        </w:rPr>
      </w:pPr>
      <w:r>
        <w:rPr>
          <w:rFonts w:cs="Arial"/>
        </w:rPr>
        <w:br w:type="page"/>
      </w:r>
    </w:p>
    <w:p w14:paraId="6E157B4D" w14:textId="77777777" w:rsidR="00011408" w:rsidRPr="00DB450B" w:rsidRDefault="00011408" w:rsidP="00011408">
      <w:pPr>
        <w:pStyle w:val="Noindent"/>
        <w:spacing w:after="240"/>
        <w:ind w:right="20"/>
        <w:jc w:val="both"/>
        <w:rPr>
          <w:rFonts w:ascii="Arial" w:hAnsi="Arial"/>
          <w:sz w:val="18"/>
        </w:rPr>
      </w:pPr>
      <w:r>
        <w:rPr>
          <w:rFonts w:ascii="Arial" w:hAnsi="Arial"/>
          <w:sz w:val="18"/>
        </w:rPr>
        <w:lastRenderedPageBreak/>
        <w:t>Plain Language Statement (PLS) Requirements:</w:t>
      </w:r>
    </w:p>
    <w:p w14:paraId="49283B6C"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277C8CC1" w14:textId="77777777" w:rsidR="00011408" w:rsidRPr="00556C0D"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70309EE1"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144C049E"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what participants will be asked to </w:t>
      </w:r>
      <w:proofErr w:type="gramStart"/>
      <w:r>
        <w:rPr>
          <w:rFonts w:ascii="Arial" w:hAnsi="Arial"/>
          <w:b w:val="0"/>
          <w:sz w:val="18"/>
        </w:rPr>
        <w:t>do, and</w:t>
      </w:r>
      <w:proofErr w:type="gramEnd"/>
      <w:r>
        <w:rPr>
          <w:rFonts w:ascii="Arial" w:hAnsi="Arial"/>
          <w:b w:val="0"/>
          <w:sz w:val="18"/>
        </w:rPr>
        <w:t xml:space="preserve"> provide an estimated time commitment.</w:t>
      </w:r>
    </w:p>
    <w:p w14:paraId="4359E403"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6A8D0CEC"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minimise</w:t>
      </w:r>
      <w:r>
        <w:rPr>
          <w:rFonts w:ascii="Arial" w:hAnsi="Arial"/>
          <w:b w:val="0"/>
          <w:sz w:val="18"/>
        </w:rPr>
        <w:t xml:space="preserve"> such risks.</w:t>
      </w:r>
    </w:p>
    <w:p w14:paraId="40359EAA"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6414ACEF"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083B2A1D" w14:textId="77777777" w:rsidR="00011408" w:rsidRPr="008752A7"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60CB537B" w14:textId="77777777" w:rsidR="00011408" w:rsidRPr="008752A7"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34E7151"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w:t>
      </w:r>
    </w:p>
    <w:p w14:paraId="235E3640"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7053F89C"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Explain what will happen to participants’ data after the research project ends (i.e. how long it will be retained, whether it might be used again for future research and if </w:t>
      </w:r>
      <w:proofErr w:type="gramStart"/>
      <w:r>
        <w:rPr>
          <w:rFonts w:ascii="Arial" w:hAnsi="Arial"/>
          <w:b w:val="0"/>
          <w:sz w:val="18"/>
        </w:rPr>
        <w:t>so</w:t>
      </w:r>
      <w:proofErr w:type="gramEnd"/>
      <w:r>
        <w:rPr>
          <w:rFonts w:ascii="Arial" w:hAnsi="Arial"/>
          <w:b w:val="0"/>
          <w:sz w:val="18"/>
        </w:rPr>
        <w:t xml:space="preserve"> who would have access.)</w:t>
      </w:r>
    </w:p>
    <w:p w14:paraId="60755DD3" w14:textId="77777777" w:rsidR="00011408" w:rsidRPr="005660FF"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Include the following statement: “This research project has been approved by the Human Research Ethics Committee of </w:t>
      </w:r>
      <w:r w:rsidRPr="00610469">
        <w:rPr>
          <w:rFonts w:ascii="Arial" w:hAnsi="Arial"/>
          <w:b w:val="0"/>
          <w:sz w:val="18"/>
        </w:rPr>
        <w:t>The University of Melbourne</w:t>
      </w:r>
      <w:r>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Pr>
          <w:rFonts w:ascii="Arial" w:hAnsi="Arial"/>
          <w:b w:val="0"/>
          <w:sz w:val="18"/>
          <w:lang w:val="en-AU"/>
        </w:rPr>
        <w:t xml:space="preserve">Research Ethics and Integrity, </w:t>
      </w:r>
      <w:r w:rsidRPr="00610469">
        <w:rPr>
          <w:rFonts w:ascii="Arial" w:hAnsi="Arial"/>
          <w:b w:val="0"/>
          <w:sz w:val="18"/>
          <w:lang w:val="en-AU"/>
        </w:rPr>
        <w:t>University of Melbourne, VIC 3010. Tel</w:t>
      </w:r>
      <w:r>
        <w:rPr>
          <w:rFonts w:ascii="Arial" w:hAnsi="Arial"/>
          <w:b w:val="0"/>
          <w:sz w:val="18"/>
          <w:lang w:val="en-AU"/>
        </w:rPr>
        <w:t xml:space="preserve">: +61 3 8344 2073 </w:t>
      </w:r>
      <w:r w:rsidRPr="00610469">
        <w:rPr>
          <w:rFonts w:ascii="Arial" w:hAnsi="Arial"/>
          <w:b w:val="0"/>
          <w:sz w:val="18"/>
          <w:lang w:val="en-AU"/>
        </w:rPr>
        <w:t>or</w:t>
      </w:r>
      <w:r>
        <w:rPr>
          <w:rFonts w:ascii="Arial" w:hAnsi="Arial"/>
          <w:b w:val="0"/>
          <w:sz w:val="18"/>
          <w:lang w:val="en-AU"/>
        </w:rPr>
        <w:t xml:space="preserve"> Email:</w:t>
      </w:r>
      <w:r w:rsidRPr="00610469">
        <w:rPr>
          <w:rFonts w:ascii="Arial" w:hAnsi="Arial"/>
          <w:b w:val="0"/>
          <w:sz w:val="18"/>
          <w:lang w:val="en-AU"/>
        </w:rPr>
        <w:t xml:space="preserve"> </w:t>
      </w:r>
      <w:hyperlink r:id="rId83" w:history="1">
        <w:r w:rsidRPr="00FC7B01">
          <w:rPr>
            <w:rStyle w:val="Hyperlink"/>
            <w:rFonts w:ascii="Arial" w:hAnsi="Arial"/>
            <w:b w:val="0"/>
            <w:sz w:val="18"/>
            <w:lang w:val="en-AU"/>
          </w:rPr>
          <w:t>humanethics-complaints@unimelb.edu.au</w:t>
        </w:r>
      </w:hyperlink>
      <w:r>
        <w:rPr>
          <w:rFonts w:ascii="Arial" w:hAnsi="Arial"/>
          <w:b w:val="0"/>
          <w:sz w:val="18"/>
        </w:rPr>
        <w:t xml:space="preserve"> </w:t>
      </w:r>
      <w:r w:rsidRPr="00610469">
        <w:rPr>
          <w:rFonts w:ascii="Arial" w:hAnsi="Arial"/>
          <w:b w:val="0"/>
          <w:sz w:val="18"/>
          <w:lang w:val="en-AU"/>
        </w:rPr>
        <w:t>All complaints will be treated confidentially. In any correspondence please provide the name of the research team or the name or ethics ID number of the research project.</w:t>
      </w:r>
      <w:r>
        <w:rPr>
          <w:rFonts w:ascii="Arial" w:hAnsi="Arial"/>
          <w:b w:val="0"/>
          <w:sz w:val="18"/>
          <w:lang w:val="en-AU"/>
        </w:rPr>
        <w:t>”</w:t>
      </w:r>
    </w:p>
    <w:p w14:paraId="119D49E3" w14:textId="77777777" w:rsidR="00011408"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5A2841F6" w14:textId="77777777" w:rsidR="00011408" w:rsidRPr="00556C0D"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5577528F" w14:textId="77777777" w:rsidR="00011408" w:rsidRPr="00E744FC" w:rsidRDefault="00011408" w:rsidP="00011408">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5DA709C5" w14:textId="77777777" w:rsidR="00011408" w:rsidRPr="00113E98" w:rsidRDefault="00011408" w:rsidP="00011408">
      <w:pPr>
        <w:pStyle w:val="Noindent"/>
        <w:spacing w:after="100" w:line="276" w:lineRule="auto"/>
        <w:ind w:left="426" w:right="23" w:firstLine="0"/>
        <w:jc w:val="both"/>
        <w:rPr>
          <w:rFonts w:ascii="Arial" w:hAnsi="Arial"/>
          <w:b w:val="0"/>
          <w:sz w:val="18"/>
        </w:rPr>
      </w:pPr>
    </w:p>
    <w:p w14:paraId="6C2EB1E4" w14:textId="77777777" w:rsidR="00011408" w:rsidRDefault="00011408" w:rsidP="00011408">
      <w:pPr>
        <w:pStyle w:val="Noindent"/>
        <w:spacing w:before="240" w:after="240"/>
        <w:ind w:right="23"/>
        <w:jc w:val="both"/>
        <w:rPr>
          <w:rFonts w:ascii="Arial" w:hAnsi="Arial"/>
          <w:sz w:val="18"/>
        </w:rPr>
      </w:pPr>
      <w:r>
        <w:rPr>
          <w:rFonts w:ascii="Arial" w:hAnsi="Arial"/>
          <w:sz w:val="18"/>
        </w:rPr>
        <w:t>Consent Form Requirements:</w:t>
      </w:r>
    </w:p>
    <w:p w14:paraId="566B642C" w14:textId="77777777" w:rsidR="00011408" w:rsidRDefault="00011408" w:rsidP="00011408">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 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70EEDEFF" w14:textId="77777777" w:rsidR="00011408" w:rsidRPr="00556C0D" w:rsidRDefault="00011408" w:rsidP="00011408">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16EDD5E0" w14:textId="77777777" w:rsidR="00011408" w:rsidRDefault="00011408" w:rsidP="00011408">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3D32A1F4" w14:textId="77777777" w:rsidR="00011408" w:rsidRPr="00113E98" w:rsidRDefault="00011408" w:rsidP="00011408">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Also state that the purpose of the project is research.</w:t>
      </w:r>
    </w:p>
    <w:p w14:paraId="5A7BF497" w14:textId="77777777" w:rsidR="00011408" w:rsidRPr="00DB450B" w:rsidRDefault="00011408" w:rsidP="00011408">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 </w:t>
      </w:r>
      <w:r w:rsidRPr="00DB450B">
        <w:rPr>
          <w:rFonts w:cs="Arial"/>
        </w:rPr>
        <w:br w:type="page"/>
      </w:r>
    </w:p>
    <w:p w14:paraId="606334B9" w14:textId="77777777" w:rsidR="00011408" w:rsidRPr="00D16BDB" w:rsidRDefault="00011408" w:rsidP="00011408">
      <w:pPr>
        <w:pStyle w:val="SectionHead"/>
      </w:pPr>
      <w:r w:rsidRPr="00D16BDB">
        <w:lastRenderedPageBreak/>
        <w:t xml:space="preserve">Declaration by </w:t>
      </w:r>
      <w:r>
        <w:t xml:space="preserve">the </w:t>
      </w:r>
      <w:r w:rsidRPr="00D16BDB">
        <w:t>Responsible Researcher</w:t>
      </w:r>
    </w:p>
    <w:p w14:paraId="58EA7E50" w14:textId="77777777" w:rsidR="00011408" w:rsidRPr="00B01F6B" w:rsidRDefault="00011408" w:rsidP="00011408">
      <w:pPr>
        <w:ind w:right="20"/>
        <w:jc w:val="both"/>
        <w:rPr>
          <w:rFonts w:cs="Arial"/>
          <w:sz w:val="18"/>
          <w:szCs w:val="18"/>
        </w:rPr>
      </w:pPr>
      <w:r w:rsidRPr="00B01F6B">
        <w:rPr>
          <w:rFonts w:cs="Arial"/>
          <w:sz w:val="18"/>
          <w:szCs w:val="18"/>
        </w:rPr>
        <w:t xml:space="preserve">The information contained </w:t>
      </w:r>
      <w:r>
        <w:rPr>
          <w:rFonts w:cs="Arial"/>
          <w:sz w:val="18"/>
          <w:szCs w:val="18"/>
        </w:rPr>
        <w:t>in this application</w:t>
      </w:r>
      <w:r w:rsidRPr="00B01F6B">
        <w:rPr>
          <w:rFonts w:cs="Arial"/>
          <w:sz w:val="18"/>
          <w:szCs w:val="18"/>
        </w:rPr>
        <w:t xml:space="preserve"> is, to the best of my knowledge and belief, accurate. </w:t>
      </w:r>
    </w:p>
    <w:p w14:paraId="36FCAC7D" w14:textId="77777777" w:rsidR="00011408" w:rsidRPr="00B01F6B" w:rsidRDefault="00011408" w:rsidP="00011408">
      <w:pPr>
        <w:ind w:right="20"/>
        <w:jc w:val="both"/>
        <w:rPr>
          <w:rFonts w:cs="Arial"/>
          <w:sz w:val="18"/>
          <w:szCs w:val="18"/>
        </w:rPr>
      </w:pPr>
      <w:r w:rsidRPr="00B01F6B">
        <w:rPr>
          <w:rFonts w:cs="Arial"/>
          <w:sz w:val="18"/>
          <w:szCs w:val="18"/>
        </w:rPr>
        <w:t xml:space="preserve">I have read the University’s </w:t>
      </w:r>
      <w:r>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Pr>
          <w:rFonts w:cs="Arial"/>
          <w:sz w:val="18"/>
          <w:szCs w:val="18"/>
        </w:rPr>
        <w:t>:</w:t>
      </w:r>
      <w:r w:rsidRPr="00B01F6B">
        <w:rPr>
          <w:rFonts w:cs="Arial"/>
          <w:sz w:val="18"/>
          <w:szCs w:val="18"/>
        </w:rPr>
        <w:t xml:space="preserve"> th</w:t>
      </w:r>
      <w:r>
        <w:rPr>
          <w:rFonts w:cs="Arial"/>
          <w:sz w:val="18"/>
          <w:szCs w:val="18"/>
        </w:rPr>
        <w:t>os</w:t>
      </w:r>
      <w:r w:rsidRPr="00B01F6B">
        <w:rPr>
          <w:rFonts w:cs="Arial"/>
          <w:sz w:val="18"/>
          <w:szCs w:val="18"/>
        </w:rPr>
        <w:t xml:space="preserve">e guidelines, </w:t>
      </w:r>
      <w:r>
        <w:rPr>
          <w:rFonts w:cs="Arial"/>
          <w:sz w:val="18"/>
          <w:szCs w:val="18"/>
        </w:rPr>
        <w:t xml:space="preserve">with </w:t>
      </w:r>
      <w:r w:rsidRPr="00B01F6B">
        <w:rPr>
          <w:rFonts w:cs="Arial"/>
          <w:sz w:val="18"/>
          <w:szCs w:val="18"/>
        </w:rPr>
        <w:t xml:space="preserve">the </w:t>
      </w:r>
      <w:hyperlink r:id="rId84"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Pr>
          <w:rFonts w:cs="Arial"/>
          <w:sz w:val="18"/>
          <w:szCs w:val="18"/>
        </w:rPr>
        <w:t xml:space="preserve">, </w:t>
      </w:r>
      <w:r w:rsidRPr="00B01F6B">
        <w:rPr>
          <w:rFonts w:cs="Arial"/>
          <w:sz w:val="18"/>
          <w:szCs w:val="18"/>
        </w:rPr>
        <w:t>and</w:t>
      </w:r>
      <w:r>
        <w:rPr>
          <w:rFonts w:cs="Arial"/>
          <w:sz w:val="18"/>
          <w:szCs w:val="18"/>
        </w:rPr>
        <w:t xml:space="preserve"> with</w:t>
      </w:r>
      <w:r w:rsidRPr="00B01F6B">
        <w:rPr>
          <w:rFonts w:cs="Arial"/>
          <w:sz w:val="18"/>
          <w:szCs w:val="18"/>
        </w:rPr>
        <w:t xml:space="preserve"> any other condition laid down by the University of Melbourne’s</w:t>
      </w:r>
      <w:r>
        <w:rPr>
          <w:rFonts w:cs="Arial"/>
          <w:sz w:val="18"/>
          <w:szCs w:val="18"/>
        </w:rPr>
        <w:t xml:space="preserve"> Central</w:t>
      </w:r>
      <w:r w:rsidRPr="00B01F6B">
        <w:rPr>
          <w:rFonts w:cs="Arial"/>
          <w:sz w:val="18"/>
          <w:szCs w:val="18"/>
        </w:rPr>
        <w:t xml:space="preserve"> Human Research Ethics Committee</w:t>
      </w:r>
      <w:r>
        <w:rPr>
          <w:rFonts w:cs="Arial"/>
          <w:sz w:val="18"/>
          <w:szCs w:val="18"/>
        </w:rPr>
        <w:t xml:space="preserve"> (CHREC),</w:t>
      </w:r>
      <w:r w:rsidRPr="00B01F6B">
        <w:rPr>
          <w:rFonts w:cs="Arial"/>
          <w:sz w:val="18"/>
          <w:szCs w:val="18"/>
        </w:rPr>
        <w:t xml:space="preserve"> its</w:t>
      </w:r>
      <w:r>
        <w:rPr>
          <w:rFonts w:cs="Arial"/>
          <w:sz w:val="18"/>
          <w:szCs w:val="18"/>
        </w:rPr>
        <w:t xml:space="preserve"> Human Ethics</w:t>
      </w:r>
      <w:r w:rsidRPr="00B01F6B">
        <w:rPr>
          <w:rFonts w:cs="Arial"/>
          <w:sz w:val="18"/>
          <w:szCs w:val="18"/>
        </w:rPr>
        <w:t xml:space="preserve"> Sub-Committees</w:t>
      </w:r>
      <w:r>
        <w:rPr>
          <w:rFonts w:cs="Arial"/>
          <w:sz w:val="18"/>
          <w:szCs w:val="18"/>
        </w:rPr>
        <w:t xml:space="preserve"> (HESCs), or by the Human Ethics Advisory Group (HEAG) which will review this application</w:t>
      </w:r>
      <w:r w:rsidRPr="00B01F6B">
        <w:rPr>
          <w:rFonts w:cs="Arial"/>
          <w:sz w:val="18"/>
          <w:szCs w:val="18"/>
        </w:rPr>
        <w:t>. I have attempted to identify all risks related to the research that may arise in conducting this research</w:t>
      </w:r>
      <w:r>
        <w:rPr>
          <w:rFonts w:cs="Arial"/>
          <w:sz w:val="18"/>
          <w:szCs w:val="18"/>
        </w:rPr>
        <w:t>.</w:t>
      </w:r>
      <w:r w:rsidRPr="00B01F6B">
        <w:rPr>
          <w:rFonts w:cs="Arial"/>
          <w:sz w:val="18"/>
          <w:szCs w:val="18"/>
        </w:rPr>
        <w:t xml:space="preserve"> </w:t>
      </w:r>
      <w:r>
        <w:rPr>
          <w:rFonts w:cs="Arial"/>
          <w:sz w:val="18"/>
          <w:szCs w:val="18"/>
        </w:rPr>
        <w:t>I</w:t>
      </w:r>
      <w:r w:rsidRPr="00B01F6B">
        <w:rPr>
          <w:rFonts w:cs="Arial"/>
          <w:sz w:val="18"/>
          <w:szCs w:val="18"/>
        </w:rPr>
        <w:t xml:space="preserve"> acknowledge our obligations</w:t>
      </w:r>
      <w:r>
        <w:rPr>
          <w:rFonts w:cs="Arial"/>
          <w:sz w:val="18"/>
          <w:szCs w:val="18"/>
        </w:rPr>
        <w:t xml:space="preserve"> as researchers</w:t>
      </w:r>
      <w:r w:rsidRPr="00B01F6B">
        <w:rPr>
          <w:rFonts w:cs="Arial"/>
          <w:sz w:val="18"/>
          <w:szCs w:val="18"/>
        </w:rPr>
        <w:t xml:space="preserve"> and the rights of the participants</w:t>
      </w:r>
      <w:r>
        <w:rPr>
          <w:rFonts w:cs="Arial"/>
          <w:sz w:val="18"/>
          <w:szCs w:val="18"/>
        </w:rPr>
        <w:t xml:space="preserve"> stipulated in the </w:t>
      </w:r>
      <w:hyperlink r:id="rId85" w:history="1">
        <w:r>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Pr>
          <w:rFonts w:cs="Arial"/>
          <w:sz w:val="18"/>
          <w:szCs w:val="18"/>
        </w:rPr>
        <w:t>s</w:t>
      </w:r>
      <w:r w:rsidRPr="00B01F6B">
        <w:rPr>
          <w:rFonts w:cs="Arial"/>
          <w:sz w:val="18"/>
          <w:szCs w:val="18"/>
        </w:rPr>
        <w:t xml:space="preserve"> the appropriate qualifications, experience and facilities to conduct the research </w:t>
      </w:r>
      <w:r>
        <w:rPr>
          <w:rFonts w:cs="Arial"/>
          <w:sz w:val="18"/>
          <w:szCs w:val="18"/>
        </w:rPr>
        <w:t>described</w:t>
      </w:r>
      <w:r w:rsidRPr="00B01F6B">
        <w:rPr>
          <w:rFonts w:cs="Arial"/>
          <w:sz w:val="18"/>
          <w:szCs w:val="18"/>
        </w:rPr>
        <w:t xml:space="preserve"> in the attached application</w:t>
      </w:r>
      <w:r>
        <w:rPr>
          <w:rFonts w:cs="Arial"/>
          <w:sz w:val="18"/>
          <w:szCs w:val="18"/>
        </w:rPr>
        <w:t>,</w:t>
      </w:r>
      <w:r w:rsidRPr="00B01F6B">
        <w:rPr>
          <w:rFonts w:cs="Arial"/>
          <w:sz w:val="18"/>
          <w:szCs w:val="18"/>
        </w:rPr>
        <w:t xml:space="preserve"> and to deal with any emergencies </w:t>
      </w:r>
      <w:r>
        <w:rPr>
          <w:rFonts w:cs="Arial"/>
          <w:sz w:val="18"/>
          <w:szCs w:val="18"/>
        </w:rPr>
        <w:t>and contingencies related to</w:t>
      </w:r>
      <w:r w:rsidRPr="00B01F6B">
        <w:rPr>
          <w:rFonts w:cs="Arial"/>
          <w:sz w:val="18"/>
          <w:szCs w:val="18"/>
        </w:rPr>
        <w:t xml:space="preserve"> research that may arise throughout the life of the project.</w:t>
      </w:r>
    </w:p>
    <w:p w14:paraId="167200B1" w14:textId="77777777" w:rsidR="00011408" w:rsidRPr="00B01F6B" w:rsidRDefault="00011408" w:rsidP="00011408">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2E915281" w14:textId="77777777" w:rsidR="00011408" w:rsidRPr="00B01F6B" w:rsidRDefault="00011408" w:rsidP="00011408">
      <w:pPr>
        <w:tabs>
          <w:tab w:val="left" w:pos="900"/>
        </w:tabs>
        <w:ind w:right="-41"/>
        <w:jc w:val="both"/>
        <w:rPr>
          <w:rFonts w:cs="Arial"/>
          <w:bCs/>
          <w:iCs/>
          <w:sz w:val="18"/>
          <w:szCs w:val="18"/>
        </w:rPr>
      </w:pPr>
      <w:r>
        <w:rPr>
          <w:rFonts w:cs="Arial"/>
          <w:bCs/>
          <w:iCs/>
          <w:sz w:val="18"/>
          <w:szCs w:val="18"/>
        </w:rPr>
        <w:t>I, the R</w:t>
      </w:r>
      <w:r w:rsidRPr="00B01F6B">
        <w:rPr>
          <w:rFonts w:cs="Arial"/>
          <w:bCs/>
          <w:iCs/>
          <w:sz w:val="18"/>
          <w:szCs w:val="18"/>
        </w:rPr>
        <w:t xml:space="preserve">esponsible </w:t>
      </w:r>
      <w:r>
        <w:rPr>
          <w:rFonts w:cs="Arial"/>
          <w:bCs/>
          <w:iCs/>
          <w:sz w:val="18"/>
          <w:szCs w:val="18"/>
        </w:rPr>
        <w:t>R</w:t>
      </w:r>
      <w:r w:rsidRPr="00B01F6B">
        <w:rPr>
          <w:rFonts w:cs="Arial"/>
          <w:bCs/>
          <w:iCs/>
          <w:sz w:val="18"/>
          <w:szCs w:val="18"/>
        </w:rPr>
        <w:t>esearcher, agree</w:t>
      </w:r>
      <w:r>
        <w:rPr>
          <w:rFonts w:cs="Arial"/>
          <w:bCs/>
          <w:iCs/>
          <w:sz w:val="18"/>
          <w:szCs w:val="18"/>
        </w:rPr>
        <w:t xml:space="preserve"> to</w:t>
      </w:r>
      <w:r w:rsidRPr="00B01F6B">
        <w:rPr>
          <w:rFonts w:cs="Arial"/>
          <w:bCs/>
          <w:iCs/>
          <w:sz w:val="18"/>
          <w:szCs w:val="18"/>
        </w:rPr>
        <w:t>:</w:t>
      </w:r>
    </w:p>
    <w:p w14:paraId="1816EE4A"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Pr="00B01F6B">
        <w:rPr>
          <w:rFonts w:cs="Arial"/>
          <w:bCs/>
          <w:iCs/>
          <w:sz w:val="18"/>
          <w:szCs w:val="18"/>
        </w:rPr>
        <w:t xml:space="preserve">after obtaining final approval from the </w:t>
      </w:r>
      <w:r>
        <w:rPr>
          <w:rFonts w:cs="Arial"/>
          <w:bCs/>
          <w:iCs/>
          <w:sz w:val="18"/>
          <w:szCs w:val="18"/>
        </w:rPr>
        <w:t>HESC (if this is a standard project), or the HEAG (if this is a minimal risk project)</w:t>
      </w:r>
      <w:r w:rsidRPr="00B01F6B">
        <w:rPr>
          <w:rFonts w:cs="Arial"/>
          <w:bCs/>
          <w:iCs/>
          <w:sz w:val="18"/>
          <w:szCs w:val="18"/>
        </w:rPr>
        <w:t>;</w:t>
      </w:r>
    </w:p>
    <w:p w14:paraId="42C0550A"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Pr="00B01F6B">
        <w:rPr>
          <w:rFonts w:cs="Arial"/>
          <w:bCs/>
          <w:iCs/>
          <w:sz w:val="18"/>
          <w:szCs w:val="18"/>
        </w:rPr>
        <w:t xml:space="preserve"> where adequate funding is available to enable the </w:t>
      </w:r>
      <w:r>
        <w:rPr>
          <w:rFonts w:cs="Arial"/>
          <w:bCs/>
          <w:iCs/>
          <w:sz w:val="18"/>
          <w:szCs w:val="18"/>
        </w:rPr>
        <w:t>research</w:t>
      </w:r>
      <w:r w:rsidRPr="00B01F6B">
        <w:rPr>
          <w:rFonts w:cs="Arial"/>
          <w:bCs/>
          <w:iCs/>
          <w:sz w:val="18"/>
          <w:szCs w:val="18"/>
        </w:rPr>
        <w:t xml:space="preserve"> to be carried out according to good research practice and in an ethical manner;</w:t>
      </w:r>
    </w:p>
    <w:p w14:paraId="678B3766"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Pr="00B01F6B">
        <w:rPr>
          <w:rFonts w:cs="Arial"/>
          <w:bCs/>
          <w:iCs/>
          <w:sz w:val="18"/>
          <w:szCs w:val="18"/>
        </w:rPr>
        <w:t>rovide additional info</w:t>
      </w:r>
      <w:r>
        <w:rPr>
          <w:rFonts w:cs="Arial"/>
          <w:bCs/>
          <w:iCs/>
          <w:sz w:val="18"/>
          <w:szCs w:val="18"/>
        </w:rPr>
        <w:t>rmation as requested by the CHREC, HESC, or HEAG</w:t>
      </w:r>
      <w:r w:rsidRPr="00B01F6B">
        <w:rPr>
          <w:rFonts w:cs="Arial"/>
          <w:bCs/>
          <w:iCs/>
          <w:sz w:val="18"/>
          <w:szCs w:val="18"/>
        </w:rPr>
        <w:t>;</w:t>
      </w:r>
    </w:p>
    <w:p w14:paraId="62D92AEE"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 xml:space="preserve"> as requested, including annual and final reports;</w:t>
      </w:r>
    </w:p>
    <w:p w14:paraId="4050D55C"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Pr>
          <w:rFonts w:cs="Arial"/>
          <w:bCs/>
          <w:iCs/>
          <w:sz w:val="18"/>
          <w:szCs w:val="18"/>
        </w:rPr>
        <w:t>,</w:t>
      </w:r>
      <w:r w:rsidRPr="00B01F6B">
        <w:rPr>
          <w:rFonts w:cs="Arial"/>
          <w:bCs/>
          <w:iCs/>
          <w:sz w:val="18"/>
          <w:szCs w:val="18"/>
        </w:rPr>
        <w:t xml:space="preserve"> or about</w:t>
      </w:r>
      <w:r>
        <w:rPr>
          <w:rFonts w:cs="Arial"/>
          <w:bCs/>
          <w:iCs/>
          <w:sz w:val="18"/>
          <w:szCs w:val="18"/>
        </w:rPr>
        <w:t>,</w:t>
      </w:r>
      <w:r w:rsidRPr="00B01F6B">
        <w:rPr>
          <w:rFonts w:cs="Arial"/>
          <w:bCs/>
          <w:iCs/>
          <w:sz w:val="18"/>
          <w:szCs w:val="18"/>
        </w:rPr>
        <w:t xml:space="preserve"> </w:t>
      </w:r>
      <w:r>
        <w:rPr>
          <w:rFonts w:cs="Arial"/>
          <w:bCs/>
          <w:iCs/>
          <w:sz w:val="18"/>
          <w:szCs w:val="18"/>
        </w:rPr>
        <w:t>research</w:t>
      </w:r>
      <w:r w:rsidRPr="00B01F6B">
        <w:rPr>
          <w:rFonts w:cs="Arial"/>
          <w:bCs/>
          <w:iCs/>
          <w:sz w:val="18"/>
          <w:szCs w:val="18"/>
        </w:rPr>
        <w:t xml:space="preserve"> participants and maintain security procedures for the protection of </w:t>
      </w:r>
      <w:r>
        <w:rPr>
          <w:rFonts w:cs="Arial"/>
          <w:bCs/>
          <w:iCs/>
          <w:sz w:val="18"/>
          <w:szCs w:val="18"/>
        </w:rPr>
        <w:t xml:space="preserve">their </w:t>
      </w:r>
      <w:r w:rsidRPr="00B01F6B">
        <w:rPr>
          <w:rFonts w:cs="Arial"/>
          <w:bCs/>
          <w:iCs/>
          <w:sz w:val="18"/>
          <w:szCs w:val="18"/>
        </w:rPr>
        <w:t>privacy;</w:t>
      </w:r>
    </w:p>
    <w:p w14:paraId="78160FA6"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Pr="00B01F6B">
        <w:rPr>
          <w:rFonts w:cs="Arial"/>
          <w:bCs/>
          <w:iCs/>
          <w:sz w:val="18"/>
          <w:szCs w:val="18"/>
        </w:rPr>
        <w:t xml:space="preserve">if any </w:t>
      </w:r>
      <w:r>
        <w:rPr>
          <w:rFonts w:cs="Arial"/>
          <w:bCs/>
          <w:iCs/>
          <w:sz w:val="18"/>
          <w:szCs w:val="18"/>
        </w:rPr>
        <w:t>modification</w:t>
      </w:r>
      <w:r w:rsidRPr="00B01F6B">
        <w:rPr>
          <w:rFonts w:cs="Arial"/>
          <w:bCs/>
          <w:iCs/>
          <w:sz w:val="18"/>
          <w:szCs w:val="18"/>
        </w:rPr>
        <w:t xml:space="preserve"> to the </w:t>
      </w:r>
      <w:r>
        <w:rPr>
          <w:rFonts w:cs="Arial"/>
          <w:bCs/>
          <w:iCs/>
          <w:sz w:val="18"/>
          <w:szCs w:val="18"/>
        </w:rPr>
        <w:t>research design or protocol</w:t>
      </w:r>
      <w:r w:rsidRPr="00B01F6B">
        <w:rPr>
          <w:rFonts w:cs="Arial"/>
          <w:bCs/>
          <w:iCs/>
          <w:sz w:val="18"/>
          <w:szCs w:val="18"/>
        </w:rPr>
        <w:t xml:space="preserve"> is proposed</w:t>
      </w:r>
      <w:r>
        <w:rPr>
          <w:rFonts w:cs="Arial"/>
          <w:bCs/>
          <w:iCs/>
          <w:sz w:val="18"/>
          <w:szCs w:val="18"/>
        </w:rPr>
        <w:t xml:space="preserve"> (including any change of researchers)</w:t>
      </w:r>
      <w:r w:rsidRPr="00B01F6B">
        <w:rPr>
          <w:rFonts w:cs="Arial"/>
          <w:bCs/>
          <w:iCs/>
          <w:sz w:val="18"/>
          <w:szCs w:val="18"/>
        </w:rPr>
        <w:t xml:space="preserve"> </w:t>
      </w:r>
      <w:r w:rsidRPr="001B388E">
        <w:rPr>
          <w:rFonts w:cs="Arial"/>
          <w:bCs/>
          <w:iCs/>
          <w:sz w:val="18"/>
          <w:szCs w:val="18"/>
          <w:u w:val="single"/>
        </w:rPr>
        <w:t>and</w:t>
      </w:r>
      <w:r w:rsidRPr="00B01F6B">
        <w:rPr>
          <w:rFonts w:cs="Arial"/>
          <w:bCs/>
          <w:iCs/>
          <w:sz w:val="18"/>
          <w:szCs w:val="18"/>
        </w:rPr>
        <w:t xml:space="preserve"> </w:t>
      </w:r>
      <w:r>
        <w:rPr>
          <w:rFonts w:cs="Arial"/>
          <w:bCs/>
          <w:iCs/>
          <w:sz w:val="18"/>
          <w:szCs w:val="18"/>
        </w:rPr>
        <w:t>to</w:t>
      </w:r>
      <w:r w:rsidRPr="00B01F6B">
        <w:rPr>
          <w:rFonts w:cs="Arial"/>
          <w:bCs/>
          <w:iCs/>
          <w:sz w:val="18"/>
          <w:szCs w:val="18"/>
        </w:rPr>
        <w:t xml:space="preserve"> proceed</w:t>
      </w:r>
      <w:r>
        <w:rPr>
          <w:rFonts w:cs="Arial"/>
          <w:bCs/>
          <w:iCs/>
          <w:sz w:val="18"/>
          <w:szCs w:val="18"/>
        </w:rPr>
        <w:t xml:space="preserve"> with the research </w:t>
      </w:r>
      <w:r w:rsidRPr="001B388E">
        <w:rPr>
          <w:rFonts w:cs="Arial"/>
          <w:bCs/>
          <w:iCs/>
          <w:sz w:val="18"/>
          <w:szCs w:val="18"/>
          <w:u w:val="single"/>
        </w:rPr>
        <w:t>only after</w:t>
      </w:r>
      <w:r>
        <w:rPr>
          <w:rFonts w:cs="Arial"/>
          <w:bCs/>
          <w:iCs/>
          <w:sz w:val="18"/>
          <w:szCs w:val="18"/>
        </w:rPr>
        <w:t xml:space="preserve"> </w:t>
      </w:r>
      <w:r w:rsidRPr="00B01F6B">
        <w:rPr>
          <w:rFonts w:cs="Arial"/>
          <w:bCs/>
          <w:iCs/>
          <w:sz w:val="18"/>
          <w:szCs w:val="18"/>
        </w:rPr>
        <w:t xml:space="preserve">the </w:t>
      </w:r>
      <w:r>
        <w:rPr>
          <w:rFonts w:cs="Arial"/>
          <w:bCs/>
          <w:iCs/>
          <w:sz w:val="18"/>
          <w:szCs w:val="18"/>
        </w:rPr>
        <w:t>amendment has been approved by the HESC (if this is a standard project) or by the HEAG (if this is a minimal risk project)</w:t>
      </w:r>
      <w:r w:rsidRPr="00B01F6B">
        <w:rPr>
          <w:rFonts w:cs="Arial"/>
          <w:bCs/>
          <w:iCs/>
          <w:sz w:val="18"/>
          <w:szCs w:val="18"/>
        </w:rPr>
        <w:t>;</w:t>
      </w:r>
    </w:p>
    <w:p w14:paraId="01633C5C"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any adverse event occurs </w:t>
      </w:r>
      <w:proofErr w:type="gramStart"/>
      <w:r>
        <w:rPr>
          <w:rFonts w:cs="Arial"/>
          <w:bCs/>
          <w:iCs/>
          <w:sz w:val="18"/>
          <w:szCs w:val="18"/>
        </w:rPr>
        <w:t>during the course of</w:t>
      </w:r>
      <w:proofErr w:type="gramEnd"/>
      <w:r>
        <w:rPr>
          <w:rFonts w:cs="Arial"/>
          <w:bCs/>
          <w:iCs/>
          <w:sz w:val="18"/>
          <w:szCs w:val="18"/>
        </w:rPr>
        <w:t xml:space="preserve"> the research</w:t>
      </w:r>
      <w:r w:rsidRPr="00B01F6B">
        <w:rPr>
          <w:rFonts w:cs="Arial"/>
          <w:bCs/>
          <w:iCs/>
          <w:sz w:val="18"/>
          <w:szCs w:val="18"/>
        </w:rPr>
        <w:t xml:space="preserve">; </w:t>
      </w:r>
    </w:p>
    <w:p w14:paraId="570F3C02"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7E7E0778"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Pr="00B01F6B">
        <w:rPr>
          <w:rFonts w:cs="Arial"/>
          <w:bCs/>
          <w:iCs/>
          <w:sz w:val="18"/>
          <w:szCs w:val="18"/>
        </w:rPr>
        <w:t>an audit</w:t>
      </w:r>
      <w:r>
        <w:rPr>
          <w:rFonts w:cs="Arial"/>
          <w:bCs/>
          <w:iCs/>
          <w:sz w:val="18"/>
          <w:szCs w:val="18"/>
        </w:rPr>
        <w:t xml:space="preserve"> of the research undertaken,</w:t>
      </w:r>
      <w:r w:rsidRPr="00B01F6B">
        <w:rPr>
          <w:rFonts w:cs="Arial"/>
          <w:bCs/>
          <w:iCs/>
          <w:sz w:val="18"/>
          <w:szCs w:val="18"/>
        </w:rPr>
        <w:t xml:space="preserve"> if requested by the </w:t>
      </w:r>
      <w:r>
        <w:rPr>
          <w:rFonts w:cs="Arial"/>
          <w:bCs/>
          <w:iCs/>
          <w:sz w:val="18"/>
          <w:szCs w:val="18"/>
        </w:rPr>
        <w:t>C</w:t>
      </w:r>
      <w:r w:rsidRPr="00B01F6B">
        <w:rPr>
          <w:rFonts w:cs="Arial"/>
          <w:bCs/>
          <w:iCs/>
          <w:sz w:val="18"/>
          <w:szCs w:val="18"/>
        </w:rPr>
        <w:t>HREC</w:t>
      </w:r>
      <w:r>
        <w:rPr>
          <w:rFonts w:cs="Arial"/>
          <w:bCs/>
          <w:iCs/>
          <w:sz w:val="18"/>
          <w:szCs w:val="18"/>
        </w:rPr>
        <w:t>, HESC, or HEAG</w:t>
      </w:r>
      <w:r w:rsidRPr="00B01F6B">
        <w:rPr>
          <w:rFonts w:cs="Arial"/>
          <w:bCs/>
          <w:iCs/>
          <w:sz w:val="18"/>
          <w:szCs w:val="18"/>
        </w:rPr>
        <w:t>;</w:t>
      </w:r>
    </w:p>
    <w:p w14:paraId="43F17DBB" w14:textId="77777777" w:rsidR="00011408" w:rsidRPr="00B01F6B" w:rsidRDefault="00011408" w:rsidP="00011408">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Pr>
          <w:rFonts w:cs="Arial"/>
          <w:bCs/>
          <w:iCs/>
          <w:sz w:val="18"/>
          <w:szCs w:val="18"/>
        </w:rPr>
        <w:t xml:space="preserve"> only the data/</w:t>
      </w:r>
      <w:r w:rsidRPr="00B01F6B">
        <w:rPr>
          <w:rFonts w:cs="Arial"/>
          <w:bCs/>
          <w:iCs/>
          <w:sz w:val="18"/>
          <w:szCs w:val="18"/>
        </w:rPr>
        <w:t>tissue samples collected for</w:t>
      </w:r>
      <w:r>
        <w:rPr>
          <w:rFonts w:cs="Arial"/>
          <w:bCs/>
          <w:iCs/>
          <w:sz w:val="18"/>
          <w:szCs w:val="18"/>
        </w:rPr>
        <w:t xml:space="preserve"> this research, and </w:t>
      </w:r>
      <w:r w:rsidRPr="00B01F6B">
        <w:rPr>
          <w:rFonts w:cs="Arial"/>
          <w:bCs/>
          <w:iCs/>
          <w:sz w:val="18"/>
          <w:szCs w:val="18"/>
        </w:rPr>
        <w:t xml:space="preserve">for which </w:t>
      </w:r>
      <w:r>
        <w:rPr>
          <w:rFonts w:cs="Arial"/>
          <w:bCs/>
          <w:iCs/>
          <w:sz w:val="18"/>
          <w:szCs w:val="18"/>
        </w:rPr>
        <w:t>HESC/HEAG approval has been given.</w:t>
      </w:r>
    </w:p>
    <w:p w14:paraId="22714195" w14:textId="77777777" w:rsidR="00011408" w:rsidRPr="00B01F6B" w:rsidRDefault="00011408" w:rsidP="00011408">
      <w:pPr>
        <w:tabs>
          <w:tab w:val="left" w:pos="900"/>
        </w:tabs>
        <w:ind w:right="-41"/>
        <w:jc w:val="both"/>
        <w:rPr>
          <w:rFonts w:cs="Arial"/>
          <w:bCs/>
          <w:iCs/>
          <w:sz w:val="18"/>
          <w:szCs w:val="18"/>
        </w:rPr>
      </w:pPr>
    </w:p>
    <w:p w14:paraId="6DEDB204" w14:textId="77777777" w:rsidR="00011408" w:rsidRPr="00B01F6B" w:rsidRDefault="00011408" w:rsidP="00011408">
      <w:pPr>
        <w:tabs>
          <w:tab w:val="left" w:pos="900"/>
        </w:tabs>
        <w:ind w:right="-41"/>
        <w:jc w:val="both"/>
        <w:rPr>
          <w:rFonts w:cs="Arial"/>
          <w:bCs/>
          <w:iCs/>
          <w:sz w:val="18"/>
          <w:szCs w:val="18"/>
        </w:rPr>
      </w:pPr>
      <w:r w:rsidRPr="00B01F6B">
        <w:rPr>
          <w:rFonts w:cs="Arial"/>
          <w:bCs/>
          <w:iCs/>
          <w:sz w:val="18"/>
          <w:szCs w:val="18"/>
        </w:rPr>
        <w:t xml:space="preserve">I certify that all members of the research team have read this application and the </w:t>
      </w:r>
      <w:hyperlink r:id="rId86" w:history="1">
        <w:r>
          <w:rPr>
            <w:rStyle w:val="Hyperlink"/>
            <w:rFonts w:cs="Arial"/>
            <w:b/>
            <w:bCs/>
            <w:i/>
            <w:iCs/>
            <w:sz w:val="18"/>
            <w:szCs w:val="18"/>
          </w:rPr>
          <w:t>National Statement on Ethical Conduct in Human Research (2007) - Updated May 2015</w:t>
        </w:r>
      </w:hyperlink>
      <w:r>
        <w:rPr>
          <w:rFonts w:cs="Arial"/>
          <w:bCs/>
          <w:iCs/>
          <w:sz w:val="18"/>
          <w:szCs w:val="18"/>
        </w:rPr>
        <w:t xml:space="preserve"> a</w:t>
      </w:r>
      <w:r w:rsidRPr="00B01F6B">
        <w:rPr>
          <w:rFonts w:cs="Arial"/>
          <w:bCs/>
          <w:iCs/>
          <w:sz w:val="18"/>
          <w:szCs w:val="18"/>
        </w:rPr>
        <w:t>nd</w:t>
      </w:r>
      <w:r>
        <w:rPr>
          <w:rFonts w:cs="Arial"/>
          <w:bCs/>
          <w:iCs/>
          <w:sz w:val="18"/>
          <w:szCs w:val="18"/>
        </w:rPr>
        <w:t xml:space="preserve"> that they</w:t>
      </w:r>
      <w:r w:rsidRPr="00B01F6B">
        <w:rPr>
          <w:rFonts w:cs="Arial"/>
          <w:bCs/>
          <w:iCs/>
          <w:sz w:val="18"/>
          <w:szCs w:val="18"/>
        </w:rPr>
        <w:t xml:space="preserve"> have agreed to comply with the provisions of the latter.</w:t>
      </w:r>
    </w:p>
    <w:p w14:paraId="52D328D5" w14:textId="77777777" w:rsidR="00011408" w:rsidRPr="00B01F6B" w:rsidRDefault="00011408" w:rsidP="00011408">
      <w:pPr>
        <w:tabs>
          <w:tab w:val="left" w:pos="900"/>
        </w:tabs>
        <w:ind w:right="-41"/>
        <w:rPr>
          <w:rFonts w:cs="Arial"/>
          <w:b/>
          <w:sz w:val="18"/>
          <w:szCs w:val="18"/>
        </w:rPr>
      </w:pPr>
    </w:p>
    <w:tbl>
      <w:tblPr>
        <w:tblW w:w="103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28"/>
        <w:gridCol w:w="3878"/>
        <w:gridCol w:w="2642"/>
      </w:tblGrid>
      <w:tr w:rsidR="00011408" w:rsidRPr="00F32CE0" w14:paraId="066644F6" w14:textId="77777777" w:rsidTr="00EF2C60">
        <w:trPr>
          <w:cantSplit/>
          <w:trHeight w:hRule="exact" w:val="329"/>
        </w:trPr>
        <w:tc>
          <w:tcPr>
            <w:tcW w:w="3828" w:type="dxa"/>
            <w:shd w:val="clear" w:color="auto" w:fill="D9D9D9"/>
            <w:vAlign w:val="center"/>
          </w:tcPr>
          <w:p w14:paraId="09D24415" w14:textId="77777777" w:rsidR="00011408" w:rsidRPr="00F32CE0" w:rsidRDefault="00011408" w:rsidP="00EF2C60">
            <w:pPr>
              <w:overflowPunct w:val="0"/>
              <w:autoSpaceDE w:val="0"/>
              <w:autoSpaceDN w:val="0"/>
              <w:adjustRightInd w:val="0"/>
              <w:ind w:right="23"/>
              <w:jc w:val="center"/>
              <w:rPr>
                <w:rFonts w:cs="Arial"/>
                <w:b/>
                <w:sz w:val="18"/>
              </w:rPr>
            </w:pPr>
            <w:r>
              <w:rPr>
                <w:rFonts w:cs="Arial"/>
                <w:b/>
                <w:sz w:val="18"/>
              </w:rPr>
              <w:t>Responsible Researcher</w:t>
            </w:r>
            <w:r w:rsidRPr="00F32CE0">
              <w:rPr>
                <w:rFonts w:cs="Arial"/>
                <w:b/>
                <w:sz w:val="18"/>
              </w:rPr>
              <w:t xml:space="preserve"> Name</w:t>
            </w:r>
          </w:p>
        </w:tc>
        <w:tc>
          <w:tcPr>
            <w:tcW w:w="3878" w:type="dxa"/>
            <w:shd w:val="clear" w:color="auto" w:fill="D9D9D9"/>
            <w:vAlign w:val="center"/>
          </w:tcPr>
          <w:p w14:paraId="628A7ECB" w14:textId="77777777" w:rsidR="00011408" w:rsidRPr="00F32CE0" w:rsidRDefault="00011408" w:rsidP="00EF2C60">
            <w:pPr>
              <w:overflowPunct w:val="0"/>
              <w:autoSpaceDE w:val="0"/>
              <w:autoSpaceDN w:val="0"/>
              <w:adjustRightInd w:val="0"/>
              <w:ind w:right="23"/>
              <w:jc w:val="center"/>
              <w:rPr>
                <w:rFonts w:cs="Arial"/>
                <w:b/>
                <w:sz w:val="18"/>
              </w:rPr>
            </w:pPr>
            <w:r w:rsidRPr="00F32CE0">
              <w:rPr>
                <w:rFonts w:cs="Arial"/>
                <w:b/>
                <w:sz w:val="18"/>
              </w:rPr>
              <w:t>Signature</w:t>
            </w:r>
          </w:p>
        </w:tc>
        <w:tc>
          <w:tcPr>
            <w:tcW w:w="2642" w:type="dxa"/>
            <w:shd w:val="clear" w:color="auto" w:fill="D9D9D9"/>
            <w:vAlign w:val="center"/>
          </w:tcPr>
          <w:p w14:paraId="762F0F2E" w14:textId="77777777" w:rsidR="00011408" w:rsidRPr="00F32CE0" w:rsidRDefault="00011408" w:rsidP="00EF2C60">
            <w:pPr>
              <w:ind w:right="23"/>
              <w:jc w:val="center"/>
              <w:rPr>
                <w:rFonts w:cs="Arial"/>
                <w:b/>
                <w:sz w:val="18"/>
              </w:rPr>
            </w:pPr>
            <w:r w:rsidRPr="00F32CE0">
              <w:rPr>
                <w:rFonts w:cs="Arial"/>
                <w:b/>
                <w:sz w:val="18"/>
              </w:rPr>
              <w:t>Date</w:t>
            </w:r>
          </w:p>
        </w:tc>
      </w:tr>
      <w:tr w:rsidR="00011408" w:rsidRPr="00601444" w14:paraId="61FF9FEB" w14:textId="77777777" w:rsidTr="00EF2C60">
        <w:trPr>
          <w:trHeight w:val="737"/>
        </w:trPr>
        <w:tc>
          <w:tcPr>
            <w:tcW w:w="3828" w:type="dxa"/>
          </w:tcPr>
          <w:p w14:paraId="1C703E8D" w14:textId="77777777" w:rsidR="00011408" w:rsidRPr="00E523B0" w:rsidRDefault="00011408" w:rsidP="00EF2C60">
            <w:pPr>
              <w:overflowPunct w:val="0"/>
              <w:autoSpaceDE w:val="0"/>
              <w:autoSpaceDN w:val="0"/>
              <w:adjustRightInd w:val="0"/>
              <w:ind w:right="20"/>
              <w:jc w:val="both"/>
              <w:rPr>
                <w:rFonts w:cs="Arial"/>
                <w:sz w:val="18"/>
              </w:rPr>
            </w:pPr>
          </w:p>
          <w:p w14:paraId="191C6F02" w14:textId="77777777" w:rsidR="00011408" w:rsidRPr="00E523B0" w:rsidRDefault="00011408" w:rsidP="00EF2C60">
            <w:pPr>
              <w:overflowPunct w:val="0"/>
              <w:autoSpaceDE w:val="0"/>
              <w:autoSpaceDN w:val="0"/>
              <w:adjustRightInd w:val="0"/>
              <w:ind w:right="20"/>
              <w:jc w:val="both"/>
              <w:rPr>
                <w:rFonts w:cs="Arial"/>
                <w:sz w:val="18"/>
              </w:rPr>
            </w:pPr>
          </w:p>
          <w:p w14:paraId="72DB53A6" w14:textId="77777777" w:rsidR="00011408" w:rsidRPr="00E523B0" w:rsidRDefault="00011408" w:rsidP="00EF2C60">
            <w:pPr>
              <w:overflowPunct w:val="0"/>
              <w:autoSpaceDE w:val="0"/>
              <w:autoSpaceDN w:val="0"/>
              <w:adjustRightInd w:val="0"/>
              <w:ind w:right="20"/>
              <w:jc w:val="both"/>
              <w:rPr>
                <w:rFonts w:ascii="Helvetica Neue Light" w:hAnsi="Helvetica Neue Light" w:cs="Arial"/>
              </w:rPr>
            </w:pPr>
            <w:r w:rsidRPr="00E523B0">
              <w:rPr>
                <w:rFonts w:ascii="Helvetica Neue Light" w:hAnsi="Helvetica Neue Light" w:cs="Arial"/>
              </w:rPr>
              <w:t xml:space="preserve">Amy </w:t>
            </w:r>
            <w:proofErr w:type="spellStart"/>
            <w:r w:rsidRPr="00E523B0">
              <w:rPr>
                <w:rFonts w:ascii="Helvetica Neue Light" w:hAnsi="Helvetica Neue Light" w:cs="Arial"/>
              </w:rPr>
              <w:t>Perfors</w:t>
            </w:r>
            <w:proofErr w:type="spellEnd"/>
          </w:p>
        </w:tc>
        <w:tc>
          <w:tcPr>
            <w:tcW w:w="3878" w:type="dxa"/>
          </w:tcPr>
          <w:p w14:paraId="632502C9" w14:textId="77777777" w:rsidR="00011408" w:rsidRPr="00E523B0" w:rsidRDefault="00011408" w:rsidP="00EF2C60">
            <w:pPr>
              <w:overflowPunct w:val="0"/>
              <w:autoSpaceDE w:val="0"/>
              <w:autoSpaceDN w:val="0"/>
              <w:adjustRightInd w:val="0"/>
              <w:ind w:right="20"/>
              <w:jc w:val="both"/>
              <w:rPr>
                <w:rFonts w:cs="Arial"/>
                <w:sz w:val="18"/>
              </w:rPr>
            </w:pPr>
          </w:p>
          <w:p w14:paraId="1DE8C00C" w14:textId="77777777" w:rsidR="00011408" w:rsidRPr="00E523B0" w:rsidRDefault="00011408" w:rsidP="00EF2C60">
            <w:pPr>
              <w:overflowPunct w:val="0"/>
              <w:autoSpaceDE w:val="0"/>
              <w:autoSpaceDN w:val="0"/>
              <w:adjustRightInd w:val="0"/>
              <w:ind w:right="20"/>
              <w:jc w:val="both"/>
              <w:rPr>
                <w:rFonts w:cs="Arial"/>
                <w:sz w:val="18"/>
              </w:rPr>
            </w:pPr>
          </w:p>
          <w:p w14:paraId="051C5CD6" w14:textId="77777777" w:rsidR="00011408" w:rsidRPr="00E523B0" w:rsidRDefault="00011408" w:rsidP="00EF2C60">
            <w:pPr>
              <w:overflowPunct w:val="0"/>
              <w:autoSpaceDE w:val="0"/>
              <w:autoSpaceDN w:val="0"/>
              <w:adjustRightInd w:val="0"/>
              <w:ind w:right="20"/>
              <w:jc w:val="both"/>
              <w:rPr>
                <w:rFonts w:cs="Arial"/>
                <w:sz w:val="18"/>
              </w:rPr>
            </w:pPr>
            <w:r>
              <w:rPr>
                <w:rFonts w:cs="Arial"/>
                <w:noProof/>
                <w:sz w:val="18"/>
              </w:rPr>
              <w:drawing>
                <wp:inline distT="0" distB="0" distL="0" distR="0" wp14:anchorId="6A80DDC5" wp14:editId="6CC8AC26">
                  <wp:extent cx="1584960" cy="7396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87"/>
                          <a:stretch>
                            <a:fillRect/>
                          </a:stretch>
                        </pic:blipFill>
                        <pic:spPr>
                          <a:xfrm>
                            <a:off x="0" y="0"/>
                            <a:ext cx="1592763" cy="743290"/>
                          </a:xfrm>
                          <a:prstGeom prst="rect">
                            <a:avLst/>
                          </a:prstGeom>
                        </pic:spPr>
                      </pic:pic>
                    </a:graphicData>
                  </a:graphic>
                </wp:inline>
              </w:drawing>
            </w:r>
          </w:p>
          <w:p w14:paraId="2C22345E" w14:textId="77777777" w:rsidR="00011408" w:rsidRPr="00E523B0" w:rsidRDefault="00011408" w:rsidP="00EF2C60">
            <w:pPr>
              <w:overflowPunct w:val="0"/>
              <w:autoSpaceDE w:val="0"/>
              <w:autoSpaceDN w:val="0"/>
              <w:adjustRightInd w:val="0"/>
              <w:ind w:right="20"/>
              <w:jc w:val="both"/>
              <w:rPr>
                <w:rFonts w:cs="Arial"/>
                <w:sz w:val="18"/>
              </w:rPr>
            </w:pPr>
          </w:p>
        </w:tc>
        <w:tc>
          <w:tcPr>
            <w:tcW w:w="2642" w:type="dxa"/>
          </w:tcPr>
          <w:p w14:paraId="373FBD96" w14:textId="77777777" w:rsidR="00011408" w:rsidRPr="00E523B0" w:rsidRDefault="00011408" w:rsidP="00EF2C60">
            <w:pPr>
              <w:overflowPunct w:val="0"/>
              <w:autoSpaceDE w:val="0"/>
              <w:autoSpaceDN w:val="0"/>
              <w:adjustRightInd w:val="0"/>
              <w:ind w:right="20"/>
              <w:jc w:val="both"/>
              <w:rPr>
                <w:rFonts w:cs="Arial"/>
                <w:sz w:val="18"/>
              </w:rPr>
            </w:pPr>
          </w:p>
          <w:p w14:paraId="2358E941" w14:textId="77777777" w:rsidR="00011408" w:rsidRPr="00E523B0" w:rsidRDefault="00011408" w:rsidP="00EF2C60">
            <w:pPr>
              <w:overflowPunct w:val="0"/>
              <w:autoSpaceDE w:val="0"/>
              <w:autoSpaceDN w:val="0"/>
              <w:adjustRightInd w:val="0"/>
              <w:ind w:right="20"/>
              <w:jc w:val="both"/>
              <w:rPr>
                <w:rFonts w:cs="Arial"/>
                <w:sz w:val="18"/>
              </w:rPr>
            </w:pPr>
          </w:p>
          <w:p w14:paraId="24F91A36" w14:textId="77777777" w:rsidR="00011408" w:rsidRPr="00E523B0" w:rsidRDefault="00011408" w:rsidP="00EF2C60">
            <w:pPr>
              <w:overflowPunct w:val="0"/>
              <w:autoSpaceDE w:val="0"/>
              <w:autoSpaceDN w:val="0"/>
              <w:adjustRightInd w:val="0"/>
              <w:ind w:right="20"/>
              <w:jc w:val="both"/>
              <w:rPr>
                <w:rFonts w:cs="Arial"/>
                <w:sz w:val="18"/>
              </w:rPr>
            </w:pPr>
            <w:r>
              <w:rPr>
                <w:rFonts w:ascii="Helvetica Neue Light" w:hAnsi="Helvetica Neue Light" w:cs="Arial"/>
              </w:rPr>
              <w:t xml:space="preserve">14 </w:t>
            </w:r>
            <w:r w:rsidRPr="00E523B0">
              <w:rPr>
                <w:rFonts w:ascii="Helvetica Neue Light" w:hAnsi="Helvetica Neue Light" w:cs="Arial"/>
              </w:rPr>
              <w:t>February 2019</w:t>
            </w:r>
          </w:p>
          <w:p w14:paraId="036F5AEB" w14:textId="77777777" w:rsidR="00011408" w:rsidRPr="00E523B0" w:rsidRDefault="00011408" w:rsidP="00EF2C60">
            <w:pPr>
              <w:overflowPunct w:val="0"/>
              <w:autoSpaceDE w:val="0"/>
              <w:autoSpaceDN w:val="0"/>
              <w:adjustRightInd w:val="0"/>
              <w:ind w:right="20"/>
              <w:jc w:val="both"/>
              <w:rPr>
                <w:rFonts w:cs="Arial"/>
              </w:rPr>
            </w:pPr>
          </w:p>
        </w:tc>
      </w:tr>
    </w:tbl>
    <w:p w14:paraId="26A6DD34" w14:textId="77777777" w:rsidR="00011408" w:rsidRDefault="00011408" w:rsidP="00011408">
      <w:pPr>
        <w:rPr>
          <w:rFonts w:cs="Arial"/>
        </w:rPr>
      </w:pPr>
    </w:p>
    <w:p w14:paraId="2DAE3282" w14:textId="77777777" w:rsidR="005038E9" w:rsidRDefault="005038E9">
      <w:pPr>
        <w:rPr>
          <w:rFonts w:ascii="Arial" w:eastAsia="Times New Roman" w:hAnsi="Arial"/>
          <w:b/>
          <w:color w:val="00244F"/>
          <w:sz w:val="28"/>
          <w:szCs w:val="20"/>
          <w:lang w:val="en-AU" w:eastAsia="en-AU"/>
        </w:rPr>
      </w:pPr>
      <w:r>
        <w:br w:type="page"/>
      </w:r>
    </w:p>
    <w:p w14:paraId="24674923" w14:textId="0CB598A9" w:rsidR="005038E9" w:rsidRDefault="005038E9" w:rsidP="005038E9">
      <w:pPr>
        <w:pStyle w:val="SectionHead"/>
      </w:pPr>
      <w:r w:rsidRPr="00D16BDB">
        <w:lastRenderedPageBreak/>
        <w:t>Declaration by Human Ethics Advisory Group (HEAG)</w:t>
      </w:r>
    </w:p>
    <w:tbl>
      <w:tblPr>
        <w:tblW w:w="10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742"/>
        <w:gridCol w:w="5418"/>
      </w:tblGrid>
      <w:tr w:rsidR="005038E9" w:rsidRPr="00E37379" w14:paraId="3B06B480" w14:textId="77777777" w:rsidTr="00EF2C60">
        <w:trPr>
          <w:cantSplit/>
          <w:jc w:val="center"/>
        </w:trPr>
        <w:tc>
          <w:tcPr>
            <w:tcW w:w="10576" w:type="dxa"/>
            <w:gridSpan w:val="3"/>
            <w:shd w:val="clear" w:color="auto" w:fill="D9D9D9"/>
            <w:vAlign w:val="center"/>
          </w:tcPr>
          <w:p w14:paraId="296D9071" w14:textId="77777777" w:rsidR="005038E9" w:rsidRPr="004C2943" w:rsidRDefault="005038E9" w:rsidP="00EF2C60">
            <w:pPr>
              <w:spacing w:before="100" w:after="100"/>
              <w:jc w:val="center"/>
              <w:rPr>
                <w:rFonts w:cs="Arial"/>
                <w:b/>
                <w:sz w:val="18"/>
              </w:rPr>
            </w:pPr>
            <w:r w:rsidRPr="004C2943">
              <w:rPr>
                <w:rFonts w:cs="Arial"/>
                <w:b/>
                <w:sz w:val="18"/>
              </w:rPr>
              <w:t xml:space="preserve">For HEAG use only. </w:t>
            </w:r>
          </w:p>
          <w:p w14:paraId="6B4B18E3" w14:textId="77777777" w:rsidR="005038E9" w:rsidRPr="004C2943" w:rsidRDefault="005038E9" w:rsidP="00EF2C60">
            <w:pPr>
              <w:spacing w:before="100" w:after="100"/>
              <w:jc w:val="center"/>
              <w:rPr>
                <w:rFonts w:cs="Arial"/>
                <w:b/>
                <w:sz w:val="18"/>
              </w:rPr>
            </w:pPr>
            <w:r w:rsidRPr="004C2943">
              <w:rPr>
                <w:rFonts w:cs="Arial"/>
                <w:b/>
                <w:sz w:val="18"/>
              </w:rPr>
              <w:t>Enter the date the application was received, then type an “X” in the left-hand column beside each item as applicable.</w:t>
            </w:r>
          </w:p>
        </w:tc>
      </w:tr>
      <w:tr w:rsidR="005038E9" w:rsidRPr="00184CED" w14:paraId="4E0897CB" w14:textId="77777777" w:rsidTr="00EF2C60">
        <w:trPr>
          <w:cantSplit/>
          <w:jc w:val="center"/>
        </w:trPr>
        <w:tc>
          <w:tcPr>
            <w:tcW w:w="10576" w:type="dxa"/>
            <w:gridSpan w:val="3"/>
            <w:vAlign w:val="center"/>
          </w:tcPr>
          <w:p w14:paraId="0B476C0B" w14:textId="77777777" w:rsidR="005038E9" w:rsidRPr="004C2943" w:rsidRDefault="005038E9" w:rsidP="00EF2C60">
            <w:pPr>
              <w:spacing w:before="100" w:after="100"/>
              <w:rPr>
                <w:rFonts w:cs="Arial"/>
                <w:sz w:val="18"/>
              </w:rPr>
            </w:pPr>
            <w:r w:rsidRPr="004C2943">
              <w:rPr>
                <w:rFonts w:cs="Arial"/>
                <w:b/>
                <w:sz w:val="18"/>
              </w:rPr>
              <w:t xml:space="preserve">Date Application Received: </w:t>
            </w:r>
          </w:p>
        </w:tc>
      </w:tr>
      <w:tr w:rsidR="005038E9" w:rsidRPr="00184CED" w14:paraId="7EB34C1F" w14:textId="77777777" w:rsidTr="00EF2C60">
        <w:trPr>
          <w:cantSplit/>
          <w:jc w:val="center"/>
        </w:trPr>
        <w:tc>
          <w:tcPr>
            <w:tcW w:w="416" w:type="dxa"/>
            <w:vAlign w:val="center"/>
          </w:tcPr>
          <w:p w14:paraId="3AB4309F" w14:textId="77777777" w:rsidR="005038E9" w:rsidRPr="004C2943" w:rsidRDefault="005038E9" w:rsidP="00EF2C60">
            <w:pPr>
              <w:spacing w:before="100" w:after="100"/>
              <w:jc w:val="center"/>
              <w:rPr>
                <w:rFonts w:cs="Arial"/>
                <w:b/>
                <w:sz w:val="20"/>
              </w:rPr>
            </w:pPr>
          </w:p>
        </w:tc>
        <w:tc>
          <w:tcPr>
            <w:tcW w:w="4742" w:type="dxa"/>
            <w:vAlign w:val="center"/>
          </w:tcPr>
          <w:p w14:paraId="2DBA107D" w14:textId="77777777" w:rsidR="005038E9" w:rsidRPr="004C2943" w:rsidRDefault="005038E9" w:rsidP="00EF2C60">
            <w:pPr>
              <w:spacing w:before="100" w:after="100"/>
              <w:rPr>
                <w:rFonts w:cs="Arial"/>
                <w:sz w:val="18"/>
              </w:rPr>
            </w:pPr>
            <w:r w:rsidRPr="004C2943">
              <w:rPr>
                <w:rFonts w:cs="Arial"/>
                <w:b/>
                <w:sz w:val="18"/>
              </w:rPr>
              <w:t>Technical review</w:t>
            </w:r>
            <w:r w:rsidRPr="004C2943">
              <w:rPr>
                <w:rFonts w:cs="Arial"/>
                <w:sz w:val="18"/>
              </w:rPr>
              <w:t xml:space="preserve"> has been completed by the HEAG.</w:t>
            </w:r>
          </w:p>
        </w:tc>
        <w:tc>
          <w:tcPr>
            <w:tcW w:w="5418" w:type="dxa"/>
            <w:vAlign w:val="center"/>
          </w:tcPr>
          <w:p w14:paraId="56176540" w14:textId="77777777" w:rsidR="005038E9" w:rsidRPr="004C2943" w:rsidRDefault="005038E9" w:rsidP="00EF2C60">
            <w:pPr>
              <w:spacing w:before="100" w:after="100"/>
              <w:rPr>
                <w:rFonts w:cs="Arial"/>
                <w:sz w:val="18"/>
              </w:rPr>
            </w:pPr>
            <w:r w:rsidRPr="004C2943">
              <w:rPr>
                <w:rFonts w:cs="Arial"/>
                <w:sz w:val="18"/>
              </w:rPr>
              <w:t xml:space="preserve">The merit of the proposed research project set out in this application has been reviewed on technical grounds. </w:t>
            </w:r>
          </w:p>
          <w:p w14:paraId="5A9419EC" w14:textId="77777777" w:rsidR="005038E9" w:rsidRPr="004C2943" w:rsidRDefault="005038E9" w:rsidP="00EF2C60">
            <w:pPr>
              <w:spacing w:before="100" w:after="100"/>
              <w:rPr>
                <w:rFonts w:cs="Arial"/>
                <w:sz w:val="18"/>
              </w:rPr>
            </w:pPr>
            <w:r w:rsidRPr="004C2943">
              <w:rPr>
                <w:rFonts w:cs="Arial"/>
                <w:b/>
                <w:sz w:val="18"/>
              </w:rPr>
              <w:t xml:space="preserve">Refer to </w:t>
            </w:r>
            <w:hyperlink r:id="rId88" w:history="1">
              <w:r w:rsidRPr="004C2943">
                <w:rPr>
                  <w:rStyle w:val="Hyperlink"/>
                  <w:rFonts w:cs="Arial"/>
                  <w:b/>
                  <w:i/>
                  <w:sz w:val="18"/>
                </w:rPr>
                <w:t>NS</w:t>
              </w:r>
              <w:r w:rsidRPr="004C2943">
                <w:rPr>
                  <w:rStyle w:val="Hyperlink"/>
                  <w:rFonts w:cs="Arial"/>
                  <w:b/>
                  <w:sz w:val="18"/>
                </w:rPr>
                <w:t xml:space="preserve"> §1.1</w:t>
              </w:r>
            </w:hyperlink>
            <w:r w:rsidRPr="004C2943">
              <w:rPr>
                <w:rFonts w:cs="Arial"/>
                <w:b/>
                <w:sz w:val="18"/>
              </w:rPr>
              <w:t>.</w:t>
            </w:r>
          </w:p>
        </w:tc>
      </w:tr>
      <w:tr w:rsidR="005038E9" w:rsidRPr="00184CED" w14:paraId="309FEB7F" w14:textId="77777777" w:rsidTr="00EF2C60">
        <w:trPr>
          <w:cantSplit/>
          <w:jc w:val="center"/>
        </w:trPr>
        <w:tc>
          <w:tcPr>
            <w:tcW w:w="416" w:type="dxa"/>
            <w:vAlign w:val="center"/>
          </w:tcPr>
          <w:p w14:paraId="3F7C35DA" w14:textId="77777777" w:rsidR="005038E9" w:rsidRPr="004C2943" w:rsidRDefault="005038E9" w:rsidP="00EF2C60">
            <w:pPr>
              <w:spacing w:before="100" w:after="100"/>
              <w:jc w:val="center"/>
              <w:rPr>
                <w:rFonts w:cs="Arial"/>
                <w:b/>
                <w:sz w:val="20"/>
              </w:rPr>
            </w:pPr>
          </w:p>
        </w:tc>
        <w:tc>
          <w:tcPr>
            <w:tcW w:w="4742" w:type="dxa"/>
            <w:vAlign w:val="center"/>
          </w:tcPr>
          <w:p w14:paraId="1B2AB7F3" w14:textId="77777777" w:rsidR="005038E9" w:rsidRPr="004C2943" w:rsidRDefault="005038E9" w:rsidP="00EF2C60">
            <w:pPr>
              <w:spacing w:before="100" w:after="100"/>
              <w:rPr>
                <w:rFonts w:cs="Arial"/>
                <w:sz w:val="18"/>
              </w:rPr>
            </w:pPr>
            <w:r w:rsidRPr="004C2943">
              <w:rPr>
                <w:rFonts w:cs="Arial"/>
                <w:b/>
                <w:sz w:val="18"/>
              </w:rPr>
              <w:t>Ethical review</w:t>
            </w:r>
            <w:r w:rsidRPr="004C2943">
              <w:rPr>
                <w:rFonts w:cs="Arial"/>
                <w:sz w:val="18"/>
              </w:rPr>
              <w:t xml:space="preserve"> has been completed by the HEAG.</w:t>
            </w:r>
          </w:p>
        </w:tc>
        <w:tc>
          <w:tcPr>
            <w:tcW w:w="5418" w:type="dxa"/>
            <w:vAlign w:val="center"/>
          </w:tcPr>
          <w:p w14:paraId="50DFB141" w14:textId="77777777" w:rsidR="005038E9" w:rsidRPr="004C2943" w:rsidRDefault="005038E9" w:rsidP="00EF2C60">
            <w:pPr>
              <w:spacing w:before="100" w:after="100"/>
              <w:rPr>
                <w:rFonts w:cs="Arial"/>
                <w:sz w:val="18"/>
              </w:rPr>
            </w:pPr>
            <w:r w:rsidRPr="004C2943">
              <w:rPr>
                <w:rFonts w:cs="Arial"/>
                <w:sz w:val="18"/>
              </w:rPr>
              <w:t>The HEAG has reviewed the proposed research project set out in this application for compliance with the principles of Human Research Ethics.</w:t>
            </w:r>
          </w:p>
        </w:tc>
      </w:tr>
      <w:tr w:rsidR="005038E9" w:rsidRPr="00184CED" w14:paraId="3F57A917" w14:textId="77777777" w:rsidTr="00EF2C60">
        <w:trPr>
          <w:cantSplit/>
          <w:jc w:val="center"/>
        </w:trPr>
        <w:tc>
          <w:tcPr>
            <w:tcW w:w="416" w:type="dxa"/>
            <w:vAlign w:val="center"/>
          </w:tcPr>
          <w:p w14:paraId="021A3BA9" w14:textId="77777777" w:rsidR="005038E9" w:rsidRPr="004C2943" w:rsidRDefault="005038E9" w:rsidP="00EF2C60">
            <w:pPr>
              <w:spacing w:before="100" w:after="100"/>
              <w:jc w:val="center"/>
              <w:rPr>
                <w:rFonts w:cs="Arial"/>
                <w:b/>
                <w:sz w:val="20"/>
              </w:rPr>
            </w:pPr>
          </w:p>
        </w:tc>
        <w:tc>
          <w:tcPr>
            <w:tcW w:w="4742" w:type="dxa"/>
            <w:vAlign w:val="center"/>
          </w:tcPr>
          <w:p w14:paraId="436F71AD" w14:textId="77777777" w:rsidR="005038E9" w:rsidRPr="004C2943" w:rsidRDefault="005038E9" w:rsidP="00EF2C60">
            <w:pPr>
              <w:spacing w:before="100" w:after="100"/>
              <w:rPr>
                <w:rFonts w:cs="Arial"/>
                <w:sz w:val="18"/>
              </w:rPr>
            </w:pPr>
            <w:r w:rsidRPr="004C2943">
              <w:rPr>
                <w:rFonts w:cs="Arial"/>
                <w:sz w:val="18"/>
              </w:rPr>
              <w:t xml:space="preserve">The </w:t>
            </w:r>
            <w:r w:rsidRPr="004C2943">
              <w:rPr>
                <w:rFonts w:cs="Arial"/>
                <w:b/>
                <w:sz w:val="18"/>
              </w:rPr>
              <w:t>Minimal Risk</w:t>
            </w:r>
            <w:r w:rsidRPr="004C2943">
              <w:rPr>
                <w:rFonts w:cs="Arial"/>
                <w:sz w:val="18"/>
              </w:rPr>
              <w:t xml:space="preserve"> review process is appropriate for the proposed research project set out in this application.</w:t>
            </w:r>
          </w:p>
        </w:tc>
        <w:tc>
          <w:tcPr>
            <w:tcW w:w="5418" w:type="dxa"/>
            <w:vAlign w:val="center"/>
          </w:tcPr>
          <w:p w14:paraId="2568C4EE" w14:textId="77777777" w:rsidR="005038E9" w:rsidRPr="004C2943" w:rsidRDefault="005038E9"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A (below)</w:t>
            </w:r>
          </w:p>
        </w:tc>
      </w:tr>
      <w:tr w:rsidR="005038E9" w:rsidRPr="00184CED" w14:paraId="48ADF8A8" w14:textId="77777777" w:rsidTr="00EF2C60">
        <w:trPr>
          <w:cantSplit/>
          <w:jc w:val="center"/>
        </w:trPr>
        <w:tc>
          <w:tcPr>
            <w:tcW w:w="416" w:type="dxa"/>
            <w:vAlign w:val="center"/>
          </w:tcPr>
          <w:p w14:paraId="20FEADE6" w14:textId="77777777" w:rsidR="005038E9" w:rsidRPr="004C2943" w:rsidRDefault="005038E9" w:rsidP="00EF2C60">
            <w:pPr>
              <w:spacing w:before="100" w:after="100"/>
              <w:jc w:val="center"/>
              <w:rPr>
                <w:rFonts w:cs="Arial"/>
                <w:b/>
                <w:sz w:val="20"/>
              </w:rPr>
            </w:pPr>
          </w:p>
        </w:tc>
        <w:tc>
          <w:tcPr>
            <w:tcW w:w="4742" w:type="dxa"/>
            <w:vAlign w:val="center"/>
          </w:tcPr>
          <w:p w14:paraId="65622286" w14:textId="77777777" w:rsidR="005038E9" w:rsidRPr="004C2943" w:rsidRDefault="005038E9" w:rsidP="00EF2C60">
            <w:pPr>
              <w:spacing w:before="100" w:after="100"/>
              <w:rPr>
                <w:rFonts w:cs="Arial"/>
                <w:sz w:val="18"/>
              </w:rPr>
            </w:pPr>
            <w:r w:rsidRPr="004C2943">
              <w:rPr>
                <w:rFonts w:cs="Arial"/>
                <w:sz w:val="18"/>
              </w:rPr>
              <w:t xml:space="preserve">The </w:t>
            </w:r>
            <w:r w:rsidRPr="004C2943">
              <w:rPr>
                <w:rFonts w:cs="Arial"/>
                <w:b/>
                <w:sz w:val="18"/>
              </w:rPr>
              <w:t>Standard Project</w:t>
            </w:r>
            <w:r w:rsidRPr="004C2943">
              <w:rPr>
                <w:rFonts w:cs="Arial"/>
                <w:sz w:val="18"/>
              </w:rPr>
              <w:t xml:space="preserve"> review process is appropriate for the proposed research project set out in this application</w:t>
            </w:r>
          </w:p>
        </w:tc>
        <w:tc>
          <w:tcPr>
            <w:tcW w:w="5418" w:type="dxa"/>
            <w:vAlign w:val="center"/>
          </w:tcPr>
          <w:p w14:paraId="00D363F2" w14:textId="77777777" w:rsidR="005038E9" w:rsidRPr="004C2943" w:rsidRDefault="005038E9" w:rsidP="00EF2C60">
            <w:pPr>
              <w:spacing w:before="100" w:after="100"/>
              <w:rPr>
                <w:rFonts w:cs="Arial"/>
                <w:sz w:val="18"/>
              </w:rPr>
            </w:pPr>
            <w:r w:rsidRPr="004C2943">
              <w:rPr>
                <w:rFonts w:cs="Arial"/>
                <w:b/>
                <w:sz w:val="18"/>
                <w:szCs w:val="18"/>
              </w:rPr>
              <w:sym w:font="Wingdings" w:char="F0E0"/>
            </w:r>
            <w:r w:rsidRPr="004C2943">
              <w:rPr>
                <w:rFonts w:cs="Arial"/>
                <w:b/>
                <w:sz w:val="18"/>
              </w:rPr>
              <w:t xml:space="preserve"> Complete Declaration B (below)</w:t>
            </w:r>
          </w:p>
        </w:tc>
      </w:tr>
    </w:tbl>
    <w:p w14:paraId="55291248" w14:textId="77777777" w:rsidR="005038E9" w:rsidRDefault="005038E9" w:rsidP="005038E9">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5038E9" w:rsidRPr="00C211E6" w14:paraId="04C0D4CB" w14:textId="77777777" w:rsidTr="00EF2C60">
        <w:trPr>
          <w:cantSplit/>
          <w:jc w:val="center"/>
        </w:trPr>
        <w:tc>
          <w:tcPr>
            <w:tcW w:w="2376" w:type="dxa"/>
            <w:shd w:val="clear" w:color="auto" w:fill="00244F"/>
            <w:vAlign w:val="center"/>
          </w:tcPr>
          <w:p w14:paraId="23AF43E0" w14:textId="77777777" w:rsidR="005038E9" w:rsidRPr="004C2943" w:rsidRDefault="005038E9" w:rsidP="00EF2C60">
            <w:pPr>
              <w:spacing w:before="100" w:after="100"/>
              <w:ind w:left="46"/>
              <w:rPr>
                <w:rFonts w:cs="Arial"/>
                <w:b/>
                <w:color w:val="FFFFFF"/>
              </w:rPr>
            </w:pPr>
            <w:r w:rsidRPr="004C2943">
              <w:rPr>
                <w:rFonts w:cs="Arial"/>
                <w:b/>
                <w:color w:val="FFFFFF"/>
              </w:rPr>
              <w:t>Declaration A</w:t>
            </w:r>
          </w:p>
          <w:p w14:paraId="15CBBB8C" w14:textId="77777777" w:rsidR="005038E9" w:rsidRPr="004C2943" w:rsidRDefault="005038E9" w:rsidP="00EF2C60">
            <w:pPr>
              <w:spacing w:before="100" w:after="100"/>
              <w:ind w:left="46"/>
              <w:rPr>
                <w:rFonts w:cs="Arial"/>
                <w:b/>
                <w:color w:val="FFFFFF"/>
              </w:rPr>
            </w:pPr>
            <w:r w:rsidRPr="004C2943">
              <w:rPr>
                <w:rFonts w:cs="Arial"/>
                <w:b/>
                <w:color w:val="FFFFFF"/>
              </w:rPr>
              <w:t>(Minimal Risk):</w:t>
            </w:r>
          </w:p>
        </w:tc>
        <w:tc>
          <w:tcPr>
            <w:tcW w:w="8210" w:type="dxa"/>
            <w:gridSpan w:val="3"/>
            <w:vAlign w:val="center"/>
          </w:tcPr>
          <w:p w14:paraId="43E6B52A" w14:textId="77777777" w:rsidR="005038E9" w:rsidRPr="004C2943" w:rsidRDefault="005038E9" w:rsidP="00EF2C60">
            <w:pPr>
              <w:pStyle w:val="Question0"/>
              <w:rPr>
                <w:rFonts w:cs="Arial"/>
                <w:szCs w:val="22"/>
                <w:lang w:eastAsia="en-US"/>
              </w:rPr>
            </w:pPr>
            <w:r w:rsidRPr="004C2943">
              <w:rPr>
                <w:rFonts w:cs="Arial"/>
                <w:szCs w:val="22"/>
                <w:lang w:eastAsia="en-US"/>
              </w:rPr>
              <w:t xml:space="preserve">The HEAG has reviewed this project. The HEAG considers the methodological/technical and ethical aspects of the proposal to be appropriate to the tasks proposed. </w:t>
            </w:r>
            <w:r w:rsidRPr="004C2943">
              <w:rPr>
                <w:rFonts w:cs="Arial"/>
                <w:b/>
                <w:szCs w:val="22"/>
                <w:lang w:eastAsia="en-US"/>
              </w:rPr>
              <w:t>The HEAG grants approval for this research project to commence.</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5038E9" w:rsidRPr="00184CED" w14:paraId="4AE7A19C" w14:textId="77777777" w:rsidTr="00EF2C60">
        <w:trPr>
          <w:cantSplit/>
          <w:jc w:val="center"/>
        </w:trPr>
        <w:tc>
          <w:tcPr>
            <w:tcW w:w="4077" w:type="dxa"/>
            <w:gridSpan w:val="2"/>
            <w:shd w:val="clear" w:color="auto" w:fill="D9D9D9"/>
            <w:vAlign w:val="center"/>
          </w:tcPr>
          <w:p w14:paraId="74B01CA0" w14:textId="77777777" w:rsidR="005038E9" w:rsidRPr="004C2943" w:rsidRDefault="005038E9" w:rsidP="00EF2C60">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23471EC3" w14:textId="77777777" w:rsidR="005038E9" w:rsidRPr="004C2943" w:rsidRDefault="005038E9" w:rsidP="00EF2C60">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7A73E365" w14:textId="77777777" w:rsidR="005038E9" w:rsidRPr="004C2943" w:rsidRDefault="005038E9" w:rsidP="00EF2C60">
            <w:pPr>
              <w:pStyle w:val="Answer"/>
              <w:spacing w:line="240" w:lineRule="auto"/>
              <w:rPr>
                <w:rFonts w:cs="Arial"/>
                <w:szCs w:val="22"/>
                <w:lang w:eastAsia="en-US"/>
              </w:rPr>
            </w:pPr>
            <w:r w:rsidRPr="004C2943">
              <w:rPr>
                <w:rFonts w:cs="Arial"/>
                <w:b/>
                <w:sz w:val="18"/>
                <w:szCs w:val="22"/>
                <w:lang w:eastAsia="en-US"/>
              </w:rPr>
              <w:t>Date</w:t>
            </w:r>
          </w:p>
        </w:tc>
      </w:tr>
      <w:tr w:rsidR="005038E9" w:rsidRPr="00184CED" w14:paraId="4EC35D11" w14:textId="77777777" w:rsidTr="00EF2C60">
        <w:trPr>
          <w:cantSplit/>
          <w:jc w:val="center"/>
        </w:trPr>
        <w:tc>
          <w:tcPr>
            <w:tcW w:w="4077" w:type="dxa"/>
            <w:gridSpan w:val="2"/>
            <w:vAlign w:val="center"/>
          </w:tcPr>
          <w:p w14:paraId="332FCAB2" w14:textId="77777777" w:rsidR="005038E9" w:rsidRPr="004C2943" w:rsidRDefault="005038E9" w:rsidP="00EF2C60">
            <w:pPr>
              <w:pStyle w:val="Answer"/>
              <w:spacing w:line="480" w:lineRule="auto"/>
              <w:rPr>
                <w:rFonts w:cs="Arial"/>
                <w:sz w:val="24"/>
                <w:szCs w:val="22"/>
                <w:lang w:eastAsia="en-US"/>
              </w:rPr>
            </w:pPr>
          </w:p>
        </w:tc>
        <w:tc>
          <w:tcPr>
            <w:tcW w:w="4111" w:type="dxa"/>
            <w:vAlign w:val="center"/>
          </w:tcPr>
          <w:p w14:paraId="4B7FCD27" w14:textId="77777777" w:rsidR="005038E9" w:rsidRPr="004C2943" w:rsidRDefault="005038E9" w:rsidP="00EF2C60">
            <w:pPr>
              <w:pStyle w:val="Answer"/>
              <w:spacing w:line="480" w:lineRule="auto"/>
              <w:rPr>
                <w:rFonts w:cs="Arial"/>
                <w:sz w:val="24"/>
                <w:szCs w:val="22"/>
                <w:lang w:eastAsia="en-US"/>
              </w:rPr>
            </w:pPr>
          </w:p>
        </w:tc>
        <w:tc>
          <w:tcPr>
            <w:tcW w:w="2398" w:type="dxa"/>
            <w:vAlign w:val="center"/>
          </w:tcPr>
          <w:p w14:paraId="00EE3DBE" w14:textId="77777777" w:rsidR="005038E9" w:rsidRPr="004C2943" w:rsidRDefault="005038E9" w:rsidP="00EF2C60">
            <w:pPr>
              <w:pStyle w:val="Answer"/>
              <w:spacing w:line="480" w:lineRule="auto"/>
              <w:rPr>
                <w:rFonts w:cs="Arial"/>
                <w:sz w:val="24"/>
                <w:szCs w:val="22"/>
                <w:lang w:eastAsia="en-US"/>
              </w:rPr>
            </w:pPr>
          </w:p>
        </w:tc>
      </w:tr>
    </w:tbl>
    <w:p w14:paraId="37D6341D" w14:textId="77777777" w:rsidR="005038E9" w:rsidRDefault="005038E9" w:rsidP="005038E9">
      <w:pPr>
        <w:tabs>
          <w:tab w:val="left" w:leader="dot" w:pos="5760"/>
        </w:tabs>
        <w:ind w:left="-20" w:right="20"/>
        <w:jc w:val="both"/>
        <w:rPr>
          <w:rFonts w:cs="Arial"/>
          <w:sz w:val="18"/>
        </w:rPr>
      </w:pPr>
    </w:p>
    <w:p w14:paraId="2F9A00CC" w14:textId="77777777" w:rsidR="005038E9" w:rsidRDefault="005038E9" w:rsidP="005038E9">
      <w:pPr>
        <w:tabs>
          <w:tab w:val="left" w:leader="dot" w:pos="5760"/>
        </w:tabs>
        <w:ind w:left="-20" w:right="20"/>
        <w:jc w:val="both"/>
        <w:rPr>
          <w:rFonts w:cs="Arial"/>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1701"/>
        <w:gridCol w:w="4111"/>
        <w:gridCol w:w="2398"/>
      </w:tblGrid>
      <w:tr w:rsidR="005038E9" w:rsidRPr="00C211E6" w14:paraId="032EE8CE" w14:textId="77777777" w:rsidTr="00EF2C60">
        <w:trPr>
          <w:cantSplit/>
          <w:jc w:val="center"/>
        </w:trPr>
        <w:tc>
          <w:tcPr>
            <w:tcW w:w="2376" w:type="dxa"/>
            <w:shd w:val="clear" w:color="auto" w:fill="00244F"/>
            <w:vAlign w:val="center"/>
          </w:tcPr>
          <w:p w14:paraId="421D57CB" w14:textId="77777777" w:rsidR="005038E9" w:rsidRPr="004C2943" w:rsidRDefault="005038E9" w:rsidP="00EF2C60">
            <w:pPr>
              <w:spacing w:before="100" w:after="100"/>
              <w:ind w:left="46"/>
              <w:rPr>
                <w:rFonts w:cs="Arial"/>
                <w:b/>
                <w:color w:val="FFFFFF"/>
              </w:rPr>
            </w:pPr>
            <w:r w:rsidRPr="004C2943">
              <w:rPr>
                <w:rFonts w:cs="Arial"/>
                <w:b/>
                <w:color w:val="FFFFFF"/>
              </w:rPr>
              <w:t>Declaration B</w:t>
            </w:r>
          </w:p>
          <w:p w14:paraId="7ABDDDBC" w14:textId="77777777" w:rsidR="005038E9" w:rsidRPr="004C2943" w:rsidRDefault="005038E9" w:rsidP="00EF2C60">
            <w:pPr>
              <w:spacing w:before="100" w:after="100"/>
              <w:ind w:left="46"/>
              <w:rPr>
                <w:rFonts w:cs="Arial"/>
                <w:b/>
                <w:color w:val="FFFFFF"/>
              </w:rPr>
            </w:pPr>
            <w:r w:rsidRPr="004C2943">
              <w:rPr>
                <w:rFonts w:cs="Arial"/>
                <w:b/>
                <w:color w:val="FFFFFF"/>
              </w:rPr>
              <w:t>(Standard Project):</w:t>
            </w:r>
          </w:p>
        </w:tc>
        <w:tc>
          <w:tcPr>
            <w:tcW w:w="8210" w:type="dxa"/>
            <w:gridSpan w:val="3"/>
            <w:vAlign w:val="center"/>
          </w:tcPr>
          <w:p w14:paraId="60F07114" w14:textId="77777777" w:rsidR="005038E9" w:rsidRPr="004C2943" w:rsidRDefault="005038E9" w:rsidP="00EF2C60">
            <w:pPr>
              <w:pStyle w:val="Question0"/>
              <w:rPr>
                <w:rFonts w:cs="Arial"/>
                <w:szCs w:val="22"/>
                <w:lang w:eastAsia="en-US"/>
              </w:rPr>
            </w:pPr>
            <w:r w:rsidRPr="004C2943">
              <w:rPr>
                <w:rFonts w:cs="Arial"/>
                <w:szCs w:val="22"/>
                <w:lang w:eastAsia="en-US"/>
              </w:rPr>
              <w:t xml:space="preserve">The HEAG has reviewed this project and considers the methodological/technical and ethical aspects of the proposal to be appropriate to the tasks proposed. </w:t>
            </w:r>
            <w:r w:rsidRPr="004C2943">
              <w:rPr>
                <w:rFonts w:cs="Arial"/>
                <w:b/>
                <w:szCs w:val="22"/>
                <w:lang w:eastAsia="en-US"/>
              </w:rPr>
              <w:t>The HEAG regards this project as ready to submit to the HESC.</w:t>
            </w:r>
            <w:r w:rsidRPr="004C2943">
              <w:rPr>
                <w:rFonts w:cs="Arial"/>
                <w:szCs w:val="22"/>
                <w:lang w:eastAsia="en-US"/>
              </w:rPr>
              <w:t xml:space="preserve"> The HEAG considers that the researcher(s) has/have the necessary qualifications, experience and facilities to conduct the research described in the attached application in a manner that complies with the University’s policy on the management of research data and records, and to deal with any emergencies and contingencies that may arise.</w:t>
            </w:r>
            <w:r w:rsidRPr="004C2943">
              <w:rPr>
                <w:rFonts w:cs="Arial"/>
                <w:sz w:val="16"/>
                <w:szCs w:val="16"/>
                <w:lang w:eastAsia="en-US"/>
              </w:rPr>
              <w:t xml:space="preserve"> </w:t>
            </w:r>
            <w:r w:rsidRPr="004C2943">
              <w:rPr>
                <w:rFonts w:cs="Arial"/>
                <w:i/>
                <w:szCs w:val="16"/>
                <w:lang w:eastAsia="en-US"/>
              </w:rPr>
              <w:t>[Note: If the HEAG Chair is also a researcher in this project, the declaration should be signed by another authorised member of the HEAG.]</w:t>
            </w:r>
          </w:p>
        </w:tc>
      </w:tr>
      <w:tr w:rsidR="005038E9" w:rsidRPr="00184CED" w14:paraId="6323C952" w14:textId="77777777" w:rsidTr="00EF2C60">
        <w:trPr>
          <w:cantSplit/>
          <w:jc w:val="center"/>
        </w:trPr>
        <w:tc>
          <w:tcPr>
            <w:tcW w:w="4077" w:type="dxa"/>
            <w:gridSpan w:val="2"/>
            <w:shd w:val="clear" w:color="auto" w:fill="D9D9D9"/>
            <w:vAlign w:val="center"/>
          </w:tcPr>
          <w:p w14:paraId="39A5E6D3" w14:textId="77777777" w:rsidR="005038E9" w:rsidRPr="004C2943" w:rsidRDefault="005038E9" w:rsidP="00EF2C60">
            <w:pPr>
              <w:pStyle w:val="Answer"/>
              <w:spacing w:line="240" w:lineRule="auto"/>
              <w:rPr>
                <w:rFonts w:cs="Arial"/>
                <w:b/>
                <w:szCs w:val="22"/>
                <w:lang w:eastAsia="en-US"/>
              </w:rPr>
            </w:pPr>
            <w:r w:rsidRPr="004C2943">
              <w:rPr>
                <w:rFonts w:cs="Arial"/>
                <w:b/>
                <w:sz w:val="18"/>
                <w:szCs w:val="22"/>
                <w:lang w:eastAsia="en-US"/>
              </w:rPr>
              <w:t>Name of HEAG Chair/Authorised Member</w:t>
            </w:r>
          </w:p>
        </w:tc>
        <w:tc>
          <w:tcPr>
            <w:tcW w:w="4111" w:type="dxa"/>
            <w:shd w:val="clear" w:color="auto" w:fill="D9D9D9"/>
            <w:vAlign w:val="center"/>
          </w:tcPr>
          <w:p w14:paraId="2C950B24" w14:textId="77777777" w:rsidR="005038E9" w:rsidRPr="004C2943" w:rsidRDefault="005038E9" w:rsidP="00EF2C60">
            <w:pPr>
              <w:pStyle w:val="Answer"/>
              <w:spacing w:line="240" w:lineRule="auto"/>
              <w:rPr>
                <w:rFonts w:cs="Arial"/>
                <w:szCs w:val="22"/>
                <w:lang w:eastAsia="en-US"/>
              </w:rPr>
            </w:pPr>
            <w:r w:rsidRPr="004C2943">
              <w:rPr>
                <w:rFonts w:cs="Arial"/>
                <w:b/>
                <w:sz w:val="18"/>
                <w:szCs w:val="22"/>
                <w:lang w:eastAsia="en-US"/>
              </w:rPr>
              <w:t>Signature</w:t>
            </w:r>
          </w:p>
        </w:tc>
        <w:tc>
          <w:tcPr>
            <w:tcW w:w="2398" w:type="dxa"/>
            <w:shd w:val="clear" w:color="auto" w:fill="D9D9D9"/>
            <w:vAlign w:val="center"/>
          </w:tcPr>
          <w:p w14:paraId="6CD9306D" w14:textId="77777777" w:rsidR="005038E9" w:rsidRPr="004C2943" w:rsidRDefault="005038E9" w:rsidP="00EF2C60">
            <w:pPr>
              <w:pStyle w:val="Answer"/>
              <w:spacing w:line="240" w:lineRule="auto"/>
              <w:rPr>
                <w:rFonts w:cs="Arial"/>
                <w:szCs w:val="22"/>
                <w:lang w:eastAsia="en-US"/>
              </w:rPr>
            </w:pPr>
            <w:r w:rsidRPr="004C2943">
              <w:rPr>
                <w:rFonts w:cs="Arial"/>
                <w:b/>
                <w:sz w:val="18"/>
                <w:szCs w:val="22"/>
                <w:lang w:eastAsia="en-US"/>
              </w:rPr>
              <w:t>Date</w:t>
            </w:r>
          </w:p>
        </w:tc>
      </w:tr>
      <w:tr w:rsidR="005038E9" w:rsidRPr="00184CED" w14:paraId="0B64308E" w14:textId="77777777" w:rsidTr="00EF2C60">
        <w:trPr>
          <w:cantSplit/>
          <w:jc w:val="center"/>
        </w:trPr>
        <w:tc>
          <w:tcPr>
            <w:tcW w:w="4077" w:type="dxa"/>
            <w:gridSpan w:val="2"/>
            <w:vAlign w:val="center"/>
          </w:tcPr>
          <w:p w14:paraId="6EEF3537" w14:textId="77777777" w:rsidR="005038E9" w:rsidRPr="004C2943" w:rsidRDefault="005038E9" w:rsidP="00EF2C60">
            <w:pPr>
              <w:pStyle w:val="Answer"/>
              <w:spacing w:line="480" w:lineRule="auto"/>
              <w:rPr>
                <w:rFonts w:cs="Arial"/>
                <w:sz w:val="24"/>
                <w:szCs w:val="22"/>
                <w:lang w:eastAsia="en-US"/>
              </w:rPr>
            </w:pPr>
          </w:p>
        </w:tc>
        <w:tc>
          <w:tcPr>
            <w:tcW w:w="4111" w:type="dxa"/>
            <w:vAlign w:val="center"/>
          </w:tcPr>
          <w:p w14:paraId="69D9646E" w14:textId="77777777" w:rsidR="005038E9" w:rsidRPr="004C2943" w:rsidRDefault="005038E9" w:rsidP="00EF2C60">
            <w:pPr>
              <w:pStyle w:val="Answer"/>
              <w:spacing w:line="480" w:lineRule="auto"/>
              <w:rPr>
                <w:rFonts w:cs="Arial"/>
                <w:sz w:val="24"/>
                <w:szCs w:val="22"/>
                <w:lang w:eastAsia="en-US"/>
              </w:rPr>
            </w:pPr>
          </w:p>
        </w:tc>
        <w:tc>
          <w:tcPr>
            <w:tcW w:w="2398" w:type="dxa"/>
            <w:vAlign w:val="center"/>
          </w:tcPr>
          <w:p w14:paraId="53EECE10" w14:textId="77777777" w:rsidR="005038E9" w:rsidRPr="004C2943" w:rsidRDefault="005038E9" w:rsidP="00EF2C60">
            <w:pPr>
              <w:pStyle w:val="Answer"/>
              <w:spacing w:line="480" w:lineRule="auto"/>
              <w:rPr>
                <w:rFonts w:cs="Arial"/>
                <w:sz w:val="24"/>
                <w:szCs w:val="22"/>
                <w:lang w:eastAsia="en-US"/>
              </w:rPr>
            </w:pPr>
          </w:p>
        </w:tc>
      </w:tr>
      <w:bookmarkEnd w:id="0"/>
    </w:tbl>
    <w:p w14:paraId="37BD53DC" w14:textId="2CE3F36C" w:rsidR="00DD4BA3" w:rsidRPr="00011408" w:rsidRDefault="00DD4BA3" w:rsidP="00011408"/>
    <w:sectPr w:rsidR="00DD4BA3" w:rsidRPr="00011408" w:rsidSect="00180C8F">
      <w:footerReference w:type="default" r:id="rId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5CB9C" w14:textId="77777777" w:rsidR="00755E57" w:rsidRDefault="00755E57" w:rsidP="00B614C7">
      <w:r>
        <w:separator/>
      </w:r>
    </w:p>
  </w:endnote>
  <w:endnote w:type="continuationSeparator" w:id="0">
    <w:p w14:paraId="29A6941E" w14:textId="77777777" w:rsidR="00755E57" w:rsidRDefault="00755E57" w:rsidP="00B6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Helvetica Neue Light">
    <w:altName w:val="Arial Nova Light"/>
    <w:charset w:val="00"/>
    <w:family w:val="auto"/>
    <w:pitch w:val="variable"/>
    <w:sig w:usb0="A00002FF" w:usb1="5000205B" w:usb2="00000002" w:usb3="00000000" w:csb0="00000007"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0A0" w:firstRow="1" w:lastRow="0" w:firstColumn="1" w:lastColumn="0" w:noHBand="0" w:noVBand="0"/>
    </w:tblPr>
    <w:tblGrid>
      <w:gridCol w:w="5233"/>
      <w:gridCol w:w="5234"/>
    </w:tblGrid>
    <w:tr w:rsidR="00EF2C60" w:rsidRPr="00E31C90" w14:paraId="7851B40D" w14:textId="77777777">
      <w:trPr>
        <w:trHeight w:val="276"/>
        <w:jc w:val="center"/>
      </w:trPr>
      <w:tc>
        <w:tcPr>
          <w:tcW w:w="4949" w:type="dxa"/>
        </w:tcPr>
        <w:p w14:paraId="698128FC" w14:textId="77777777" w:rsidR="00EF2C60" w:rsidRDefault="00EF2C60" w:rsidP="00EF2C60">
          <w:pPr>
            <w:pStyle w:val="Footer"/>
            <w:tabs>
              <w:tab w:val="clear" w:pos="4320"/>
              <w:tab w:val="clear" w:pos="8640"/>
            </w:tabs>
            <w:rPr>
              <w:rFonts w:ascii="Arial" w:hAnsi="Arial" w:cs="Arial"/>
              <w:sz w:val="16"/>
              <w:szCs w:val="16"/>
            </w:rPr>
          </w:pPr>
          <w:hyperlink r:id="rId1" w:history="1">
            <w:r w:rsidRPr="00B614C7">
              <w:rPr>
                <w:rStyle w:val="Hyperlink"/>
                <w:rFonts w:ascii="Arial" w:hAnsi="Arial" w:cs="Arial"/>
                <w:sz w:val="16"/>
                <w:szCs w:val="16"/>
              </w:rPr>
              <w:t>Research Ethics and Integrity</w:t>
            </w:r>
          </w:hyperlink>
          <w:r>
            <w:rPr>
              <w:rFonts w:ascii="Arial" w:hAnsi="Arial" w:cs="Arial"/>
              <w:sz w:val="16"/>
              <w:szCs w:val="16"/>
            </w:rPr>
            <w:t xml:space="preserve"> | </w:t>
          </w:r>
          <w:hyperlink r:id="rId2" w:history="1">
            <w:r w:rsidRPr="00B614C7">
              <w:rPr>
                <w:rStyle w:val="Hyperlink"/>
                <w:rFonts w:ascii="Arial" w:hAnsi="Arial" w:cs="Arial"/>
                <w:sz w:val="16"/>
                <w:szCs w:val="16"/>
              </w:rPr>
              <w:t>Human Ethics</w:t>
            </w:r>
          </w:hyperlink>
        </w:p>
        <w:p w14:paraId="1B0E3D11" w14:textId="77777777" w:rsidR="00EF2C60" w:rsidRPr="007C78AD" w:rsidRDefault="00EF2C60" w:rsidP="00EF2C60">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tcPr>
        <w:p w14:paraId="0C496FC6" w14:textId="77777777" w:rsidR="00EF2C60" w:rsidRPr="00E31C90" w:rsidRDefault="00EF2C60" w:rsidP="00EF2C60">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p>
      </w:tc>
    </w:tr>
  </w:tbl>
  <w:p w14:paraId="71754E9B" w14:textId="77777777" w:rsidR="00EF2C60" w:rsidRPr="00960C58" w:rsidRDefault="00EF2C60" w:rsidP="00EF2C60">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0A0" w:firstRow="1" w:lastRow="0" w:firstColumn="1" w:lastColumn="0" w:noHBand="0" w:noVBand="0"/>
    </w:tblPr>
    <w:tblGrid>
      <w:gridCol w:w="5233"/>
      <w:gridCol w:w="5234"/>
    </w:tblGrid>
    <w:tr w:rsidR="00EF2C60" w:rsidRPr="00E31C90" w14:paraId="164B40A5" w14:textId="77777777">
      <w:trPr>
        <w:trHeight w:val="276"/>
        <w:jc w:val="center"/>
      </w:trPr>
      <w:tc>
        <w:tcPr>
          <w:tcW w:w="4949" w:type="dxa"/>
        </w:tcPr>
        <w:p w14:paraId="7B3EFFBF" w14:textId="77777777" w:rsidR="00EF2C60" w:rsidRDefault="00EF2C60" w:rsidP="0043539A">
          <w:pPr>
            <w:pStyle w:val="Footer"/>
            <w:tabs>
              <w:tab w:val="clear" w:pos="4320"/>
              <w:tab w:val="clear" w:pos="8640"/>
            </w:tabs>
            <w:rPr>
              <w:rFonts w:ascii="Arial" w:hAnsi="Arial" w:cs="Arial"/>
              <w:sz w:val="16"/>
              <w:szCs w:val="16"/>
            </w:rPr>
          </w:pPr>
          <w:hyperlink r:id="rId1" w:history="1">
            <w:r w:rsidRPr="00B614C7">
              <w:rPr>
                <w:rStyle w:val="Hyperlink"/>
                <w:rFonts w:ascii="Arial" w:hAnsi="Arial" w:cs="Arial"/>
                <w:sz w:val="16"/>
                <w:szCs w:val="16"/>
              </w:rPr>
              <w:t>Research Ethics and Integrity</w:t>
            </w:r>
          </w:hyperlink>
          <w:r>
            <w:rPr>
              <w:rFonts w:ascii="Arial" w:hAnsi="Arial" w:cs="Arial"/>
              <w:sz w:val="16"/>
              <w:szCs w:val="16"/>
            </w:rPr>
            <w:t xml:space="preserve"> | </w:t>
          </w:r>
          <w:hyperlink r:id="rId2" w:history="1">
            <w:r w:rsidRPr="00B614C7">
              <w:rPr>
                <w:rStyle w:val="Hyperlink"/>
                <w:rFonts w:ascii="Arial" w:hAnsi="Arial" w:cs="Arial"/>
                <w:sz w:val="16"/>
                <w:szCs w:val="16"/>
              </w:rPr>
              <w:t>Human Ethics</w:t>
            </w:r>
          </w:hyperlink>
        </w:p>
        <w:p w14:paraId="3AE634A7" w14:textId="77777777" w:rsidR="00EF2C60" w:rsidRPr="007C78AD" w:rsidRDefault="00EF2C60"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tcPr>
        <w:p w14:paraId="2C7EC4A9" w14:textId="77777777" w:rsidR="00EF2C60" w:rsidRPr="00E31C90" w:rsidRDefault="00EF2C60"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Pr>
              <w:rFonts w:ascii="Arial" w:hAnsi="Arial" w:cs="Arial"/>
              <w:b/>
              <w:bCs/>
              <w:noProof/>
              <w:sz w:val="16"/>
              <w:szCs w:val="16"/>
            </w:rPr>
            <w:t>20</w:t>
          </w:r>
          <w:r w:rsidRPr="00E31C90">
            <w:rPr>
              <w:rFonts w:ascii="Arial" w:hAnsi="Arial" w:cs="Arial"/>
              <w:b/>
              <w:bCs/>
              <w:sz w:val="16"/>
              <w:szCs w:val="16"/>
            </w:rPr>
            <w:fldChar w:fldCharType="end"/>
          </w:r>
        </w:p>
      </w:tc>
    </w:tr>
  </w:tbl>
  <w:p w14:paraId="5FFBA4B9" w14:textId="77777777" w:rsidR="00EF2C60" w:rsidRPr="00960C58" w:rsidRDefault="00EF2C60"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E0D9E" w14:textId="77777777" w:rsidR="00755E57" w:rsidRDefault="00755E57" w:rsidP="00B614C7">
      <w:r>
        <w:separator/>
      </w:r>
    </w:p>
  </w:footnote>
  <w:footnote w:type="continuationSeparator" w:id="0">
    <w:p w14:paraId="008B9A4E" w14:textId="77777777" w:rsidR="00755E57" w:rsidRDefault="00755E57" w:rsidP="00B61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A0A80E"/>
    <w:lvl w:ilvl="0">
      <w:numFmt w:val="bullet"/>
      <w:lvlText w:val="*"/>
      <w:lvlJc w:val="left"/>
    </w:lvl>
  </w:abstractNum>
  <w:abstractNum w:abstractNumId="1" w15:restartNumberingAfterBreak="0">
    <w:nsid w:val="039C2ABA"/>
    <w:multiLevelType w:val="hybridMultilevel"/>
    <w:tmpl w:val="04B29D62"/>
    <w:lvl w:ilvl="0" w:tplc="4244AAE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05F42351"/>
    <w:multiLevelType w:val="hybridMultilevel"/>
    <w:tmpl w:val="320202F6"/>
    <w:lvl w:ilvl="0" w:tplc="0C09000F">
      <w:start w:val="1"/>
      <w:numFmt w:val="decimal"/>
      <w:lvlText w:val="%1."/>
      <w:lvlJc w:val="left"/>
      <w:pPr>
        <w:ind w:left="720" w:hanging="360"/>
      </w:pPr>
      <w:rPr>
        <w:rFonts w:cs="Times New Roman"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337A073F"/>
    <w:multiLevelType w:val="hybridMultilevel"/>
    <w:tmpl w:val="8E5E3868"/>
    <w:lvl w:ilvl="0" w:tplc="C2CA37A0">
      <w:start w:val="1"/>
      <w:numFmt w:val="decimal"/>
      <w:pStyle w:val="Question"/>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7"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489F3C2B"/>
    <w:multiLevelType w:val="hybridMultilevel"/>
    <w:tmpl w:val="06E4B4EA"/>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720"/>
        </w:tabs>
        <w:ind w:left="720" w:hanging="360"/>
      </w:pPr>
      <w:rPr>
        <w:rFonts w:cs="Times New Roman"/>
      </w:rPr>
    </w:lvl>
    <w:lvl w:ilvl="2" w:tplc="0C09001B">
      <w:start w:val="1"/>
      <w:numFmt w:val="lowerRoman"/>
      <w:lvlText w:val="%3."/>
      <w:lvlJc w:val="right"/>
      <w:pPr>
        <w:tabs>
          <w:tab w:val="num" w:pos="1440"/>
        </w:tabs>
        <w:ind w:left="1440" w:hanging="180"/>
      </w:pPr>
      <w:rPr>
        <w:rFonts w:cs="Times New Roman"/>
      </w:rPr>
    </w:lvl>
    <w:lvl w:ilvl="3" w:tplc="0C09000F">
      <w:start w:val="1"/>
      <w:numFmt w:val="decimal"/>
      <w:lvlText w:val="%4."/>
      <w:lvlJc w:val="left"/>
      <w:pPr>
        <w:tabs>
          <w:tab w:val="num" w:pos="2160"/>
        </w:tabs>
        <w:ind w:left="2160" w:hanging="360"/>
      </w:pPr>
      <w:rPr>
        <w:rFonts w:cs="Times New Roman"/>
      </w:rPr>
    </w:lvl>
    <w:lvl w:ilvl="4" w:tplc="0C090019">
      <w:start w:val="1"/>
      <w:numFmt w:val="lowerLetter"/>
      <w:lvlText w:val="%5."/>
      <w:lvlJc w:val="left"/>
      <w:pPr>
        <w:tabs>
          <w:tab w:val="num" w:pos="2880"/>
        </w:tabs>
        <w:ind w:left="2880" w:hanging="360"/>
      </w:pPr>
      <w:rPr>
        <w:rFonts w:cs="Times New Roman"/>
      </w:rPr>
    </w:lvl>
    <w:lvl w:ilvl="5" w:tplc="0C09001B">
      <w:start w:val="1"/>
      <w:numFmt w:val="lowerRoman"/>
      <w:lvlText w:val="%6."/>
      <w:lvlJc w:val="right"/>
      <w:pPr>
        <w:tabs>
          <w:tab w:val="num" w:pos="3600"/>
        </w:tabs>
        <w:ind w:left="3600" w:hanging="180"/>
      </w:pPr>
      <w:rPr>
        <w:rFonts w:cs="Times New Roman"/>
      </w:rPr>
    </w:lvl>
    <w:lvl w:ilvl="6" w:tplc="0C09000F">
      <w:start w:val="1"/>
      <w:numFmt w:val="decimal"/>
      <w:lvlText w:val="%7."/>
      <w:lvlJc w:val="left"/>
      <w:pPr>
        <w:tabs>
          <w:tab w:val="num" w:pos="4320"/>
        </w:tabs>
        <w:ind w:left="4320" w:hanging="360"/>
      </w:pPr>
      <w:rPr>
        <w:rFonts w:cs="Times New Roman"/>
      </w:rPr>
    </w:lvl>
    <w:lvl w:ilvl="7" w:tplc="0C090019">
      <w:start w:val="1"/>
      <w:numFmt w:val="lowerLetter"/>
      <w:lvlText w:val="%8."/>
      <w:lvlJc w:val="left"/>
      <w:pPr>
        <w:tabs>
          <w:tab w:val="num" w:pos="5040"/>
        </w:tabs>
        <w:ind w:left="5040" w:hanging="360"/>
      </w:pPr>
      <w:rPr>
        <w:rFonts w:cs="Times New Roman"/>
      </w:rPr>
    </w:lvl>
    <w:lvl w:ilvl="8" w:tplc="0C09001B">
      <w:start w:val="1"/>
      <w:numFmt w:val="lowerRoman"/>
      <w:lvlText w:val="%9."/>
      <w:lvlJc w:val="right"/>
      <w:pPr>
        <w:tabs>
          <w:tab w:val="num" w:pos="5760"/>
        </w:tabs>
        <w:ind w:left="5760" w:hanging="180"/>
      </w:pPr>
      <w:rPr>
        <w:rFonts w:cs="Times New Roman"/>
      </w:rPr>
    </w:lvl>
  </w:abstractNum>
  <w:abstractNum w:abstractNumId="10" w15:restartNumberingAfterBreak="0">
    <w:nsid w:val="4BD27A73"/>
    <w:multiLevelType w:val="multilevel"/>
    <w:tmpl w:val="AB58FDEA"/>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4EA545B8"/>
    <w:multiLevelType w:val="hybridMultilevel"/>
    <w:tmpl w:val="2152A730"/>
    <w:lvl w:ilvl="0" w:tplc="E2C2DAFC">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800"/>
        </w:tabs>
        <w:ind w:left="1800" w:hanging="360"/>
      </w:pPr>
      <w:rPr>
        <w:rFonts w:cs="Times New Roman"/>
      </w:rPr>
    </w:lvl>
    <w:lvl w:ilvl="2" w:tplc="0C09001B">
      <w:start w:val="1"/>
      <w:numFmt w:val="lowerRoman"/>
      <w:lvlText w:val="%3."/>
      <w:lvlJc w:val="right"/>
      <w:pPr>
        <w:tabs>
          <w:tab w:val="num" w:pos="2520"/>
        </w:tabs>
        <w:ind w:left="2520" w:hanging="180"/>
      </w:pPr>
      <w:rPr>
        <w:rFonts w:cs="Times New Roman"/>
      </w:rPr>
    </w:lvl>
    <w:lvl w:ilvl="3" w:tplc="0C09000F">
      <w:start w:val="1"/>
      <w:numFmt w:val="decimal"/>
      <w:lvlText w:val="%4."/>
      <w:lvlJc w:val="left"/>
      <w:pPr>
        <w:tabs>
          <w:tab w:val="num" w:pos="3240"/>
        </w:tabs>
        <w:ind w:left="3240" w:hanging="360"/>
      </w:pPr>
      <w:rPr>
        <w:rFonts w:cs="Times New Roman"/>
      </w:rPr>
    </w:lvl>
    <w:lvl w:ilvl="4" w:tplc="0C090019">
      <w:start w:val="1"/>
      <w:numFmt w:val="lowerLetter"/>
      <w:lvlText w:val="%5."/>
      <w:lvlJc w:val="left"/>
      <w:pPr>
        <w:tabs>
          <w:tab w:val="num" w:pos="3960"/>
        </w:tabs>
        <w:ind w:left="3960" w:hanging="360"/>
      </w:pPr>
      <w:rPr>
        <w:rFonts w:cs="Times New Roman"/>
      </w:rPr>
    </w:lvl>
    <w:lvl w:ilvl="5" w:tplc="0C09001B">
      <w:start w:val="1"/>
      <w:numFmt w:val="lowerRoman"/>
      <w:lvlText w:val="%6."/>
      <w:lvlJc w:val="right"/>
      <w:pPr>
        <w:tabs>
          <w:tab w:val="num" w:pos="4680"/>
        </w:tabs>
        <w:ind w:left="4680" w:hanging="180"/>
      </w:pPr>
      <w:rPr>
        <w:rFonts w:cs="Times New Roman"/>
      </w:rPr>
    </w:lvl>
    <w:lvl w:ilvl="6" w:tplc="0C09000F">
      <w:start w:val="1"/>
      <w:numFmt w:val="decimal"/>
      <w:lvlText w:val="%7."/>
      <w:lvlJc w:val="left"/>
      <w:pPr>
        <w:tabs>
          <w:tab w:val="num" w:pos="5400"/>
        </w:tabs>
        <w:ind w:left="5400" w:hanging="360"/>
      </w:pPr>
      <w:rPr>
        <w:rFonts w:cs="Times New Roman"/>
      </w:rPr>
    </w:lvl>
    <w:lvl w:ilvl="7" w:tplc="0C090019">
      <w:start w:val="1"/>
      <w:numFmt w:val="lowerLetter"/>
      <w:lvlText w:val="%8."/>
      <w:lvlJc w:val="left"/>
      <w:pPr>
        <w:tabs>
          <w:tab w:val="num" w:pos="6120"/>
        </w:tabs>
        <w:ind w:left="6120" w:hanging="360"/>
      </w:pPr>
      <w:rPr>
        <w:rFonts w:cs="Times New Roman"/>
      </w:rPr>
    </w:lvl>
    <w:lvl w:ilvl="8" w:tplc="0C09001B">
      <w:start w:val="1"/>
      <w:numFmt w:val="lowerRoman"/>
      <w:lvlText w:val="%9."/>
      <w:lvlJc w:val="right"/>
      <w:pPr>
        <w:tabs>
          <w:tab w:val="num" w:pos="6840"/>
        </w:tabs>
        <w:ind w:left="6840" w:hanging="180"/>
      </w:pPr>
      <w:rPr>
        <w:rFonts w:cs="Times New Roman"/>
      </w:rPr>
    </w:lvl>
  </w:abstractNum>
  <w:abstractNum w:abstractNumId="12" w15:restartNumberingAfterBreak="0">
    <w:nsid w:val="552D5AF9"/>
    <w:multiLevelType w:val="hybridMultilevel"/>
    <w:tmpl w:val="8F02A792"/>
    <w:lvl w:ilvl="0" w:tplc="0C09000F">
      <w:start w:val="1"/>
      <w:numFmt w:val="decimal"/>
      <w:lvlText w:val="%1."/>
      <w:lvlJc w:val="left"/>
      <w:pPr>
        <w:ind w:left="360" w:hanging="360"/>
      </w:pPr>
      <w:rPr>
        <w:rFonts w:cs="Times New Roman"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65F1107F"/>
    <w:multiLevelType w:val="multilevel"/>
    <w:tmpl w:val="EFC031C2"/>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4" w15:restartNumberingAfterBreak="0">
    <w:nsid w:val="678E0B91"/>
    <w:multiLevelType w:val="hybridMultilevel"/>
    <w:tmpl w:val="2418020A"/>
    <w:lvl w:ilvl="0" w:tplc="675476CE">
      <w:start w:val="1"/>
      <w:numFmt w:val="lowerLetter"/>
      <w:lvlText w:val="(%1)"/>
      <w:lvlJc w:val="left"/>
      <w:pPr>
        <w:ind w:left="473" w:hanging="360"/>
      </w:pPr>
      <w:rPr>
        <w:rFonts w:hint="default"/>
      </w:rPr>
    </w:lvl>
    <w:lvl w:ilvl="1" w:tplc="04090019">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5" w15:restartNumberingAfterBreak="0">
    <w:nsid w:val="6F530062"/>
    <w:multiLevelType w:val="hybridMultilevel"/>
    <w:tmpl w:val="2BACD1BC"/>
    <w:lvl w:ilvl="0" w:tplc="58FAD1CC">
      <w:start w:val="1"/>
      <w:numFmt w:val="decimal"/>
      <w:lvlText w:val="%1."/>
      <w:lvlJc w:val="left"/>
      <w:pPr>
        <w:ind w:left="473" w:hanging="360"/>
      </w:pPr>
      <w:rPr>
        <w:rFonts w:cs="Times New Roman" w:hint="default"/>
      </w:rPr>
    </w:lvl>
    <w:lvl w:ilvl="1" w:tplc="04090019">
      <w:start w:val="1"/>
      <w:numFmt w:val="lowerLetter"/>
      <w:lvlText w:val="%2."/>
      <w:lvlJc w:val="left"/>
      <w:pPr>
        <w:ind w:left="1193" w:hanging="360"/>
      </w:pPr>
      <w:rPr>
        <w:rFonts w:cs="Times New Roman"/>
      </w:rPr>
    </w:lvl>
    <w:lvl w:ilvl="2" w:tplc="0409001B">
      <w:start w:val="1"/>
      <w:numFmt w:val="lowerRoman"/>
      <w:lvlText w:val="%3."/>
      <w:lvlJc w:val="right"/>
      <w:pPr>
        <w:ind w:left="1913" w:hanging="180"/>
      </w:pPr>
      <w:rPr>
        <w:rFonts w:cs="Times New Roman"/>
      </w:rPr>
    </w:lvl>
    <w:lvl w:ilvl="3" w:tplc="0409000F">
      <w:start w:val="1"/>
      <w:numFmt w:val="decimal"/>
      <w:lvlText w:val="%4."/>
      <w:lvlJc w:val="left"/>
      <w:pPr>
        <w:ind w:left="2633" w:hanging="360"/>
      </w:pPr>
      <w:rPr>
        <w:rFonts w:cs="Times New Roman"/>
      </w:rPr>
    </w:lvl>
    <w:lvl w:ilvl="4" w:tplc="04090019">
      <w:start w:val="1"/>
      <w:numFmt w:val="lowerLetter"/>
      <w:lvlText w:val="%5."/>
      <w:lvlJc w:val="left"/>
      <w:pPr>
        <w:ind w:left="3353" w:hanging="360"/>
      </w:pPr>
      <w:rPr>
        <w:rFonts w:cs="Times New Roman"/>
      </w:rPr>
    </w:lvl>
    <w:lvl w:ilvl="5" w:tplc="0409001B">
      <w:start w:val="1"/>
      <w:numFmt w:val="lowerRoman"/>
      <w:lvlText w:val="%6."/>
      <w:lvlJc w:val="right"/>
      <w:pPr>
        <w:ind w:left="4073" w:hanging="180"/>
      </w:pPr>
      <w:rPr>
        <w:rFonts w:cs="Times New Roman"/>
      </w:rPr>
    </w:lvl>
    <w:lvl w:ilvl="6" w:tplc="0409000F">
      <w:start w:val="1"/>
      <w:numFmt w:val="decimal"/>
      <w:lvlText w:val="%7."/>
      <w:lvlJc w:val="left"/>
      <w:pPr>
        <w:ind w:left="4793" w:hanging="360"/>
      </w:pPr>
      <w:rPr>
        <w:rFonts w:cs="Times New Roman"/>
      </w:rPr>
    </w:lvl>
    <w:lvl w:ilvl="7" w:tplc="04090019">
      <w:start w:val="1"/>
      <w:numFmt w:val="lowerLetter"/>
      <w:lvlText w:val="%8."/>
      <w:lvlJc w:val="left"/>
      <w:pPr>
        <w:ind w:left="5513" w:hanging="360"/>
      </w:pPr>
      <w:rPr>
        <w:rFonts w:cs="Times New Roman"/>
      </w:rPr>
    </w:lvl>
    <w:lvl w:ilvl="8" w:tplc="0409001B">
      <w:start w:val="1"/>
      <w:numFmt w:val="lowerRoman"/>
      <w:lvlText w:val="%9."/>
      <w:lvlJc w:val="right"/>
      <w:pPr>
        <w:ind w:left="6233" w:hanging="180"/>
      </w:pPr>
      <w:rPr>
        <w:rFonts w:cs="Times New Roman"/>
      </w:rPr>
    </w:lvl>
  </w:abstractNum>
  <w:abstractNum w:abstractNumId="16" w15:restartNumberingAfterBreak="0">
    <w:nsid w:val="75131C98"/>
    <w:multiLevelType w:val="hybridMultilevel"/>
    <w:tmpl w:val="5C7C7952"/>
    <w:lvl w:ilvl="0" w:tplc="66E0313E">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7"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hint="default"/>
      </w:rPr>
    </w:lvl>
    <w:lvl w:ilvl="2" w:tplc="0C090005">
      <w:start w:val="1"/>
      <w:numFmt w:val="bullet"/>
      <w:lvlText w:val=""/>
      <w:lvlJc w:val="left"/>
      <w:pPr>
        <w:ind w:left="2214" w:hanging="360"/>
      </w:pPr>
      <w:rPr>
        <w:rFonts w:ascii="Wingdings" w:hAnsi="Wingdings" w:hint="default"/>
      </w:rPr>
    </w:lvl>
    <w:lvl w:ilvl="3" w:tplc="0C090001">
      <w:start w:val="1"/>
      <w:numFmt w:val="bullet"/>
      <w:lvlText w:val=""/>
      <w:lvlJc w:val="left"/>
      <w:pPr>
        <w:ind w:left="2934" w:hanging="360"/>
      </w:pPr>
      <w:rPr>
        <w:rFonts w:ascii="Symbol" w:hAnsi="Symbol" w:hint="default"/>
      </w:rPr>
    </w:lvl>
    <w:lvl w:ilvl="4" w:tplc="0C090003">
      <w:start w:val="1"/>
      <w:numFmt w:val="bullet"/>
      <w:lvlText w:val="o"/>
      <w:lvlJc w:val="left"/>
      <w:pPr>
        <w:ind w:left="3654" w:hanging="360"/>
      </w:pPr>
      <w:rPr>
        <w:rFonts w:ascii="Courier New" w:hAnsi="Courier New" w:hint="default"/>
      </w:rPr>
    </w:lvl>
    <w:lvl w:ilvl="5" w:tplc="0C090005">
      <w:start w:val="1"/>
      <w:numFmt w:val="bullet"/>
      <w:lvlText w:val=""/>
      <w:lvlJc w:val="left"/>
      <w:pPr>
        <w:ind w:left="4374" w:hanging="360"/>
      </w:pPr>
      <w:rPr>
        <w:rFonts w:ascii="Wingdings" w:hAnsi="Wingdings" w:hint="default"/>
      </w:rPr>
    </w:lvl>
    <w:lvl w:ilvl="6" w:tplc="0C090001">
      <w:start w:val="1"/>
      <w:numFmt w:val="bullet"/>
      <w:lvlText w:val=""/>
      <w:lvlJc w:val="left"/>
      <w:pPr>
        <w:ind w:left="5094" w:hanging="360"/>
      </w:pPr>
      <w:rPr>
        <w:rFonts w:ascii="Symbol" w:hAnsi="Symbol" w:hint="default"/>
      </w:rPr>
    </w:lvl>
    <w:lvl w:ilvl="7" w:tplc="0C090003">
      <w:start w:val="1"/>
      <w:numFmt w:val="bullet"/>
      <w:lvlText w:val="o"/>
      <w:lvlJc w:val="left"/>
      <w:pPr>
        <w:ind w:left="5814" w:hanging="360"/>
      </w:pPr>
      <w:rPr>
        <w:rFonts w:ascii="Courier New" w:hAnsi="Courier New" w:hint="default"/>
      </w:rPr>
    </w:lvl>
    <w:lvl w:ilvl="8" w:tplc="0C090005">
      <w:start w:val="1"/>
      <w:numFmt w:val="bullet"/>
      <w:lvlText w:val=""/>
      <w:lvlJc w:val="left"/>
      <w:pPr>
        <w:ind w:left="6534" w:hanging="360"/>
      </w:pPr>
      <w:rPr>
        <w:rFonts w:ascii="Wingdings" w:hAnsi="Wingdings" w:hint="default"/>
      </w:rPr>
    </w:lvl>
  </w:abstractNum>
  <w:abstractNum w:abstractNumId="18" w15:restartNumberingAfterBreak="0">
    <w:nsid w:val="7D9E7B86"/>
    <w:multiLevelType w:val="hybridMultilevel"/>
    <w:tmpl w:val="984E54D2"/>
    <w:lvl w:ilvl="0" w:tplc="CC6E0B7A">
      <w:start w:val="1"/>
      <w:numFmt w:val="decimal"/>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num w:numId="1">
    <w:abstractNumId w:val="6"/>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10"/>
  </w:num>
  <w:num w:numId="4">
    <w:abstractNumId w:val="5"/>
  </w:num>
  <w:num w:numId="5">
    <w:abstractNumId w:val="17"/>
  </w:num>
  <w:num w:numId="6">
    <w:abstractNumId w:val="8"/>
  </w:num>
  <w:num w:numId="7">
    <w:abstractNumId w:val="7"/>
  </w:num>
  <w:num w:numId="8">
    <w:abstractNumId w:val="4"/>
  </w:num>
  <w:num w:numId="9">
    <w:abstractNumId w:val="12"/>
  </w:num>
  <w:num w:numId="10">
    <w:abstractNumId w:val="2"/>
  </w:num>
  <w:num w:numId="11">
    <w:abstractNumId w:val="15"/>
  </w:num>
  <w:num w:numId="12">
    <w:abstractNumId w:val="11"/>
  </w:num>
  <w:num w:numId="13">
    <w:abstractNumId w:val="13"/>
  </w:num>
  <w:num w:numId="14">
    <w:abstractNumId w:val="9"/>
  </w:num>
  <w:num w:numId="15">
    <w:abstractNumId w:val="1"/>
  </w:num>
  <w:num w:numId="16">
    <w:abstractNumId w:val="16"/>
  </w:num>
  <w:num w:numId="17">
    <w:abstractNumId w:val="14"/>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1408"/>
    <w:rsid w:val="000133FD"/>
    <w:rsid w:val="000137E0"/>
    <w:rsid w:val="000172C3"/>
    <w:rsid w:val="0002123B"/>
    <w:rsid w:val="00022129"/>
    <w:rsid w:val="00030F8B"/>
    <w:rsid w:val="000446AA"/>
    <w:rsid w:val="00044823"/>
    <w:rsid w:val="00045B08"/>
    <w:rsid w:val="00046239"/>
    <w:rsid w:val="00046DDE"/>
    <w:rsid w:val="00057C47"/>
    <w:rsid w:val="000678D5"/>
    <w:rsid w:val="00075123"/>
    <w:rsid w:val="00082958"/>
    <w:rsid w:val="000846AD"/>
    <w:rsid w:val="000906D8"/>
    <w:rsid w:val="0009094C"/>
    <w:rsid w:val="00090D80"/>
    <w:rsid w:val="00090FF3"/>
    <w:rsid w:val="00096689"/>
    <w:rsid w:val="00097425"/>
    <w:rsid w:val="00097BBB"/>
    <w:rsid w:val="000A0325"/>
    <w:rsid w:val="000A4EF8"/>
    <w:rsid w:val="000A5316"/>
    <w:rsid w:val="000A73C8"/>
    <w:rsid w:val="000B069A"/>
    <w:rsid w:val="000B07B8"/>
    <w:rsid w:val="000B1149"/>
    <w:rsid w:val="000B1AF8"/>
    <w:rsid w:val="000B2920"/>
    <w:rsid w:val="000B62C3"/>
    <w:rsid w:val="000C17FF"/>
    <w:rsid w:val="000C5F0D"/>
    <w:rsid w:val="000C7BEC"/>
    <w:rsid w:val="000D276F"/>
    <w:rsid w:val="000D3862"/>
    <w:rsid w:val="000E199C"/>
    <w:rsid w:val="000E19BC"/>
    <w:rsid w:val="000E1CCD"/>
    <w:rsid w:val="000E5F01"/>
    <w:rsid w:val="000E61D6"/>
    <w:rsid w:val="000E6CCE"/>
    <w:rsid w:val="000E725B"/>
    <w:rsid w:val="000F1933"/>
    <w:rsid w:val="000F5551"/>
    <w:rsid w:val="000F59FF"/>
    <w:rsid w:val="000F791B"/>
    <w:rsid w:val="001022E4"/>
    <w:rsid w:val="001040A5"/>
    <w:rsid w:val="001101D6"/>
    <w:rsid w:val="00113E98"/>
    <w:rsid w:val="0011513B"/>
    <w:rsid w:val="00123072"/>
    <w:rsid w:val="00123928"/>
    <w:rsid w:val="00141806"/>
    <w:rsid w:val="00151D3B"/>
    <w:rsid w:val="001549F6"/>
    <w:rsid w:val="00165367"/>
    <w:rsid w:val="0016690A"/>
    <w:rsid w:val="00171FD8"/>
    <w:rsid w:val="00174A6F"/>
    <w:rsid w:val="00175797"/>
    <w:rsid w:val="00180C8F"/>
    <w:rsid w:val="00182967"/>
    <w:rsid w:val="00183D3D"/>
    <w:rsid w:val="0018414D"/>
    <w:rsid w:val="00184B08"/>
    <w:rsid w:val="00184CED"/>
    <w:rsid w:val="00184F70"/>
    <w:rsid w:val="00191EEF"/>
    <w:rsid w:val="001933BA"/>
    <w:rsid w:val="00194C19"/>
    <w:rsid w:val="00196D9E"/>
    <w:rsid w:val="00196FA9"/>
    <w:rsid w:val="001A0699"/>
    <w:rsid w:val="001A3105"/>
    <w:rsid w:val="001A3A60"/>
    <w:rsid w:val="001A449A"/>
    <w:rsid w:val="001A735D"/>
    <w:rsid w:val="001A7555"/>
    <w:rsid w:val="001B0505"/>
    <w:rsid w:val="001B388E"/>
    <w:rsid w:val="001D7355"/>
    <w:rsid w:val="001E0219"/>
    <w:rsid w:val="001E552B"/>
    <w:rsid w:val="001F0F4A"/>
    <w:rsid w:val="001F4745"/>
    <w:rsid w:val="00200721"/>
    <w:rsid w:val="00201509"/>
    <w:rsid w:val="00205241"/>
    <w:rsid w:val="00211A5E"/>
    <w:rsid w:val="0021559B"/>
    <w:rsid w:val="00225445"/>
    <w:rsid w:val="00231FA1"/>
    <w:rsid w:val="00236E78"/>
    <w:rsid w:val="00236E7B"/>
    <w:rsid w:val="00242FD3"/>
    <w:rsid w:val="002431E8"/>
    <w:rsid w:val="00245DBD"/>
    <w:rsid w:val="00254AE9"/>
    <w:rsid w:val="00255CA3"/>
    <w:rsid w:val="0026186C"/>
    <w:rsid w:val="00261DA7"/>
    <w:rsid w:val="0026257D"/>
    <w:rsid w:val="00264E54"/>
    <w:rsid w:val="00281918"/>
    <w:rsid w:val="00281F9A"/>
    <w:rsid w:val="002829DF"/>
    <w:rsid w:val="00284A47"/>
    <w:rsid w:val="0028548D"/>
    <w:rsid w:val="002929C4"/>
    <w:rsid w:val="00294041"/>
    <w:rsid w:val="002A200F"/>
    <w:rsid w:val="002B05CF"/>
    <w:rsid w:val="002B2D8E"/>
    <w:rsid w:val="002B5CA9"/>
    <w:rsid w:val="002C6438"/>
    <w:rsid w:val="002D1528"/>
    <w:rsid w:val="002D4884"/>
    <w:rsid w:val="002E2C5E"/>
    <w:rsid w:val="002E7134"/>
    <w:rsid w:val="002E790C"/>
    <w:rsid w:val="002F59C2"/>
    <w:rsid w:val="0030215A"/>
    <w:rsid w:val="00302AE0"/>
    <w:rsid w:val="00303343"/>
    <w:rsid w:val="00304506"/>
    <w:rsid w:val="003128E3"/>
    <w:rsid w:val="0031489E"/>
    <w:rsid w:val="003150D3"/>
    <w:rsid w:val="003151E2"/>
    <w:rsid w:val="00316A08"/>
    <w:rsid w:val="00323AB5"/>
    <w:rsid w:val="0032622B"/>
    <w:rsid w:val="00330916"/>
    <w:rsid w:val="00335293"/>
    <w:rsid w:val="00345EB6"/>
    <w:rsid w:val="003462FC"/>
    <w:rsid w:val="0035354D"/>
    <w:rsid w:val="003607D1"/>
    <w:rsid w:val="00362538"/>
    <w:rsid w:val="00362546"/>
    <w:rsid w:val="00363229"/>
    <w:rsid w:val="00364271"/>
    <w:rsid w:val="003658AF"/>
    <w:rsid w:val="00372E84"/>
    <w:rsid w:val="00375E9A"/>
    <w:rsid w:val="003818AA"/>
    <w:rsid w:val="00383564"/>
    <w:rsid w:val="0038516B"/>
    <w:rsid w:val="00385B4D"/>
    <w:rsid w:val="00390F33"/>
    <w:rsid w:val="00392AEC"/>
    <w:rsid w:val="003946AE"/>
    <w:rsid w:val="003A0560"/>
    <w:rsid w:val="003A1AEC"/>
    <w:rsid w:val="003A59E2"/>
    <w:rsid w:val="003A6278"/>
    <w:rsid w:val="003A6993"/>
    <w:rsid w:val="003B1C8B"/>
    <w:rsid w:val="003B3AF5"/>
    <w:rsid w:val="003B7E56"/>
    <w:rsid w:val="003C1118"/>
    <w:rsid w:val="003C2AF3"/>
    <w:rsid w:val="003C7C42"/>
    <w:rsid w:val="003D1179"/>
    <w:rsid w:val="003D340A"/>
    <w:rsid w:val="003D4B87"/>
    <w:rsid w:val="003D6181"/>
    <w:rsid w:val="003D6624"/>
    <w:rsid w:val="003E202B"/>
    <w:rsid w:val="003E6F2E"/>
    <w:rsid w:val="003E71FA"/>
    <w:rsid w:val="003E72FB"/>
    <w:rsid w:val="003E7B9F"/>
    <w:rsid w:val="003F1E04"/>
    <w:rsid w:val="003F734C"/>
    <w:rsid w:val="00402348"/>
    <w:rsid w:val="00404063"/>
    <w:rsid w:val="00407964"/>
    <w:rsid w:val="00412950"/>
    <w:rsid w:val="00412DC5"/>
    <w:rsid w:val="00412DDE"/>
    <w:rsid w:val="00413FD6"/>
    <w:rsid w:val="00425FEE"/>
    <w:rsid w:val="00426E9C"/>
    <w:rsid w:val="004278BF"/>
    <w:rsid w:val="004307B2"/>
    <w:rsid w:val="00430808"/>
    <w:rsid w:val="0043539A"/>
    <w:rsid w:val="00436396"/>
    <w:rsid w:val="004369B3"/>
    <w:rsid w:val="00440AFD"/>
    <w:rsid w:val="00442E8F"/>
    <w:rsid w:val="004451B0"/>
    <w:rsid w:val="00447B32"/>
    <w:rsid w:val="00451C91"/>
    <w:rsid w:val="004528F0"/>
    <w:rsid w:val="00454273"/>
    <w:rsid w:val="004639B1"/>
    <w:rsid w:val="00467C53"/>
    <w:rsid w:val="0047564D"/>
    <w:rsid w:val="00483E30"/>
    <w:rsid w:val="00487043"/>
    <w:rsid w:val="00487819"/>
    <w:rsid w:val="00493061"/>
    <w:rsid w:val="004A6354"/>
    <w:rsid w:val="004B3A45"/>
    <w:rsid w:val="004C2943"/>
    <w:rsid w:val="004C4A15"/>
    <w:rsid w:val="004C5223"/>
    <w:rsid w:val="004C641D"/>
    <w:rsid w:val="004C792F"/>
    <w:rsid w:val="004C7AFA"/>
    <w:rsid w:val="004D1725"/>
    <w:rsid w:val="004D349D"/>
    <w:rsid w:val="004D3F20"/>
    <w:rsid w:val="004D4093"/>
    <w:rsid w:val="004D78CA"/>
    <w:rsid w:val="004F348F"/>
    <w:rsid w:val="004F3A7B"/>
    <w:rsid w:val="005038E9"/>
    <w:rsid w:val="0050538F"/>
    <w:rsid w:val="0051023C"/>
    <w:rsid w:val="00512146"/>
    <w:rsid w:val="005121D1"/>
    <w:rsid w:val="005148F0"/>
    <w:rsid w:val="00516667"/>
    <w:rsid w:val="00522571"/>
    <w:rsid w:val="00524EF3"/>
    <w:rsid w:val="00525597"/>
    <w:rsid w:val="00535455"/>
    <w:rsid w:val="00536980"/>
    <w:rsid w:val="005371CD"/>
    <w:rsid w:val="00541A19"/>
    <w:rsid w:val="0054315C"/>
    <w:rsid w:val="00550618"/>
    <w:rsid w:val="00551516"/>
    <w:rsid w:val="00551729"/>
    <w:rsid w:val="005536CD"/>
    <w:rsid w:val="0055599C"/>
    <w:rsid w:val="0055630A"/>
    <w:rsid w:val="00556C0D"/>
    <w:rsid w:val="005660FF"/>
    <w:rsid w:val="00571D55"/>
    <w:rsid w:val="00572A4B"/>
    <w:rsid w:val="00584FE5"/>
    <w:rsid w:val="00586F35"/>
    <w:rsid w:val="00590F82"/>
    <w:rsid w:val="00590F85"/>
    <w:rsid w:val="00591220"/>
    <w:rsid w:val="00592504"/>
    <w:rsid w:val="005A5514"/>
    <w:rsid w:val="005B2649"/>
    <w:rsid w:val="005B3222"/>
    <w:rsid w:val="005B7DB1"/>
    <w:rsid w:val="005C341F"/>
    <w:rsid w:val="005D2BA9"/>
    <w:rsid w:val="005D3ADF"/>
    <w:rsid w:val="005D677C"/>
    <w:rsid w:val="005D6A06"/>
    <w:rsid w:val="005E07FA"/>
    <w:rsid w:val="005E1297"/>
    <w:rsid w:val="005E2BBF"/>
    <w:rsid w:val="005E4FAB"/>
    <w:rsid w:val="005F1134"/>
    <w:rsid w:val="005F1181"/>
    <w:rsid w:val="005F360A"/>
    <w:rsid w:val="005F48E0"/>
    <w:rsid w:val="006008A3"/>
    <w:rsid w:val="00601444"/>
    <w:rsid w:val="00603075"/>
    <w:rsid w:val="00603179"/>
    <w:rsid w:val="00604428"/>
    <w:rsid w:val="00610469"/>
    <w:rsid w:val="00612A6C"/>
    <w:rsid w:val="006177C0"/>
    <w:rsid w:val="00624984"/>
    <w:rsid w:val="0062616E"/>
    <w:rsid w:val="0063033D"/>
    <w:rsid w:val="0063118E"/>
    <w:rsid w:val="00632AC4"/>
    <w:rsid w:val="00642F02"/>
    <w:rsid w:val="0064545D"/>
    <w:rsid w:val="0064561E"/>
    <w:rsid w:val="00653D1B"/>
    <w:rsid w:val="00654A37"/>
    <w:rsid w:val="006550FB"/>
    <w:rsid w:val="0066112F"/>
    <w:rsid w:val="006636B3"/>
    <w:rsid w:val="00670A05"/>
    <w:rsid w:val="006746F2"/>
    <w:rsid w:val="00677BB4"/>
    <w:rsid w:val="0068291C"/>
    <w:rsid w:val="00690A79"/>
    <w:rsid w:val="00694AC8"/>
    <w:rsid w:val="006A0C8F"/>
    <w:rsid w:val="006A109E"/>
    <w:rsid w:val="006A2B39"/>
    <w:rsid w:val="006A4A1C"/>
    <w:rsid w:val="006A50C2"/>
    <w:rsid w:val="006A6799"/>
    <w:rsid w:val="006C3D12"/>
    <w:rsid w:val="006D53F3"/>
    <w:rsid w:val="006D5DB0"/>
    <w:rsid w:val="006F1AFF"/>
    <w:rsid w:val="006F3BD3"/>
    <w:rsid w:val="006F44B2"/>
    <w:rsid w:val="006F532D"/>
    <w:rsid w:val="006F65FB"/>
    <w:rsid w:val="0070255F"/>
    <w:rsid w:val="007025F9"/>
    <w:rsid w:val="007049E5"/>
    <w:rsid w:val="00705708"/>
    <w:rsid w:val="007060C3"/>
    <w:rsid w:val="007114AE"/>
    <w:rsid w:val="0071297F"/>
    <w:rsid w:val="00714D30"/>
    <w:rsid w:val="0071770F"/>
    <w:rsid w:val="00720BD9"/>
    <w:rsid w:val="0073634D"/>
    <w:rsid w:val="00736EC9"/>
    <w:rsid w:val="00737F5A"/>
    <w:rsid w:val="007407A1"/>
    <w:rsid w:val="00740FCE"/>
    <w:rsid w:val="00744197"/>
    <w:rsid w:val="00752D57"/>
    <w:rsid w:val="00755E57"/>
    <w:rsid w:val="00764557"/>
    <w:rsid w:val="007649FE"/>
    <w:rsid w:val="007730EC"/>
    <w:rsid w:val="0077499E"/>
    <w:rsid w:val="007760A9"/>
    <w:rsid w:val="00780195"/>
    <w:rsid w:val="00782556"/>
    <w:rsid w:val="00783E16"/>
    <w:rsid w:val="00784DCA"/>
    <w:rsid w:val="00786D82"/>
    <w:rsid w:val="00787687"/>
    <w:rsid w:val="007948C8"/>
    <w:rsid w:val="00795FD8"/>
    <w:rsid w:val="00797D79"/>
    <w:rsid w:val="007A0C6C"/>
    <w:rsid w:val="007A1248"/>
    <w:rsid w:val="007A3DE0"/>
    <w:rsid w:val="007B037C"/>
    <w:rsid w:val="007B0852"/>
    <w:rsid w:val="007B0BBA"/>
    <w:rsid w:val="007B2386"/>
    <w:rsid w:val="007B247F"/>
    <w:rsid w:val="007B311E"/>
    <w:rsid w:val="007B3C9D"/>
    <w:rsid w:val="007B5D4F"/>
    <w:rsid w:val="007B6725"/>
    <w:rsid w:val="007C075E"/>
    <w:rsid w:val="007C30FE"/>
    <w:rsid w:val="007C318B"/>
    <w:rsid w:val="007C420D"/>
    <w:rsid w:val="007C78AD"/>
    <w:rsid w:val="007C7C26"/>
    <w:rsid w:val="007D26D6"/>
    <w:rsid w:val="007D6602"/>
    <w:rsid w:val="007E009E"/>
    <w:rsid w:val="007E0AD2"/>
    <w:rsid w:val="007E3CB3"/>
    <w:rsid w:val="007E407A"/>
    <w:rsid w:val="007E7BE9"/>
    <w:rsid w:val="007F52E0"/>
    <w:rsid w:val="007F7FDF"/>
    <w:rsid w:val="008001D3"/>
    <w:rsid w:val="00800B66"/>
    <w:rsid w:val="00801FC8"/>
    <w:rsid w:val="008038F7"/>
    <w:rsid w:val="00803C9B"/>
    <w:rsid w:val="00803E67"/>
    <w:rsid w:val="0081733C"/>
    <w:rsid w:val="00821E51"/>
    <w:rsid w:val="0082225B"/>
    <w:rsid w:val="0082292C"/>
    <w:rsid w:val="00825089"/>
    <w:rsid w:val="008254B9"/>
    <w:rsid w:val="00840C20"/>
    <w:rsid w:val="00841A88"/>
    <w:rsid w:val="00842BF4"/>
    <w:rsid w:val="0084437C"/>
    <w:rsid w:val="00846A08"/>
    <w:rsid w:val="00852C00"/>
    <w:rsid w:val="0085381F"/>
    <w:rsid w:val="008542DD"/>
    <w:rsid w:val="0085476F"/>
    <w:rsid w:val="00862B32"/>
    <w:rsid w:val="00863282"/>
    <w:rsid w:val="00864EE1"/>
    <w:rsid w:val="008707C4"/>
    <w:rsid w:val="008709C2"/>
    <w:rsid w:val="00871E44"/>
    <w:rsid w:val="00874E78"/>
    <w:rsid w:val="008752A7"/>
    <w:rsid w:val="008777FE"/>
    <w:rsid w:val="00885CE7"/>
    <w:rsid w:val="00886F43"/>
    <w:rsid w:val="008936D8"/>
    <w:rsid w:val="008A6687"/>
    <w:rsid w:val="008A6DB3"/>
    <w:rsid w:val="008A6EFD"/>
    <w:rsid w:val="008A7B7A"/>
    <w:rsid w:val="008B2A03"/>
    <w:rsid w:val="008B3853"/>
    <w:rsid w:val="008C0984"/>
    <w:rsid w:val="008C667F"/>
    <w:rsid w:val="008D0279"/>
    <w:rsid w:val="008D5285"/>
    <w:rsid w:val="008E501C"/>
    <w:rsid w:val="008E530C"/>
    <w:rsid w:val="008E656B"/>
    <w:rsid w:val="008E71C9"/>
    <w:rsid w:val="008E74CF"/>
    <w:rsid w:val="008F6A05"/>
    <w:rsid w:val="009047DC"/>
    <w:rsid w:val="0090663B"/>
    <w:rsid w:val="009115A9"/>
    <w:rsid w:val="00911BC3"/>
    <w:rsid w:val="009139D4"/>
    <w:rsid w:val="00916670"/>
    <w:rsid w:val="00922993"/>
    <w:rsid w:val="00926CD4"/>
    <w:rsid w:val="00927F67"/>
    <w:rsid w:val="009315CA"/>
    <w:rsid w:val="00932300"/>
    <w:rsid w:val="00932F7E"/>
    <w:rsid w:val="00936E5B"/>
    <w:rsid w:val="009401D2"/>
    <w:rsid w:val="009403C8"/>
    <w:rsid w:val="0094160D"/>
    <w:rsid w:val="0094396F"/>
    <w:rsid w:val="0094453A"/>
    <w:rsid w:val="009446BD"/>
    <w:rsid w:val="00944915"/>
    <w:rsid w:val="009454EF"/>
    <w:rsid w:val="00945BF7"/>
    <w:rsid w:val="0094630D"/>
    <w:rsid w:val="00946DA9"/>
    <w:rsid w:val="0095258C"/>
    <w:rsid w:val="00960973"/>
    <w:rsid w:val="00960C58"/>
    <w:rsid w:val="0097456B"/>
    <w:rsid w:val="009752D1"/>
    <w:rsid w:val="00977029"/>
    <w:rsid w:val="0099186A"/>
    <w:rsid w:val="00991BA7"/>
    <w:rsid w:val="009961F0"/>
    <w:rsid w:val="009A32EC"/>
    <w:rsid w:val="009B1040"/>
    <w:rsid w:val="009B5510"/>
    <w:rsid w:val="009B5FD4"/>
    <w:rsid w:val="009B63D1"/>
    <w:rsid w:val="009B7D44"/>
    <w:rsid w:val="009C36B4"/>
    <w:rsid w:val="009C6F4E"/>
    <w:rsid w:val="009D0276"/>
    <w:rsid w:val="009D0D42"/>
    <w:rsid w:val="009D1B38"/>
    <w:rsid w:val="009D1C6F"/>
    <w:rsid w:val="009D4C2E"/>
    <w:rsid w:val="009E0F27"/>
    <w:rsid w:val="009F03D8"/>
    <w:rsid w:val="009F0652"/>
    <w:rsid w:val="009F7CBB"/>
    <w:rsid w:val="00A01C13"/>
    <w:rsid w:val="00A1269C"/>
    <w:rsid w:val="00A15111"/>
    <w:rsid w:val="00A171A9"/>
    <w:rsid w:val="00A174F7"/>
    <w:rsid w:val="00A1795F"/>
    <w:rsid w:val="00A20553"/>
    <w:rsid w:val="00A215A9"/>
    <w:rsid w:val="00A23C59"/>
    <w:rsid w:val="00A26AFF"/>
    <w:rsid w:val="00A26D14"/>
    <w:rsid w:val="00A27081"/>
    <w:rsid w:val="00A33D69"/>
    <w:rsid w:val="00A34BD4"/>
    <w:rsid w:val="00A37BAD"/>
    <w:rsid w:val="00A46948"/>
    <w:rsid w:val="00A472AF"/>
    <w:rsid w:val="00A5174B"/>
    <w:rsid w:val="00A530E3"/>
    <w:rsid w:val="00A54B8B"/>
    <w:rsid w:val="00A55552"/>
    <w:rsid w:val="00A7525E"/>
    <w:rsid w:val="00A75A28"/>
    <w:rsid w:val="00A77A59"/>
    <w:rsid w:val="00A810AF"/>
    <w:rsid w:val="00A824AD"/>
    <w:rsid w:val="00A8377E"/>
    <w:rsid w:val="00A86CBC"/>
    <w:rsid w:val="00A873B3"/>
    <w:rsid w:val="00A90379"/>
    <w:rsid w:val="00A93DE6"/>
    <w:rsid w:val="00A96A8C"/>
    <w:rsid w:val="00AA0CB6"/>
    <w:rsid w:val="00AA0D83"/>
    <w:rsid w:val="00AA2E36"/>
    <w:rsid w:val="00AA39D0"/>
    <w:rsid w:val="00AB5B4F"/>
    <w:rsid w:val="00AB7E20"/>
    <w:rsid w:val="00AC6D57"/>
    <w:rsid w:val="00AC75F1"/>
    <w:rsid w:val="00AD6E62"/>
    <w:rsid w:val="00AE7BC5"/>
    <w:rsid w:val="00AF1AA5"/>
    <w:rsid w:val="00AF3F2A"/>
    <w:rsid w:val="00AF6767"/>
    <w:rsid w:val="00AF7AFF"/>
    <w:rsid w:val="00B001D1"/>
    <w:rsid w:val="00B01642"/>
    <w:rsid w:val="00B01B2C"/>
    <w:rsid w:val="00B01F6B"/>
    <w:rsid w:val="00B0663D"/>
    <w:rsid w:val="00B06C69"/>
    <w:rsid w:val="00B107D8"/>
    <w:rsid w:val="00B112B6"/>
    <w:rsid w:val="00B12D63"/>
    <w:rsid w:val="00B13FB1"/>
    <w:rsid w:val="00B146A7"/>
    <w:rsid w:val="00B16276"/>
    <w:rsid w:val="00B16DEC"/>
    <w:rsid w:val="00B17571"/>
    <w:rsid w:val="00B21322"/>
    <w:rsid w:val="00B2180F"/>
    <w:rsid w:val="00B24379"/>
    <w:rsid w:val="00B254F8"/>
    <w:rsid w:val="00B25785"/>
    <w:rsid w:val="00B25FC7"/>
    <w:rsid w:val="00B266EB"/>
    <w:rsid w:val="00B26A69"/>
    <w:rsid w:val="00B35BE2"/>
    <w:rsid w:val="00B42777"/>
    <w:rsid w:val="00B45764"/>
    <w:rsid w:val="00B4687E"/>
    <w:rsid w:val="00B614C7"/>
    <w:rsid w:val="00B661A3"/>
    <w:rsid w:val="00B72B49"/>
    <w:rsid w:val="00B7364A"/>
    <w:rsid w:val="00B753F8"/>
    <w:rsid w:val="00B81C82"/>
    <w:rsid w:val="00B8300E"/>
    <w:rsid w:val="00B85400"/>
    <w:rsid w:val="00B90A1A"/>
    <w:rsid w:val="00B929FB"/>
    <w:rsid w:val="00BA03EF"/>
    <w:rsid w:val="00BA0A93"/>
    <w:rsid w:val="00BA1949"/>
    <w:rsid w:val="00BA39EC"/>
    <w:rsid w:val="00BA4CEE"/>
    <w:rsid w:val="00BB1388"/>
    <w:rsid w:val="00BB248B"/>
    <w:rsid w:val="00BB5266"/>
    <w:rsid w:val="00BB6F9E"/>
    <w:rsid w:val="00BC35DA"/>
    <w:rsid w:val="00BD30DA"/>
    <w:rsid w:val="00BD3D77"/>
    <w:rsid w:val="00BD61C2"/>
    <w:rsid w:val="00BE123D"/>
    <w:rsid w:val="00BE709B"/>
    <w:rsid w:val="00BF1EA7"/>
    <w:rsid w:val="00BF31EB"/>
    <w:rsid w:val="00BF50DF"/>
    <w:rsid w:val="00BF5EEC"/>
    <w:rsid w:val="00C033AA"/>
    <w:rsid w:val="00C13DF1"/>
    <w:rsid w:val="00C145A2"/>
    <w:rsid w:val="00C15E15"/>
    <w:rsid w:val="00C211E6"/>
    <w:rsid w:val="00C2233D"/>
    <w:rsid w:val="00C31B86"/>
    <w:rsid w:val="00C326EF"/>
    <w:rsid w:val="00C33764"/>
    <w:rsid w:val="00C34EAA"/>
    <w:rsid w:val="00C37BD4"/>
    <w:rsid w:val="00C4395D"/>
    <w:rsid w:val="00C43F3C"/>
    <w:rsid w:val="00C44B52"/>
    <w:rsid w:val="00C46455"/>
    <w:rsid w:val="00C538E6"/>
    <w:rsid w:val="00C569FE"/>
    <w:rsid w:val="00C57BA9"/>
    <w:rsid w:val="00C63EBF"/>
    <w:rsid w:val="00C661FC"/>
    <w:rsid w:val="00C67C44"/>
    <w:rsid w:val="00C77846"/>
    <w:rsid w:val="00C83934"/>
    <w:rsid w:val="00C91B4E"/>
    <w:rsid w:val="00C92968"/>
    <w:rsid w:val="00C9297C"/>
    <w:rsid w:val="00C93D7E"/>
    <w:rsid w:val="00C971B3"/>
    <w:rsid w:val="00CA1090"/>
    <w:rsid w:val="00CB08DC"/>
    <w:rsid w:val="00CC04FE"/>
    <w:rsid w:val="00CC521E"/>
    <w:rsid w:val="00CC59AD"/>
    <w:rsid w:val="00CD0BA4"/>
    <w:rsid w:val="00CD12C7"/>
    <w:rsid w:val="00CD2E58"/>
    <w:rsid w:val="00CD2FE2"/>
    <w:rsid w:val="00CD3D52"/>
    <w:rsid w:val="00CD52B7"/>
    <w:rsid w:val="00CD656D"/>
    <w:rsid w:val="00CE0347"/>
    <w:rsid w:val="00CE5253"/>
    <w:rsid w:val="00CE6F38"/>
    <w:rsid w:val="00CE7ED9"/>
    <w:rsid w:val="00CF7257"/>
    <w:rsid w:val="00D0042D"/>
    <w:rsid w:val="00D02F16"/>
    <w:rsid w:val="00D101A0"/>
    <w:rsid w:val="00D126A7"/>
    <w:rsid w:val="00D128EB"/>
    <w:rsid w:val="00D16BDB"/>
    <w:rsid w:val="00D21630"/>
    <w:rsid w:val="00D26E88"/>
    <w:rsid w:val="00D36D52"/>
    <w:rsid w:val="00D402DF"/>
    <w:rsid w:val="00D40DC5"/>
    <w:rsid w:val="00D43E51"/>
    <w:rsid w:val="00D44544"/>
    <w:rsid w:val="00D44AAC"/>
    <w:rsid w:val="00D51B80"/>
    <w:rsid w:val="00D567F8"/>
    <w:rsid w:val="00D6254F"/>
    <w:rsid w:val="00D62F9A"/>
    <w:rsid w:val="00D659DA"/>
    <w:rsid w:val="00D660AF"/>
    <w:rsid w:val="00D67702"/>
    <w:rsid w:val="00D67D55"/>
    <w:rsid w:val="00D705B7"/>
    <w:rsid w:val="00D718E9"/>
    <w:rsid w:val="00D72D62"/>
    <w:rsid w:val="00D842CE"/>
    <w:rsid w:val="00D869B1"/>
    <w:rsid w:val="00D9098F"/>
    <w:rsid w:val="00D9281D"/>
    <w:rsid w:val="00D97B8E"/>
    <w:rsid w:val="00DA33A0"/>
    <w:rsid w:val="00DA6778"/>
    <w:rsid w:val="00DB08AC"/>
    <w:rsid w:val="00DB450B"/>
    <w:rsid w:val="00DC25FE"/>
    <w:rsid w:val="00DC51AC"/>
    <w:rsid w:val="00DC742D"/>
    <w:rsid w:val="00DC74AD"/>
    <w:rsid w:val="00DC7E07"/>
    <w:rsid w:val="00DD25ED"/>
    <w:rsid w:val="00DD3481"/>
    <w:rsid w:val="00DD4BA3"/>
    <w:rsid w:val="00DD546E"/>
    <w:rsid w:val="00DE4551"/>
    <w:rsid w:val="00DE58B4"/>
    <w:rsid w:val="00DF2531"/>
    <w:rsid w:val="00DF64A2"/>
    <w:rsid w:val="00E00120"/>
    <w:rsid w:val="00E00625"/>
    <w:rsid w:val="00E023BB"/>
    <w:rsid w:val="00E023F5"/>
    <w:rsid w:val="00E03D8A"/>
    <w:rsid w:val="00E04547"/>
    <w:rsid w:val="00E102CB"/>
    <w:rsid w:val="00E20F07"/>
    <w:rsid w:val="00E228AE"/>
    <w:rsid w:val="00E259FE"/>
    <w:rsid w:val="00E267D8"/>
    <w:rsid w:val="00E27348"/>
    <w:rsid w:val="00E314A1"/>
    <w:rsid w:val="00E31C90"/>
    <w:rsid w:val="00E334FB"/>
    <w:rsid w:val="00E342F5"/>
    <w:rsid w:val="00E348F5"/>
    <w:rsid w:val="00E37379"/>
    <w:rsid w:val="00E44D67"/>
    <w:rsid w:val="00E51183"/>
    <w:rsid w:val="00E51314"/>
    <w:rsid w:val="00E517F0"/>
    <w:rsid w:val="00E523B0"/>
    <w:rsid w:val="00E55EDC"/>
    <w:rsid w:val="00E60744"/>
    <w:rsid w:val="00E676F8"/>
    <w:rsid w:val="00E744FC"/>
    <w:rsid w:val="00E77478"/>
    <w:rsid w:val="00E80B9D"/>
    <w:rsid w:val="00E8611C"/>
    <w:rsid w:val="00E87A68"/>
    <w:rsid w:val="00EA0FF3"/>
    <w:rsid w:val="00EA1778"/>
    <w:rsid w:val="00EA7D9F"/>
    <w:rsid w:val="00EB0B43"/>
    <w:rsid w:val="00EB14EE"/>
    <w:rsid w:val="00EC0D7E"/>
    <w:rsid w:val="00EC170F"/>
    <w:rsid w:val="00EC1810"/>
    <w:rsid w:val="00EC441B"/>
    <w:rsid w:val="00ED6DAA"/>
    <w:rsid w:val="00EE5F46"/>
    <w:rsid w:val="00EF1DFF"/>
    <w:rsid w:val="00EF2C60"/>
    <w:rsid w:val="00EF2FAF"/>
    <w:rsid w:val="00EF47A1"/>
    <w:rsid w:val="00EF5A62"/>
    <w:rsid w:val="00EF6C89"/>
    <w:rsid w:val="00F02BB5"/>
    <w:rsid w:val="00F05918"/>
    <w:rsid w:val="00F06F5C"/>
    <w:rsid w:val="00F11923"/>
    <w:rsid w:val="00F1304D"/>
    <w:rsid w:val="00F1314D"/>
    <w:rsid w:val="00F13A56"/>
    <w:rsid w:val="00F16975"/>
    <w:rsid w:val="00F23146"/>
    <w:rsid w:val="00F24BF6"/>
    <w:rsid w:val="00F3184B"/>
    <w:rsid w:val="00F32CE0"/>
    <w:rsid w:val="00F37799"/>
    <w:rsid w:val="00F44309"/>
    <w:rsid w:val="00F45A3E"/>
    <w:rsid w:val="00F50300"/>
    <w:rsid w:val="00F52253"/>
    <w:rsid w:val="00F54313"/>
    <w:rsid w:val="00F544F2"/>
    <w:rsid w:val="00F55AA7"/>
    <w:rsid w:val="00F64075"/>
    <w:rsid w:val="00F878B0"/>
    <w:rsid w:val="00F91054"/>
    <w:rsid w:val="00F9247E"/>
    <w:rsid w:val="00F9306C"/>
    <w:rsid w:val="00F97582"/>
    <w:rsid w:val="00FA07E8"/>
    <w:rsid w:val="00FA0910"/>
    <w:rsid w:val="00FA2D5C"/>
    <w:rsid w:val="00FA3A73"/>
    <w:rsid w:val="00FA6F36"/>
    <w:rsid w:val="00FA7C27"/>
    <w:rsid w:val="00FB036F"/>
    <w:rsid w:val="00FB5127"/>
    <w:rsid w:val="00FC00AC"/>
    <w:rsid w:val="00FC27C3"/>
    <w:rsid w:val="00FC5F04"/>
    <w:rsid w:val="00FC7B01"/>
    <w:rsid w:val="00FD0BC2"/>
    <w:rsid w:val="00FD4A8B"/>
    <w:rsid w:val="00FE4C4B"/>
    <w:rsid w:val="00FE6688"/>
    <w:rsid w:val="00FE7B61"/>
    <w:rsid w:val="00FF6393"/>
    <w:rsid w:val="00FF69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BDA8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locked="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476F"/>
    <w:rPr>
      <w:rFonts w:ascii="Times New Roman" w:hAnsi="Times New Roman" w:cs="Times New Roman"/>
      <w:sz w:val="24"/>
      <w:szCs w:val="24"/>
      <w:lang w:val="en-US" w:eastAsia="en-US"/>
    </w:rPr>
  </w:style>
  <w:style w:type="paragraph" w:styleId="Heading1">
    <w:name w:val="heading 1"/>
    <w:basedOn w:val="Normal"/>
    <w:next w:val="Normal"/>
    <w:link w:val="Heading1Char"/>
    <w:uiPriority w:val="99"/>
    <w:qFormat/>
    <w:rsid w:val="00180C8F"/>
    <w:pPr>
      <w:keepNext/>
      <w:overflowPunct w:val="0"/>
      <w:autoSpaceDE w:val="0"/>
      <w:autoSpaceDN w:val="0"/>
      <w:adjustRightInd w:val="0"/>
      <w:ind w:right="20"/>
      <w:outlineLvl w:val="0"/>
    </w:pPr>
    <w:rPr>
      <w:rFonts w:ascii="Times" w:eastAsia="Times New Roman" w:hAnsi="Times"/>
      <w:b/>
      <w:i/>
      <w:sz w:val="28"/>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0C8F"/>
    <w:rPr>
      <w:rFonts w:ascii="Times" w:hAnsi="Times" w:cs="Times New Roman"/>
      <w:b/>
      <w:i/>
      <w:sz w:val="20"/>
      <w:szCs w:val="20"/>
      <w:lang w:val="en-US" w:eastAsia="en-AU"/>
    </w:rPr>
  </w:style>
  <w:style w:type="character" w:styleId="Hyperlink">
    <w:name w:val="Hyperlink"/>
    <w:basedOn w:val="DefaultParagraphFont"/>
    <w:uiPriority w:val="99"/>
    <w:rsid w:val="00180C8F"/>
    <w:rPr>
      <w:rFonts w:cs="Times New Roman"/>
      <w:color w:val="0000FF"/>
      <w:u w:val="single"/>
    </w:rPr>
  </w:style>
  <w:style w:type="paragraph" w:styleId="BodyText">
    <w:name w:val="Body Text"/>
    <w:basedOn w:val="Normal"/>
    <w:link w:val="BodyTextChar"/>
    <w:uiPriority w:val="99"/>
    <w:rsid w:val="00180C8F"/>
    <w:pPr>
      <w:tabs>
        <w:tab w:val="left" w:pos="6521"/>
      </w:tabs>
      <w:overflowPunct w:val="0"/>
      <w:autoSpaceDE w:val="0"/>
      <w:autoSpaceDN w:val="0"/>
      <w:adjustRightInd w:val="0"/>
      <w:ind w:right="20"/>
    </w:pPr>
    <w:rPr>
      <w:rFonts w:ascii="Times" w:eastAsia="Times New Roman" w:hAnsi="Times"/>
      <w:b/>
      <w:sz w:val="36"/>
      <w:szCs w:val="20"/>
      <w:lang w:eastAsia="en-AU"/>
    </w:rPr>
  </w:style>
  <w:style w:type="character" w:customStyle="1" w:styleId="BodyTextChar">
    <w:name w:val="Body Text Char"/>
    <w:basedOn w:val="DefaultParagraphFont"/>
    <w:link w:val="BodyText"/>
    <w:uiPriority w:val="99"/>
    <w:locked/>
    <w:rsid w:val="00180C8F"/>
    <w:rPr>
      <w:rFonts w:ascii="Times" w:hAnsi="Times" w:cs="Times New Roman"/>
      <w:b/>
      <w:sz w:val="20"/>
      <w:szCs w:val="20"/>
      <w:lang w:val="en-US" w:eastAsia="en-AU"/>
    </w:rPr>
  </w:style>
  <w:style w:type="paragraph" w:customStyle="1" w:styleId="SectionHead">
    <w:name w:val="SectionHead"/>
    <w:basedOn w:val="Normal"/>
    <w:link w:val="SectionHeadChar"/>
    <w:uiPriority w:val="99"/>
    <w:rsid w:val="001A0699"/>
    <w:pPr>
      <w:tabs>
        <w:tab w:val="left" w:pos="720"/>
      </w:tabs>
      <w:overflowPunct w:val="0"/>
      <w:autoSpaceDE w:val="0"/>
      <w:autoSpaceDN w:val="0"/>
      <w:adjustRightInd w:val="0"/>
      <w:spacing w:before="100" w:after="200"/>
      <w:jc w:val="center"/>
    </w:pPr>
    <w:rPr>
      <w:rFonts w:ascii="Arial" w:eastAsia="Times New Roman" w:hAnsi="Arial"/>
      <w:b/>
      <w:color w:val="00244F"/>
      <w:sz w:val="28"/>
      <w:szCs w:val="20"/>
      <w:lang w:val="en-AU" w:eastAsia="en-AU"/>
    </w:rPr>
  </w:style>
  <w:style w:type="character" w:customStyle="1" w:styleId="SectionHeadChar">
    <w:name w:val="SectionHead Char"/>
    <w:link w:val="SectionHead"/>
    <w:uiPriority w:val="99"/>
    <w:locked/>
    <w:rsid w:val="001A0699"/>
    <w:rPr>
      <w:rFonts w:ascii="Arial" w:hAnsi="Arial"/>
      <w:b/>
      <w:color w:val="00244F"/>
      <w:sz w:val="20"/>
      <w:lang w:eastAsia="en-AU"/>
    </w:rPr>
  </w:style>
  <w:style w:type="paragraph" w:styleId="BalloonText">
    <w:name w:val="Balloon Text"/>
    <w:basedOn w:val="Normal"/>
    <w:link w:val="BalloonTextChar"/>
    <w:uiPriority w:val="99"/>
    <w:semiHidden/>
    <w:rsid w:val="00180C8F"/>
    <w:rPr>
      <w:rFonts w:ascii="Tahoma" w:hAnsi="Tahoma" w:cs="Tahoma"/>
      <w:sz w:val="16"/>
      <w:szCs w:val="16"/>
      <w:lang w:val="en-AU"/>
    </w:rPr>
  </w:style>
  <w:style w:type="character" w:customStyle="1" w:styleId="BalloonTextChar">
    <w:name w:val="Balloon Text Char"/>
    <w:basedOn w:val="DefaultParagraphFont"/>
    <w:link w:val="BalloonText"/>
    <w:uiPriority w:val="99"/>
    <w:semiHidden/>
    <w:locked/>
    <w:rsid w:val="00180C8F"/>
    <w:rPr>
      <w:rFonts w:ascii="Tahoma" w:eastAsia="Times New Roman" w:hAnsi="Tahoma" w:cs="Tahoma"/>
      <w:sz w:val="16"/>
      <w:szCs w:val="16"/>
    </w:rPr>
  </w:style>
  <w:style w:type="paragraph" w:customStyle="1" w:styleId="Question0">
    <w:name w:val="Question"/>
    <w:basedOn w:val="Normal"/>
    <w:link w:val="QuestionChar"/>
    <w:uiPriority w:val="99"/>
    <w:rsid w:val="00E37379"/>
    <w:pPr>
      <w:spacing w:before="100" w:after="100"/>
      <w:ind w:left="176" w:right="23"/>
    </w:pPr>
    <w:rPr>
      <w:rFonts w:ascii="Arial" w:hAnsi="Arial"/>
      <w:sz w:val="18"/>
      <w:szCs w:val="20"/>
      <w:lang w:val="en-AU" w:eastAsia="ja-JP"/>
    </w:rPr>
  </w:style>
  <w:style w:type="character" w:customStyle="1" w:styleId="QuestionChar">
    <w:name w:val="Question Char"/>
    <w:link w:val="Question0"/>
    <w:uiPriority w:val="99"/>
    <w:locked/>
    <w:rsid w:val="00E37379"/>
    <w:rPr>
      <w:rFonts w:ascii="Arial" w:eastAsia="Times New Roman" w:hAnsi="Arial"/>
      <w:sz w:val="18"/>
    </w:rPr>
  </w:style>
  <w:style w:type="paragraph" w:customStyle="1" w:styleId="Question">
    <w:name w:val="#Question"/>
    <w:basedOn w:val="Normal"/>
    <w:link w:val="QuestionChar0"/>
    <w:uiPriority w:val="99"/>
    <w:rsid w:val="00180C8F"/>
    <w:pPr>
      <w:numPr>
        <w:numId w:val="1"/>
      </w:numPr>
      <w:spacing w:before="100" w:after="100"/>
    </w:pPr>
    <w:rPr>
      <w:rFonts w:ascii="Arial" w:hAnsi="Arial" w:cs="Arial"/>
      <w:b/>
      <w:sz w:val="22"/>
      <w:szCs w:val="22"/>
      <w:lang w:val="en-AU"/>
    </w:rPr>
  </w:style>
  <w:style w:type="character" w:customStyle="1" w:styleId="QuestionChar0">
    <w:name w:val="#Question Char"/>
    <w:basedOn w:val="DefaultParagraphFont"/>
    <w:link w:val="Question"/>
    <w:uiPriority w:val="99"/>
    <w:locked/>
    <w:rsid w:val="00180C8F"/>
    <w:rPr>
      <w:rFonts w:ascii="Arial" w:eastAsia="Times New Roman" w:hAnsi="Arial" w:cs="Arial"/>
      <w:b/>
    </w:rPr>
  </w:style>
  <w:style w:type="table" w:styleId="TableGrid">
    <w:name w:val="Table Grid"/>
    <w:basedOn w:val="TableNormal"/>
    <w:uiPriority w:val="99"/>
    <w:rsid w:val="004040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14C7"/>
    <w:pPr>
      <w:tabs>
        <w:tab w:val="center" w:pos="4320"/>
        <w:tab w:val="right" w:pos="8640"/>
      </w:tabs>
      <w:overflowPunct w:val="0"/>
      <w:autoSpaceDE w:val="0"/>
      <w:autoSpaceDN w:val="0"/>
      <w:adjustRightInd w:val="0"/>
    </w:pPr>
    <w:rPr>
      <w:rFonts w:ascii="Times" w:eastAsia="Times New Roman" w:hAnsi="Times"/>
      <w:szCs w:val="20"/>
      <w:lang w:eastAsia="en-AU"/>
    </w:rPr>
  </w:style>
  <w:style w:type="character" w:customStyle="1" w:styleId="FooterChar">
    <w:name w:val="Footer Char"/>
    <w:basedOn w:val="DefaultParagraphFont"/>
    <w:link w:val="Footer"/>
    <w:uiPriority w:val="99"/>
    <w:locked/>
    <w:rsid w:val="00B614C7"/>
    <w:rPr>
      <w:rFonts w:ascii="Times" w:hAnsi="Times" w:cs="Times New Roman"/>
      <w:sz w:val="20"/>
      <w:szCs w:val="20"/>
      <w:lang w:val="en-US" w:eastAsia="en-AU"/>
    </w:rPr>
  </w:style>
  <w:style w:type="paragraph" w:customStyle="1" w:styleId="Answer">
    <w:name w:val="Answer"/>
    <w:basedOn w:val="Normal"/>
    <w:link w:val="AnswerChar"/>
    <w:uiPriority w:val="99"/>
    <w:rsid w:val="00304506"/>
    <w:pPr>
      <w:spacing w:before="100" w:after="100" w:line="276" w:lineRule="auto"/>
      <w:ind w:left="113" w:right="113"/>
    </w:pPr>
    <w:rPr>
      <w:rFonts w:ascii="Arial" w:hAnsi="Arial"/>
      <w:sz w:val="20"/>
      <w:szCs w:val="20"/>
      <w:lang w:val="en-AU" w:eastAsia="ja-JP"/>
    </w:rPr>
  </w:style>
  <w:style w:type="character" w:customStyle="1" w:styleId="AnswerChar">
    <w:name w:val="Answer Char"/>
    <w:link w:val="Answer"/>
    <w:uiPriority w:val="99"/>
    <w:locked/>
    <w:rsid w:val="00304506"/>
    <w:rPr>
      <w:rFonts w:ascii="Arial" w:eastAsia="Times New Roman" w:hAnsi="Arial"/>
      <w:sz w:val="20"/>
    </w:rPr>
  </w:style>
  <w:style w:type="paragraph" w:styleId="Header">
    <w:name w:val="header"/>
    <w:basedOn w:val="Normal"/>
    <w:link w:val="HeaderChar"/>
    <w:uiPriority w:val="99"/>
    <w:rsid w:val="00B614C7"/>
    <w:pPr>
      <w:tabs>
        <w:tab w:val="center" w:pos="4513"/>
        <w:tab w:val="right" w:pos="9026"/>
      </w:tabs>
    </w:pPr>
    <w:rPr>
      <w:rFonts w:ascii="Arial" w:hAnsi="Arial"/>
      <w:sz w:val="22"/>
      <w:szCs w:val="22"/>
      <w:lang w:val="en-AU"/>
    </w:rPr>
  </w:style>
  <w:style w:type="character" w:customStyle="1" w:styleId="HeaderChar">
    <w:name w:val="Header Char"/>
    <w:basedOn w:val="DefaultParagraphFont"/>
    <w:link w:val="Header"/>
    <w:uiPriority w:val="99"/>
    <w:locked/>
    <w:rsid w:val="00B614C7"/>
    <w:rPr>
      <w:rFonts w:ascii="Calibri" w:eastAsia="Times New Roman" w:hAnsi="Calibri" w:cs="Times New Roman"/>
    </w:rPr>
  </w:style>
  <w:style w:type="character" w:styleId="PlaceholderText">
    <w:name w:val="Placeholder Text"/>
    <w:basedOn w:val="DefaultParagraphFont"/>
    <w:uiPriority w:val="99"/>
    <w:semiHidden/>
    <w:rsid w:val="00653D1B"/>
    <w:rPr>
      <w:rFonts w:cs="Times New Roman"/>
      <w:color w:val="808080"/>
    </w:rPr>
  </w:style>
  <w:style w:type="paragraph" w:customStyle="1" w:styleId="Heading">
    <w:name w:val="Heading"/>
    <w:basedOn w:val="Normal"/>
    <w:link w:val="HeadingChar"/>
    <w:uiPriority w:val="99"/>
    <w:rsid w:val="00653D1B"/>
    <w:pPr>
      <w:overflowPunct w:val="0"/>
      <w:autoSpaceDE w:val="0"/>
      <w:autoSpaceDN w:val="0"/>
      <w:adjustRightInd w:val="0"/>
    </w:pPr>
    <w:rPr>
      <w:rFonts w:ascii="Times" w:eastAsia="Times New Roman" w:hAnsi="Times"/>
      <w:b/>
      <w:i/>
      <w:smallCaps/>
      <w:szCs w:val="20"/>
      <w:lang w:eastAsia="en-AU"/>
    </w:rPr>
  </w:style>
  <w:style w:type="character" w:customStyle="1" w:styleId="HeadingChar">
    <w:name w:val="Heading Char"/>
    <w:link w:val="Heading"/>
    <w:uiPriority w:val="99"/>
    <w:locked/>
    <w:rsid w:val="00653D1B"/>
    <w:rPr>
      <w:rFonts w:ascii="Times" w:hAnsi="Times"/>
      <w:b/>
      <w:i/>
      <w:smallCaps/>
      <w:sz w:val="20"/>
      <w:lang w:val="en-US" w:eastAsia="en-AU"/>
    </w:rPr>
  </w:style>
  <w:style w:type="paragraph" w:styleId="ListParagraph">
    <w:name w:val="List Paragraph"/>
    <w:basedOn w:val="Normal"/>
    <w:uiPriority w:val="34"/>
    <w:qFormat/>
    <w:rsid w:val="00184CED"/>
    <w:pPr>
      <w:spacing w:after="200" w:line="276" w:lineRule="auto"/>
      <w:ind w:left="720"/>
    </w:pPr>
    <w:rPr>
      <w:rFonts w:ascii="Arial" w:hAnsi="Arial"/>
      <w:sz w:val="22"/>
      <w:szCs w:val="22"/>
      <w:lang w:val="en-AU"/>
    </w:rPr>
  </w:style>
  <w:style w:type="paragraph" w:customStyle="1" w:styleId="Subhead">
    <w:name w:val="Subhead"/>
    <w:basedOn w:val="Heading"/>
    <w:link w:val="SubheadChar"/>
    <w:uiPriority w:val="99"/>
    <w:rsid w:val="003E7B9F"/>
    <w:pPr>
      <w:tabs>
        <w:tab w:val="left" w:pos="720"/>
      </w:tabs>
      <w:spacing w:after="200"/>
      <w:ind w:left="720" w:right="23" w:hanging="720"/>
      <w:jc w:val="both"/>
    </w:pPr>
    <w:rPr>
      <w:rFonts w:ascii="Arial" w:hAnsi="Arial"/>
      <w:i w:val="0"/>
      <w:sz w:val="18"/>
    </w:rPr>
  </w:style>
  <w:style w:type="character" w:customStyle="1" w:styleId="SubheadChar">
    <w:name w:val="Subhead Char"/>
    <w:link w:val="Subhead"/>
    <w:uiPriority w:val="99"/>
    <w:locked/>
    <w:rsid w:val="003E7B9F"/>
    <w:rPr>
      <w:rFonts w:ascii="Arial" w:hAnsi="Arial"/>
      <w:b/>
      <w:smallCaps/>
      <w:sz w:val="20"/>
      <w:lang w:val="en-US" w:eastAsia="en-AU"/>
    </w:rPr>
  </w:style>
  <w:style w:type="character" w:styleId="FollowedHyperlink">
    <w:name w:val="FollowedHyperlink"/>
    <w:basedOn w:val="DefaultParagraphFont"/>
    <w:uiPriority w:val="99"/>
    <w:semiHidden/>
    <w:rsid w:val="00E8611C"/>
    <w:rPr>
      <w:rFonts w:cs="Times New Roman"/>
      <w:color w:val="800080"/>
      <w:u w:val="single"/>
    </w:rPr>
  </w:style>
  <w:style w:type="paragraph" w:customStyle="1" w:styleId="SectionInfo">
    <w:name w:val="Section Info"/>
    <w:uiPriority w:val="99"/>
    <w:rsid w:val="00045B08"/>
    <w:pPr>
      <w:shd w:val="clear" w:color="auto" w:fill="D9D9D9"/>
      <w:spacing w:after="200"/>
      <w:jc w:val="both"/>
    </w:pPr>
    <w:rPr>
      <w:rFonts w:ascii="Arial" w:eastAsia="Times New Roman" w:hAnsi="Arial"/>
      <w:i/>
      <w:sz w:val="20"/>
      <w:szCs w:val="20"/>
    </w:rPr>
  </w:style>
  <w:style w:type="character" w:styleId="CommentReference">
    <w:name w:val="annotation reference"/>
    <w:basedOn w:val="DefaultParagraphFont"/>
    <w:uiPriority w:val="99"/>
    <w:semiHidden/>
    <w:rsid w:val="008E656B"/>
    <w:rPr>
      <w:rFonts w:cs="Times New Roman"/>
      <w:sz w:val="16"/>
      <w:szCs w:val="16"/>
    </w:rPr>
  </w:style>
  <w:style w:type="paragraph" w:styleId="CommentText">
    <w:name w:val="annotation text"/>
    <w:basedOn w:val="Normal"/>
    <w:link w:val="CommentTextChar"/>
    <w:uiPriority w:val="99"/>
    <w:semiHidden/>
    <w:rsid w:val="008E656B"/>
    <w:pPr>
      <w:spacing w:after="200"/>
    </w:pPr>
    <w:rPr>
      <w:rFonts w:ascii="Arial" w:hAnsi="Arial"/>
      <w:sz w:val="20"/>
      <w:szCs w:val="20"/>
      <w:lang w:val="en-AU"/>
    </w:rPr>
  </w:style>
  <w:style w:type="character" w:customStyle="1" w:styleId="CommentTextChar">
    <w:name w:val="Comment Text Char"/>
    <w:basedOn w:val="DefaultParagraphFont"/>
    <w:link w:val="CommentText"/>
    <w:uiPriority w:val="99"/>
    <w:semiHidden/>
    <w:locked/>
    <w:rsid w:val="008E656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rsid w:val="008E656B"/>
    <w:rPr>
      <w:b/>
      <w:bCs/>
    </w:rPr>
  </w:style>
  <w:style w:type="character" w:customStyle="1" w:styleId="CommentSubjectChar">
    <w:name w:val="Comment Subject Char"/>
    <w:basedOn w:val="CommentTextChar"/>
    <w:link w:val="CommentSubject"/>
    <w:uiPriority w:val="99"/>
    <w:semiHidden/>
    <w:locked/>
    <w:rsid w:val="008E656B"/>
    <w:rPr>
      <w:rFonts w:ascii="Arial" w:eastAsia="Times New Roman" w:hAnsi="Arial" w:cs="Times New Roman"/>
      <w:b/>
      <w:bCs/>
      <w:sz w:val="20"/>
      <w:szCs w:val="20"/>
    </w:rPr>
  </w:style>
  <w:style w:type="paragraph" w:customStyle="1" w:styleId="Blurb">
    <w:name w:val="Blurb"/>
    <w:basedOn w:val="Normal"/>
    <w:link w:val="BlurbChar"/>
    <w:uiPriority w:val="99"/>
    <w:rsid w:val="00392AEC"/>
    <w:pPr>
      <w:tabs>
        <w:tab w:val="left" w:pos="540"/>
      </w:tabs>
      <w:spacing w:after="200" w:line="276" w:lineRule="auto"/>
      <w:ind w:right="20"/>
      <w:jc w:val="both"/>
    </w:pPr>
    <w:rPr>
      <w:rFonts w:ascii="Arial" w:hAnsi="Arial"/>
      <w:sz w:val="16"/>
      <w:szCs w:val="16"/>
      <w:lang w:val="en-AU" w:eastAsia="ja-JP"/>
    </w:rPr>
  </w:style>
  <w:style w:type="character" w:customStyle="1" w:styleId="BlurbChar">
    <w:name w:val="Blurb Char"/>
    <w:link w:val="Blurb"/>
    <w:uiPriority w:val="99"/>
    <w:locked/>
    <w:rsid w:val="00392AEC"/>
    <w:rPr>
      <w:rFonts w:ascii="Arial" w:eastAsia="Times New Roman" w:hAnsi="Arial"/>
      <w:sz w:val="16"/>
    </w:rPr>
  </w:style>
  <w:style w:type="paragraph" w:customStyle="1" w:styleId="Noindent">
    <w:name w:val="No. indent"/>
    <w:basedOn w:val="Normal"/>
    <w:uiPriority w:val="99"/>
    <w:rsid w:val="00DB450B"/>
    <w:pPr>
      <w:overflowPunct w:val="0"/>
      <w:autoSpaceDE w:val="0"/>
      <w:autoSpaceDN w:val="0"/>
      <w:adjustRightInd w:val="0"/>
      <w:ind w:left="720" w:hanging="720"/>
      <w:textAlignment w:val="baseline"/>
    </w:pPr>
    <w:rPr>
      <w:rFonts w:ascii="Palatino" w:eastAsia="Times New Roman" w:hAnsi="Palatino"/>
      <w:b/>
      <w:sz w:val="20"/>
      <w:szCs w:val="20"/>
      <w:lang w:eastAsia="en-AU"/>
    </w:rPr>
  </w:style>
  <w:style w:type="paragraph" w:customStyle="1" w:styleId="Guidance">
    <w:name w:val="Guidance"/>
    <w:basedOn w:val="Answer"/>
    <w:autoRedefine/>
    <w:uiPriority w:val="99"/>
    <w:rsid w:val="00A7525E"/>
    <w:pPr>
      <w:spacing w:before="0" w:after="0"/>
    </w:pPr>
    <w:rPr>
      <w:rFonts w:cs="Arial"/>
      <w:i/>
      <w:color w:val="7F7F7F"/>
      <w:sz w:val="14"/>
      <w:szCs w:val="14"/>
      <w:lang w:eastAsia="en-US"/>
    </w:rPr>
  </w:style>
  <w:style w:type="paragraph" w:styleId="NoSpacing">
    <w:name w:val="No Spacing"/>
    <w:uiPriority w:val="1"/>
    <w:qFormat/>
    <w:rsid w:val="00A5174B"/>
    <w:rPr>
      <w:rFonts w:ascii="Arial" w:hAnsi="Arial" w:cs="Times New Roman"/>
      <w:lang w:eastAsia="en-US"/>
    </w:rPr>
  </w:style>
  <w:style w:type="character" w:styleId="Emphasis">
    <w:name w:val="Emphasis"/>
    <w:basedOn w:val="DefaultParagraphFont"/>
    <w:uiPriority w:val="20"/>
    <w:qFormat/>
    <w:locked/>
    <w:rsid w:val="00412DDE"/>
    <w:rPr>
      <w:i/>
      <w:iCs/>
    </w:rPr>
  </w:style>
  <w:style w:type="character" w:styleId="PageNumber">
    <w:name w:val="page number"/>
    <w:basedOn w:val="DefaultParagraphFont"/>
    <w:uiPriority w:val="99"/>
    <w:rsid w:val="0001140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560">
      <w:bodyDiv w:val="1"/>
      <w:marLeft w:val="0"/>
      <w:marRight w:val="0"/>
      <w:marTop w:val="0"/>
      <w:marBottom w:val="0"/>
      <w:divBdr>
        <w:top w:val="none" w:sz="0" w:space="0" w:color="auto"/>
        <w:left w:val="none" w:sz="0" w:space="0" w:color="auto"/>
        <w:bottom w:val="none" w:sz="0" w:space="0" w:color="auto"/>
        <w:right w:val="none" w:sz="0" w:space="0" w:color="auto"/>
      </w:divBdr>
    </w:div>
    <w:div w:id="58871559">
      <w:bodyDiv w:val="1"/>
      <w:marLeft w:val="0"/>
      <w:marRight w:val="0"/>
      <w:marTop w:val="0"/>
      <w:marBottom w:val="0"/>
      <w:divBdr>
        <w:top w:val="none" w:sz="0" w:space="0" w:color="auto"/>
        <w:left w:val="none" w:sz="0" w:space="0" w:color="auto"/>
        <w:bottom w:val="none" w:sz="0" w:space="0" w:color="auto"/>
        <w:right w:val="none" w:sz="0" w:space="0" w:color="auto"/>
      </w:divBdr>
    </w:div>
    <w:div w:id="86729091">
      <w:bodyDiv w:val="1"/>
      <w:marLeft w:val="0"/>
      <w:marRight w:val="0"/>
      <w:marTop w:val="0"/>
      <w:marBottom w:val="0"/>
      <w:divBdr>
        <w:top w:val="none" w:sz="0" w:space="0" w:color="auto"/>
        <w:left w:val="none" w:sz="0" w:space="0" w:color="auto"/>
        <w:bottom w:val="none" w:sz="0" w:space="0" w:color="auto"/>
        <w:right w:val="none" w:sz="0" w:space="0" w:color="auto"/>
      </w:divBdr>
    </w:div>
    <w:div w:id="113450060">
      <w:bodyDiv w:val="1"/>
      <w:marLeft w:val="0"/>
      <w:marRight w:val="0"/>
      <w:marTop w:val="0"/>
      <w:marBottom w:val="0"/>
      <w:divBdr>
        <w:top w:val="none" w:sz="0" w:space="0" w:color="auto"/>
        <w:left w:val="none" w:sz="0" w:space="0" w:color="auto"/>
        <w:bottom w:val="none" w:sz="0" w:space="0" w:color="auto"/>
        <w:right w:val="none" w:sz="0" w:space="0" w:color="auto"/>
      </w:divBdr>
    </w:div>
    <w:div w:id="343016350">
      <w:bodyDiv w:val="1"/>
      <w:marLeft w:val="0"/>
      <w:marRight w:val="0"/>
      <w:marTop w:val="0"/>
      <w:marBottom w:val="0"/>
      <w:divBdr>
        <w:top w:val="none" w:sz="0" w:space="0" w:color="auto"/>
        <w:left w:val="none" w:sz="0" w:space="0" w:color="auto"/>
        <w:bottom w:val="none" w:sz="0" w:space="0" w:color="auto"/>
        <w:right w:val="none" w:sz="0" w:space="0" w:color="auto"/>
      </w:divBdr>
    </w:div>
    <w:div w:id="355352861">
      <w:bodyDiv w:val="1"/>
      <w:marLeft w:val="0"/>
      <w:marRight w:val="0"/>
      <w:marTop w:val="0"/>
      <w:marBottom w:val="0"/>
      <w:divBdr>
        <w:top w:val="none" w:sz="0" w:space="0" w:color="auto"/>
        <w:left w:val="none" w:sz="0" w:space="0" w:color="auto"/>
        <w:bottom w:val="none" w:sz="0" w:space="0" w:color="auto"/>
        <w:right w:val="none" w:sz="0" w:space="0" w:color="auto"/>
      </w:divBdr>
    </w:div>
    <w:div w:id="370036229">
      <w:bodyDiv w:val="1"/>
      <w:marLeft w:val="0"/>
      <w:marRight w:val="0"/>
      <w:marTop w:val="0"/>
      <w:marBottom w:val="0"/>
      <w:divBdr>
        <w:top w:val="none" w:sz="0" w:space="0" w:color="auto"/>
        <w:left w:val="none" w:sz="0" w:space="0" w:color="auto"/>
        <w:bottom w:val="none" w:sz="0" w:space="0" w:color="auto"/>
        <w:right w:val="none" w:sz="0" w:space="0" w:color="auto"/>
      </w:divBdr>
    </w:div>
    <w:div w:id="373698078">
      <w:bodyDiv w:val="1"/>
      <w:marLeft w:val="0"/>
      <w:marRight w:val="0"/>
      <w:marTop w:val="0"/>
      <w:marBottom w:val="0"/>
      <w:divBdr>
        <w:top w:val="none" w:sz="0" w:space="0" w:color="auto"/>
        <w:left w:val="none" w:sz="0" w:space="0" w:color="auto"/>
        <w:bottom w:val="none" w:sz="0" w:space="0" w:color="auto"/>
        <w:right w:val="none" w:sz="0" w:space="0" w:color="auto"/>
      </w:divBdr>
    </w:div>
    <w:div w:id="395323849">
      <w:bodyDiv w:val="1"/>
      <w:marLeft w:val="0"/>
      <w:marRight w:val="0"/>
      <w:marTop w:val="0"/>
      <w:marBottom w:val="0"/>
      <w:divBdr>
        <w:top w:val="none" w:sz="0" w:space="0" w:color="auto"/>
        <w:left w:val="none" w:sz="0" w:space="0" w:color="auto"/>
        <w:bottom w:val="none" w:sz="0" w:space="0" w:color="auto"/>
        <w:right w:val="none" w:sz="0" w:space="0" w:color="auto"/>
      </w:divBdr>
    </w:div>
    <w:div w:id="408115712">
      <w:bodyDiv w:val="1"/>
      <w:marLeft w:val="0"/>
      <w:marRight w:val="0"/>
      <w:marTop w:val="0"/>
      <w:marBottom w:val="0"/>
      <w:divBdr>
        <w:top w:val="none" w:sz="0" w:space="0" w:color="auto"/>
        <w:left w:val="none" w:sz="0" w:space="0" w:color="auto"/>
        <w:bottom w:val="none" w:sz="0" w:space="0" w:color="auto"/>
        <w:right w:val="none" w:sz="0" w:space="0" w:color="auto"/>
      </w:divBdr>
    </w:div>
    <w:div w:id="694578864">
      <w:bodyDiv w:val="1"/>
      <w:marLeft w:val="0"/>
      <w:marRight w:val="0"/>
      <w:marTop w:val="0"/>
      <w:marBottom w:val="0"/>
      <w:divBdr>
        <w:top w:val="none" w:sz="0" w:space="0" w:color="auto"/>
        <w:left w:val="none" w:sz="0" w:space="0" w:color="auto"/>
        <w:bottom w:val="none" w:sz="0" w:space="0" w:color="auto"/>
        <w:right w:val="none" w:sz="0" w:space="0" w:color="auto"/>
      </w:divBdr>
    </w:div>
    <w:div w:id="707413829">
      <w:bodyDiv w:val="1"/>
      <w:marLeft w:val="0"/>
      <w:marRight w:val="0"/>
      <w:marTop w:val="0"/>
      <w:marBottom w:val="0"/>
      <w:divBdr>
        <w:top w:val="none" w:sz="0" w:space="0" w:color="auto"/>
        <w:left w:val="none" w:sz="0" w:space="0" w:color="auto"/>
        <w:bottom w:val="none" w:sz="0" w:space="0" w:color="auto"/>
        <w:right w:val="none" w:sz="0" w:space="0" w:color="auto"/>
      </w:divBdr>
    </w:div>
    <w:div w:id="821040918">
      <w:bodyDiv w:val="1"/>
      <w:marLeft w:val="0"/>
      <w:marRight w:val="0"/>
      <w:marTop w:val="0"/>
      <w:marBottom w:val="0"/>
      <w:divBdr>
        <w:top w:val="none" w:sz="0" w:space="0" w:color="auto"/>
        <w:left w:val="none" w:sz="0" w:space="0" w:color="auto"/>
        <w:bottom w:val="none" w:sz="0" w:space="0" w:color="auto"/>
        <w:right w:val="none" w:sz="0" w:space="0" w:color="auto"/>
      </w:divBdr>
    </w:div>
    <w:div w:id="1097335185">
      <w:bodyDiv w:val="1"/>
      <w:marLeft w:val="0"/>
      <w:marRight w:val="0"/>
      <w:marTop w:val="0"/>
      <w:marBottom w:val="0"/>
      <w:divBdr>
        <w:top w:val="none" w:sz="0" w:space="0" w:color="auto"/>
        <w:left w:val="none" w:sz="0" w:space="0" w:color="auto"/>
        <w:bottom w:val="none" w:sz="0" w:space="0" w:color="auto"/>
        <w:right w:val="none" w:sz="0" w:space="0" w:color="auto"/>
      </w:divBdr>
    </w:div>
    <w:div w:id="1189761034">
      <w:marLeft w:val="0"/>
      <w:marRight w:val="0"/>
      <w:marTop w:val="0"/>
      <w:marBottom w:val="0"/>
      <w:divBdr>
        <w:top w:val="none" w:sz="0" w:space="0" w:color="auto"/>
        <w:left w:val="none" w:sz="0" w:space="0" w:color="auto"/>
        <w:bottom w:val="none" w:sz="0" w:space="0" w:color="auto"/>
        <w:right w:val="none" w:sz="0" w:space="0" w:color="auto"/>
      </w:divBdr>
      <w:divsChild>
        <w:div w:id="1189761033">
          <w:marLeft w:val="0"/>
          <w:marRight w:val="0"/>
          <w:marTop w:val="0"/>
          <w:marBottom w:val="0"/>
          <w:divBdr>
            <w:top w:val="none" w:sz="0" w:space="0" w:color="auto"/>
            <w:left w:val="none" w:sz="0" w:space="0" w:color="auto"/>
            <w:bottom w:val="none" w:sz="0" w:space="0" w:color="auto"/>
            <w:right w:val="none" w:sz="0" w:space="0" w:color="auto"/>
          </w:divBdr>
          <w:divsChild>
            <w:div w:id="11897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036">
      <w:marLeft w:val="0"/>
      <w:marRight w:val="0"/>
      <w:marTop w:val="0"/>
      <w:marBottom w:val="0"/>
      <w:divBdr>
        <w:top w:val="none" w:sz="0" w:space="0" w:color="auto"/>
        <w:left w:val="none" w:sz="0" w:space="0" w:color="auto"/>
        <w:bottom w:val="none" w:sz="0" w:space="0" w:color="auto"/>
        <w:right w:val="none" w:sz="0" w:space="0" w:color="auto"/>
      </w:divBdr>
    </w:div>
    <w:div w:id="1189761037">
      <w:marLeft w:val="0"/>
      <w:marRight w:val="0"/>
      <w:marTop w:val="0"/>
      <w:marBottom w:val="0"/>
      <w:divBdr>
        <w:top w:val="none" w:sz="0" w:space="0" w:color="auto"/>
        <w:left w:val="none" w:sz="0" w:space="0" w:color="auto"/>
        <w:bottom w:val="none" w:sz="0" w:space="0" w:color="auto"/>
        <w:right w:val="none" w:sz="0" w:space="0" w:color="auto"/>
      </w:divBdr>
      <w:divsChild>
        <w:div w:id="1189761030">
          <w:marLeft w:val="0"/>
          <w:marRight w:val="0"/>
          <w:marTop w:val="0"/>
          <w:marBottom w:val="0"/>
          <w:divBdr>
            <w:top w:val="none" w:sz="0" w:space="0" w:color="auto"/>
            <w:left w:val="none" w:sz="0" w:space="0" w:color="auto"/>
            <w:bottom w:val="none" w:sz="0" w:space="0" w:color="auto"/>
            <w:right w:val="none" w:sz="0" w:space="0" w:color="auto"/>
          </w:divBdr>
        </w:div>
        <w:div w:id="1189761032">
          <w:marLeft w:val="0"/>
          <w:marRight w:val="0"/>
          <w:marTop w:val="0"/>
          <w:marBottom w:val="0"/>
          <w:divBdr>
            <w:top w:val="none" w:sz="0" w:space="0" w:color="auto"/>
            <w:left w:val="none" w:sz="0" w:space="0" w:color="auto"/>
            <w:bottom w:val="none" w:sz="0" w:space="0" w:color="auto"/>
            <w:right w:val="none" w:sz="0" w:space="0" w:color="auto"/>
          </w:divBdr>
        </w:div>
        <w:div w:id="1189761035">
          <w:marLeft w:val="0"/>
          <w:marRight w:val="0"/>
          <w:marTop w:val="0"/>
          <w:marBottom w:val="0"/>
          <w:divBdr>
            <w:top w:val="none" w:sz="0" w:space="0" w:color="auto"/>
            <w:left w:val="none" w:sz="0" w:space="0" w:color="auto"/>
            <w:bottom w:val="none" w:sz="0" w:space="0" w:color="auto"/>
            <w:right w:val="none" w:sz="0" w:space="0" w:color="auto"/>
          </w:divBdr>
        </w:div>
      </w:divsChild>
    </w:div>
    <w:div w:id="1200436619">
      <w:bodyDiv w:val="1"/>
      <w:marLeft w:val="0"/>
      <w:marRight w:val="0"/>
      <w:marTop w:val="0"/>
      <w:marBottom w:val="0"/>
      <w:divBdr>
        <w:top w:val="none" w:sz="0" w:space="0" w:color="auto"/>
        <w:left w:val="none" w:sz="0" w:space="0" w:color="auto"/>
        <w:bottom w:val="none" w:sz="0" w:space="0" w:color="auto"/>
        <w:right w:val="none" w:sz="0" w:space="0" w:color="auto"/>
      </w:divBdr>
    </w:div>
    <w:div w:id="1228153096">
      <w:bodyDiv w:val="1"/>
      <w:marLeft w:val="0"/>
      <w:marRight w:val="0"/>
      <w:marTop w:val="0"/>
      <w:marBottom w:val="0"/>
      <w:divBdr>
        <w:top w:val="none" w:sz="0" w:space="0" w:color="auto"/>
        <w:left w:val="none" w:sz="0" w:space="0" w:color="auto"/>
        <w:bottom w:val="none" w:sz="0" w:space="0" w:color="auto"/>
        <w:right w:val="none" w:sz="0" w:space="0" w:color="auto"/>
      </w:divBdr>
    </w:div>
    <w:div w:id="1262685986">
      <w:bodyDiv w:val="1"/>
      <w:marLeft w:val="0"/>
      <w:marRight w:val="0"/>
      <w:marTop w:val="0"/>
      <w:marBottom w:val="0"/>
      <w:divBdr>
        <w:top w:val="none" w:sz="0" w:space="0" w:color="auto"/>
        <w:left w:val="none" w:sz="0" w:space="0" w:color="auto"/>
        <w:bottom w:val="none" w:sz="0" w:space="0" w:color="auto"/>
        <w:right w:val="none" w:sz="0" w:space="0" w:color="auto"/>
      </w:divBdr>
    </w:div>
    <w:div w:id="1330015393">
      <w:bodyDiv w:val="1"/>
      <w:marLeft w:val="0"/>
      <w:marRight w:val="0"/>
      <w:marTop w:val="0"/>
      <w:marBottom w:val="0"/>
      <w:divBdr>
        <w:top w:val="none" w:sz="0" w:space="0" w:color="auto"/>
        <w:left w:val="none" w:sz="0" w:space="0" w:color="auto"/>
        <w:bottom w:val="none" w:sz="0" w:space="0" w:color="auto"/>
        <w:right w:val="none" w:sz="0" w:space="0" w:color="auto"/>
      </w:divBdr>
    </w:div>
    <w:div w:id="1352952940">
      <w:bodyDiv w:val="1"/>
      <w:marLeft w:val="0"/>
      <w:marRight w:val="0"/>
      <w:marTop w:val="0"/>
      <w:marBottom w:val="0"/>
      <w:divBdr>
        <w:top w:val="none" w:sz="0" w:space="0" w:color="auto"/>
        <w:left w:val="none" w:sz="0" w:space="0" w:color="auto"/>
        <w:bottom w:val="none" w:sz="0" w:space="0" w:color="auto"/>
        <w:right w:val="none" w:sz="0" w:space="0" w:color="auto"/>
      </w:divBdr>
    </w:div>
    <w:div w:id="1439714278">
      <w:bodyDiv w:val="1"/>
      <w:marLeft w:val="0"/>
      <w:marRight w:val="0"/>
      <w:marTop w:val="0"/>
      <w:marBottom w:val="0"/>
      <w:divBdr>
        <w:top w:val="none" w:sz="0" w:space="0" w:color="auto"/>
        <w:left w:val="none" w:sz="0" w:space="0" w:color="auto"/>
        <w:bottom w:val="none" w:sz="0" w:space="0" w:color="auto"/>
        <w:right w:val="none" w:sz="0" w:space="0" w:color="auto"/>
      </w:divBdr>
      <w:divsChild>
        <w:div w:id="1519395007">
          <w:marLeft w:val="0"/>
          <w:marRight w:val="0"/>
          <w:marTop w:val="0"/>
          <w:marBottom w:val="0"/>
          <w:divBdr>
            <w:top w:val="none" w:sz="0" w:space="0" w:color="auto"/>
            <w:left w:val="none" w:sz="0" w:space="0" w:color="auto"/>
            <w:bottom w:val="none" w:sz="0" w:space="0" w:color="auto"/>
            <w:right w:val="none" w:sz="0" w:space="0" w:color="auto"/>
          </w:divBdr>
          <w:divsChild>
            <w:div w:id="1122118521">
              <w:marLeft w:val="0"/>
              <w:marRight w:val="0"/>
              <w:marTop w:val="0"/>
              <w:marBottom w:val="0"/>
              <w:divBdr>
                <w:top w:val="none" w:sz="0" w:space="0" w:color="auto"/>
                <w:left w:val="none" w:sz="0" w:space="0" w:color="auto"/>
                <w:bottom w:val="none" w:sz="0" w:space="0" w:color="auto"/>
                <w:right w:val="none" w:sz="0" w:space="0" w:color="auto"/>
              </w:divBdr>
              <w:divsChild>
                <w:div w:id="1708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11">
      <w:bodyDiv w:val="1"/>
      <w:marLeft w:val="0"/>
      <w:marRight w:val="0"/>
      <w:marTop w:val="0"/>
      <w:marBottom w:val="0"/>
      <w:divBdr>
        <w:top w:val="none" w:sz="0" w:space="0" w:color="auto"/>
        <w:left w:val="none" w:sz="0" w:space="0" w:color="auto"/>
        <w:bottom w:val="none" w:sz="0" w:space="0" w:color="auto"/>
        <w:right w:val="none" w:sz="0" w:space="0" w:color="auto"/>
      </w:divBdr>
    </w:div>
    <w:div w:id="1558473938">
      <w:bodyDiv w:val="1"/>
      <w:marLeft w:val="0"/>
      <w:marRight w:val="0"/>
      <w:marTop w:val="0"/>
      <w:marBottom w:val="0"/>
      <w:divBdr>
        <w:top w:val="none" w:sz="0" w:space="0" w:color="auto"/>
        <w:left w:val="none" w:sz="0" w:space="0" w:color="auto"/>
        <w:bottom w:val="none" w:sz="0" w:space="0" w:color="auto"/>
        <w:right w:val="none" w:sz="0" w:space="0" w:color="auto"/>
      </w:divBdr>
    </w:div>
    <w:div w:id="1590388979">
      <w:bodyDiv w:val="1"/>
      <w:marLeft w:val="0"/>
      <w:marRight w:val="0"/>
      <w:marTop w:val="0"/>
      <w:marBottom w:val="0"/>
      <w:divBdr>
        <w:top w:val="none" w:sz="0" w:space="0" w:color="auto"/>
        <w:left w:val="none" w:sz="0" w:space="0" w:color="auto"/>
        <w:bottom w:val="none" w:sz="0" w:space="0" w:color="auto"/>
        <w:right w:val="none" w:sz="0" w:space="0" w:color="auto"/>
      </w:divBdr>
    </w:div>
    <w:div w:id="1598561893">
      <w:bodyDiv w:val="1"/>
      <w:marLeft w:val="0"/>
      <w:marRight w:val="0"/>
      <w:marTop w:val="0"/>
      <w:marBottom w:val="0"/>
      <w:divBdr>
        <w:top w:val="none" w:sz="0" w:space="0" w:color="auto"/>
        <w:left w:val="none" w:sz="0" w:space="0" w:color="auto"/>
        <w:bottom w:val="none" w:sz="0" w:space="0" w:color="auto"/>
        <w:right w:val="none" w:sz="0" w:space="0" w:color="auto"/>
      </w:divBdr>
    </w:div>
    <w:div w:id="1695037901">
      <w:bodyDiv w:val="1"/>
      <w:marLeft w:val="0"/>
      <w:marRight w:val="0"/>
      <w:marTop w:val="0"/>
      <w:marBottom w:val="0"/>
      <w:divBdr>
        <w:top w:val="none" w:sz="0" w:space="0" w:color="auto"/>
        <w:left w:val="none" w:sz="0" w:space="0" w:color="auto"/>
        <w:bottom w:val="none" w:sz="0" w:space="0" w:color="auto"/>
        <w:right w:val="none" w:sz="0" w:space="0" w:color="auto"/>
      </w:divBdr>
    </w:div>
    <w:div w:id="1761946248">
      <w:bodyDiv w:val="1"/>
      <w:marLeft w:val="0"/>
      <w:marRight w:val="0"/>
      <w:marTop w:val="0"/>
      <w:marBottom w:val="0"/>
      <w:divBdr>
        <w:top w:val="none" w:sz="0" w:space="0" w:color="auto"/>
        <w:left w:val="none" w:sz="0" w:space="0" w:color="auto"/>
        <w:bottom w:val="none" w:sz="0" w:space="0" w:color="auto"/>
        <w:right w:val="none" w:sz="0" w:space="0" w:color="auto"/>
      </w:divBdr>
    </w:div>
    <w:div w:id="2026053999">
      <w:bodyDiv w:val="1"/>
      <w:marLeft w:val="0"/>
      <w:marRight w:val="0"/>
      <w:marTop w:val="0"/>
      <w:marBottom w:val="0"/>
      <w:divBdr>
        <w:top w:val="none" w:sz="0" w:space="0" w:color="auto"/>
        <w:left w:val="none" w:sz="0" w:space="0" w:color="auto"/>
        <w:bottom w:val="none" w:sz="0" w:space="0" w:color="auto"/>
        <w:right w:val="none" w:sz="0" w:space="0" w:color="auto"/>
      </w:divBdr>
    </w:div>
    <w:div w:id="2112700261">
      <w:bodyDiv w:val="1"/>
      <w:marLeft w:val="0"/>
      <w:marRight w:val="0"/>
      <w:marTop w:val="0"/>
      <w:marBottom w:val="0"/>
      <w:divBdr>
        <w:top w:val="none" w:sz="0" w:space="0" w:color="auto"/>
        <w:left w:val="none" w:sz="0" w:space="0" w:color="auto"/>
        <w:bottom w:val="none" w:sz="0" w:space="0" w:color="auto"/>
        <w:right w:val="none" w:sz="0" w:space="0" w:color="auto"/>
      </w:divBdr>
    </w:div>
    <w:div w:id="212946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www.nhmrc.gov.au/book/chapter-4-2-children-and-young-people" TargetMode="External"/><Relationship Id="rId26" Type="http://schemas.openxmlformats.org/officeDocument/2006/relationships/hyperlink" Target="http://www.nhmrc.gov.au/book/chapter-4-5-people-cognitive-impairment-intellectual-disability-or-mental-illness" TargetMode="External"/><Relationship Id="rId39" Type="http://schemas.openxmlformats.org/officeDocument/2006/relationships/hyperlink" Target="http://www.nhmrc.gov.au/book/chapter-3-3-interventions-and-therapies-including-clinical-and-non-clinical-trials-and" TargetMode="External"/><Relationship Id="rId21" Type="http://schemas.openxmlformats.org/officeDocument/2006/relationships/hyperlink" Target="http://www.nhmrc.gov.au/book/chapter-4-7-aboriginal-and-torres-strait-islander-peoples" TargetMode="External"/><Relationship Id="rId34" Type="http://schemas.openxmlformats.org/officeDocument/2006/relationships/hyperlink" Target="https://staff.unimelb.edu.au/__data/assets/word_doc/0006/1977540/PrivacyDatabanksModule.docx" TargetMode="External"/><Relationship Id="rId42" Type="http://schemas.openxmlformats.org/officeDocument/2006/relationships/hyperlink" Target="http://www.nhmrc.gov.au/book/chapter-5-2-responsibilities-hrecs-other-ethical-review-bodies-and-researchers" TargetMode="External"/><Relationship Id="rId47" Type="http://schemas.openxmlformats.org/officeDocument/2006/relationships/hyperlink" Target="http://www.nhmrc.gov.au/book/chapter-3-1-qualitative-methods" TargetMode="External"/><Relationship Id="rId50" Type="http://schemas.openxmlformats.org/officeDocument/2006/relationships/hyperlink" Target="http://www.nhmrc.gov.au/book/section-1-values-and-principles-ethical-conduct" TargetMode="External"/><Relationship Id="rId55" Type="http://schemas.openxmlformats.org/officeDocument/2006/relationships/hyperlink" Target="http://www.nhmrc.gov.au/book/national-statement-ethical-conduct-human-research-2007-updated-december-2013/chapter-2-3-qualif" TargetMode="External"/><Relationship Id="rId63" Type="http://schemas.openxmlformats.org/officeDocument/2006/relationships/hyperlink" Target="http://www.nhmrc.gov.au/book/national-statement-ethical-conduct-human-research-2007-updated-december-2013/chapter-2-3-qualif" TargetMode="External"/><Relationship Id="rId68" Type="http://schemas.openxmlformats.org/officeDocument/2006/relationships/hyperlink" Target="http://www.nhmrc.gov.au/guidelines-publications/r39" TargetMode="External"/><Relationship Id="rId76" Type="http://schemas.openxmlformats.org/officeDocument/2006/relationships/hyperlink" Target="http://www.nhmrc.gov.au/book/section-1-values-and-principles-ethical-conduct" TargetMode="External"/><Relationship Id="rId84" Type="http://schemas.openxmlformats.org/officeDocument/2006/relationships/hyperlink" Target="http://www.unimelb.edu.au/Statutes/r171r8.html" TargetMode="External"/><Relationship Id="rId89" Type="http://schemas.openxmlformats.org/officeDocument/2006/relationships/footer" Target="footer2.xml"/><Relationship Id="rId7" Type="http://schemas.openxmlformats.org/officeDocument/2006/relationships/image" Target="media/image1.jpeg"/><Relationship Id="rId71" Type="http://schemas.openxmlformats.org/officeDocument/2006/relationships/hyperlink" Target="http://research.unimelb.edu.au/office-for-research-ethics-and-integrity/human-ethics/faq/how-do-i-write-a-plain-language-statement" TargetMode="External"/><Relationship Id="rId2" Type="http://schemas.openxmlformats.org/officeDocument/2006/relationships/styles" Target="styles.xml"/><Relationship Id="rId16" Type="http://schemas.openxmlformats.org/officeDocument/2006/relationships/hyperlink" Target="http://themis.unimelb.edu.au" TargetMode="External"/><Relationship Id="rId29" Type="http://schemas.openxmlformats.org/officeDocument/2006/relationships/hyperlink" Target="https://staff.unimelb.edu.au/__data/assets/word_doc/0006/1977540/PrivacyDatabanksModule.docx"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www.nhmrc.gov.au/book/chapter-4-1-women-who-are-pregnant-and-human-foetus" TargetMode="External"/><Relationship Id="rId32" Type="http://schemas.openxmlformats.org/officeDocument/2006/relationships/hyperlink" Target="http://www.nhmrc.gov.au/book/chapter-3-2-databanks" TargetMode="External"/><Relationship Id="rId37" Type="http://schemas.openxmlformats.org/officeDocument/2006/relationships/hyperlink" Target="http://www.nhmrc.gov.au/book/chapter-3-5-human-genetics" TargetMode="External"/><Relationship Id="rId40" Type="http://schemas.openxmlformats.org/officeDocument/2006/relationships/hyperlink" Target="https://staff.unimelb.edu.au/__data/assets/word_doc/0004/1977538/InterventionsTherapiesTrialsModule.docx" TargetMode="External"/><Relationship Id="rId45" Type="http://schemas.openxmlformats.org/officeDocument/2006/relationships/hyperlink" Target="http://www.nhmrc.gov.au/book/chapter-2-2-general-requirements-consent" TargetMode="External"/><Relationship Id="rId53" Type="http://schemas.openxmlformats.org/officeDocument/2006/relationships/hyperlink" Target="http://www.nhmrc.gov.au/book/chapter-5-5-monitoring-approved-research" TargetMode="External"/><Relationship Id="rId58" Type="http://schemas.openxmlformats.org/officeDocument/2006/relationships/hyperlink" Target="http://www.nhmrc.gov.au/book/chapter-2-2-general-requirements-consent" TargetMode="External"/><Relationship Id="rId66" Type="http://schemas.openxmlformats.org/officeDocument/2006/relationships/hyperlink" Target="http://www.nhmrc.gov.au/book/chapter-5-4-conflicts-interest" TargetMode="External"/><Relationship Id="rId74" Type="http://schemas.openxmlformats.org/officeDocument/2006/relationships/hyperlink" Target="http://research.unimelb.edu.au/office-for-research-ethics-and-integrity/human-ethics/faq/how-do-i-write-a-consent-form" TargetMode="External"/><Relationship Id="rId79" Type="http://schemas.openxmlformats.org/officeDocument/2006/relationships/hyperlink" Target="http://www.nhmrc.gov.au/guidelines-publications/r39" TargetMode="External"/><Relationship Id="rId87" Type="http://schemas.openxmlformats.org/officeDocument/2006/relationships/image" Target="media/image2.JPG"/><Relationship Id="rId5" Type="http://schemas.openxmlformats.org/officeDocument/2006/relationships/footnotes" Target="footnotes.xml"/><Relationship Id="rId61" Type="http://schemas.openxmlformats.org/officeDocument/2006/relationships/hyperlink" Target="http://www.nhmrc.gov.au/book/national-statement-ethical-conduct-human-research-2007-updated-december-2013/chapter-2-3-qualif" TargetMode="External"/><Relationship Id="rId82" Type="http://schemas.openxmlformats.org/officeDocument/2006/relationships/footer" Target="footer1.xml"/><Relationship Id="rId90" Type="http://schemas.openxmlformats.org/officeDocument/2006/relationships/fontTable" Target="fontTable.xml"/><Relationship Id="rId19" Type="http://schemas.openxmlformats.org/officeDocument/2006/relationships/hyperlink" Target="http://www.nhmrc.gov.au/book/chapter-4-3-people-dependent-or-unequal-relationships" TargetMode="External"/><Relationship Id="rId14" Type="http://schemas.openxmlformats.org/officeDocument/2006/relationships/hyperlink" Target="http://research.unimelb.edu.au/__data/assets/word_doc/0009/1977534/HRE-ProjectApplicationForm.docx" TargetMode="External"/><Relationship Id="rId22" Type="http://schemas.openxmlformats.org/officeDocument/2006/relationships/hyperlink" Target="http://www.nhmrc.gov.au/guidelines-publications/e52" TargetMode="External"/><Relationship Id="rId27" Type="http://schemas.openxmlformats.org/officeDocument/2006/relationships/hyperlink" Target="http://www.nhmrc.gov.au/book/chapter-4-4-people-highly-dependent-medical-care-who-may-be-unable-give-consent" TargetMode="External"/><Relationship Id="rId30" Type="http://schemas.openxmlformats.org/officeDocument/2006/relationships/hyperlink" Target="http://www.nhmrc.gov.au/book/chapter-3-2-databanks" TargetMode="External"/><Relationship Id="rId35" Type="http://schemas.openxmlformats.org/officeDocument/2006/relationships/hyperlink" Target="http://www.nhmrc.gov.au/book/chapter-3-4-human-biospecimens-laboratory-based-research"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www.nhmrc.gov.au/book/chapter-2-1-risk-and-benefit"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book/national-statement-ethical-conduct-human-research-2007-updated-december-2013/chapter-2-3-qualif" TargetMode="External"/><Relationship Id="rId69" Type="http://schemas.openxmlformats.org/officeDocument/2006/relationships/hyperlink" Target="http://www.nhmrc.gov.au/book/chapter-5-2-responsibilities-hrecs-other-ethical-review-bodies-and-researchers" TargetMode="External"/><Relationship Id="rId77" Type="http://schemas.openxmlformats.org/officeDocument/2006/relationships/hyperlink" Target="http://www.nhmrc.gov.au/book/section-1-values-and-principles-ethical-conduct" TargetMode="External"/><Relationship Id="rId8" Type="http://schemas.openxmlformats.org/officeDocument/2006/relationships/hyperlink" Target="http://www.nhmrc.gov.au/guidelines/publications/e72" TargetMode="External"/><Relationship Id="rId51" Type="http://schemas.openxmlformats.org/officeDocument/2006/relationships/hyperlink" Target="https://www.nhmrc.gov.au/guidelines-publications/e72" TargetMode="External"/><Relationship Id="rId72" Type="http://schemas.openxmlformats.org/officeDocument/2006/relationships/hyperlink" Target="http://research.unimelb.edu.au/__data/assets/word_doc/0004/1977574/PLS-Template.docx" TargetMode="External"/><Relationship Id="rId80" Type="http://schemas.openxmlformats.org/officeDocument/2006/relationships/hyperlink" Target="http://www.unimelb.edu.au/Statutes/r171r8.html" TargetMode="External"/><Relationship Id="rId85" Type="http://schemas.openxmlformats.org/officeDocument/2006/relationships/hyperlink" Target="http://www.nhmrc.gov.au/guidelines/publications/e72" TargetMode="External"/><Relationship Id="rId3" Type="http://schemas.openxmlformats.org/officeDocument/2006/relationships/settings" Target="setting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research.unimelb.edu.au/office-for-research-ethics-and-integrity/human-ethics/contacts/contact-your-heag" TargetMode="External"/><Relationship Id="rId25" Type="http://schemas.openxmlformats.org/officeDocument/2006/relationships/hyperlink" Target="http://www.nhmrc.gov.au/book/chapter-4-6-people-who-may-be-involved-illegal-activities" TargetMode="External"/><Relationship Id="rId33" Type="http://schemas.openxmlformats.org/officeDocument/2006/relationships/hyperlink" Target="https://staff.unimelb.edu.au/__data/assets/word_doc/0006/1977540/PrivacyDatabanksModule.docx" TargetMode="External"/><Relationship Id="rId38" Type="http://schemas.openxmlformats.org/officeDocument/2006/relationships/hyperlink" Target="https://staff.unimelb.edu.au/__data/assets/word_doc/0012/1977537/BodyTissueGeneticResearchModule.docx" TargetMode="External"/><Relationship Id="rId46" Type="http://schemas.openxmlformats.org/officeDocument/2006/relationships/hyperlink" Target="http://www.nhmrc.gov.au/book/chapter-2-2-general-requirements-consent" TargetMode="External"/><Relationship Id="rId59" Type="http://schemas.openxmlformats.org/officeDocument/2006/relationships/hyperlink" Target="http://www.nhmrc.gov.au/book/chapter-2-2-general-requirements-consent" TargetMode="External"/><Relationship Id="rId67" Type="http://schemas.openxmlformats.org/officeDocument/2006/relationships/hyperlink" Target="http://www.unimelb.edu.au/Statutes/r171r8.html" TargetMode="External"/><Relationship Id="rId20" Type="http://schemas.openxmlformats.org/officeDocument/2006/relationships/hyperlink" Target="http://www.nhmrc.gov.au/book/chapter-4-8-people-other-countries" TargetMode="External"/><Relationship Id="rId41" Type="http://schemas.openxmlformats.org/officeDocument/2006/relationships/hyperlink" Target="https://staff.unimelb.edu.au/__data/assets/word_doc/0005/1977539/IonisingRadiation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national-statement-ethical-conduct-human-research-2007-updated-december-2013/chapter-2-3-qualif" TargetMode="External"/><Relationship Id="rId70" Type="http://schemas.openxmlformats.org/officeDocument/2006/relationships/hyperlink" Target="http://www.nhmrc.gov.au/book/chapter-2-2-general-requirements-consent" TargetMode="External"/><Relationship Id="rId75" Type="http://schemas.openxmlformats.org/officeDocument/2006/relationships/hyperlink" Target="http://research.unimelb.edu.au/__data/assets/word_doc/0011/1977572/Consent_Template_Dec-2015.docx" TargetMode="External"/><Relationship Id="rId83" Type="http://schemas.openxmlformats.org/officeDocument/2006/relationships/hyperlink" Target="mailto:humanethics-complaints@unimelb.edu.au" TargetMode="External"/><Relationship Id="rId88" Type="http://schemas.openxmlformats.org/officeDocument/2006/relationships/hyperlink" Target="http://www.nhmrc.gov.au/book/section-1-values-and-principles-ethical-conduc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research.unimelb.edu.au/__data/assets/pdf_file/0009/1977543/HRE-Application-Guidance-V-1.1.pdf" TargetMode="External"/><Relationship Id="rId23" Type="http://schemas.openxmlformats.org/officeDocument/2006/relationships/hyperlink" Target="http://aiatsis.gov.au/research/ethical-research/guidelines-ethical-research-australian-indigenous-studies" TargetMode="External"/><Relationship Id="rId28" Type="http://schemas.openxmlformats.org/officeDocument/2006/relationships/hyperlink" Target="http://www.nhmrc.gov.au/book/chapter-3-2-databanks" TargetMode="External"/><Relationship Id="rId36" Type="http://schemas.openxmlformats.org/officeDocument/2006/relationships/hyperlink" Target="https://staff.unimelb.edu.au/__data/assets/word_doc/0012/1977537/BodyTissueGeneticResearchModule.docx"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 Id="rId10" Type="http://schemas.openxmlformats.org/officeDocument/2006/relationships/hyperlink" Target="http://www.nhmrc.gov.au/book/section-1-values-and-principles-ethical-conduct" TargetMode="External"/><Relationship Id="rId31" Type="http://schemas.openxmlformats.org/officeDocument/2006/relationships/hyperlink" Target="https://staff.unimelb.edu.au/__data/assets/word_doc/0006/1977540/PrivacyDatabanksModule.docx" TargetMode="External"/><Relationship Id="rId44" Type="http://schemas.openxmlformats.org/officeDocument/2006/relationships/hyperlink" Target="http://www.nhmrc.gov.au/book/chapter-2-2-general-requirements-consent" TargetMode="External"/><Relationship Id="rId52" Type="http://schemas.openxmlformats.org/officeDocument/2006/relationships/hyperlink" Target="http://www.nhmrc.gov.au/book/chapter-2-1-risk-and-benefit" TargetMode="External"/><Relationship Id="rId60" Type="http://schemas.openxmlformats.org/officeDocument/2006/relationships/hyperlink" Target="http://www.nhmrc.gov.au/book/chapter-2-2-general-requirements-consent" TargetMode="External"/><Relationship Id="rId65" Type="http://schemas.openxmlformats.org/officeDocument/2006/relationships/hyperlink" Target="http://www.nhmrc.gov.au/book/chapter-2-2-general-requirements-consent" TargetMode="External"/><Relationship Id="rId73" Type="http://schemas.openxmlformats.org/officeDocument/2006/relationships/hyperlink" Target="http://www.nhmrc.gov.au/book/chapter-2-2-general-requirements-consent" TargetMode="External"/><Relationship Id="rId78" Type="http://schemas.openxmlformats.org/officeDocument/2006/relationships/hyperlink" Target="http://www.nhmrc.gov.au/book/section-1-values-and-principles-ethical-conduct" TargetMode="External"/><Relationship Id="rId81" Type="http://schemas.openxmlformats.org/officeDocument/2006/relationships/hyperlink" Target="http://www.unimelb.edu.au/Statutes/r171r8.html" TargetMode="External"/><Relationship Id="rId86" Type="http://schemas.openxmlformats.org/officeDocument/2006/relationships/hyperlink" Target="http://www.nhmrc.gov.au/guidelines/publications/e72" TargetMode="External"/><Relationship Id="rId4" Type="http://schemas.openxmlformats.org/officeDocument/2006/relationships/webSettings" Target="webSettings.xml"/><Relationship Id="rId9" Type="http://schemas.openxmlformats.org/officeDocument/2006/relationships/hyperlink" Target="http://www.nhmrc.gov.au/book/chapter-2-1-risk-and-benefi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16</Pages>
  <Words>9535</Words>
  <Characters>54356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lpstr>
    </vt:vector>
  </TitlesOfParts>
  <Company>The University of Melbourne</Company>
  <LinksUpToDate>false</LinksUpToDate>
  <CharactersWithSpaces>63764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 Dean Foley Ross</dc:creator>
  <cp:keywords/>
  <dc:description/>
  <cp:lastModifiedBy>Josh White</cp:lastModifiedBy>
  <cp:revision>49</cp:revision>
  <cp:lastPrinted>2019-02-15T07:14:00Z</cp:lastPrinted>
  <dcterms:created xsi:type="dcterms:W3CDTF">2018-09-20T23:52:00Z</dcterms:created>
  <dcterms:modified xsi:type="dcterms:W3CDTF">2019-02-15T10:22:00Z</dcterms:modified>
</cp:coreProperties>
</file>