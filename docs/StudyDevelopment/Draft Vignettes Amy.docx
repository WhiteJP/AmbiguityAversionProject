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48376" w14:textId="552AFABB" w:rsidR="00FB746F" w:rsidRDefault="00FB746F" w:rsidP="00E55B65">
      <w:pPr>
        <w:ind w:left="720"/>
        <w:jc w:val="center"/>
        <w:outlineLvl w:val="0"/>
        <w:rPr>
          <w:rFonts w:ascii="Georgia" w:hAnsi="Georgia"/>
          <w:b/>
          <w:bCs/>
          <w:sz w:val="20"/>
          <w:szCs w:val="20"/>
        </w:rPr>
      </w:pPr>
      <w:r>
        <w:rPr>
          <w:rFonts w:ascii="Georgia" w:hAnsi="Georgia"/>
          <w:b/>
          <w:bCs/>
          <w:sz w:val="20"/>
          <w:szCs w:val="20"/>
        </w:rPr>
        <w:t>Draft Vignettes – First Attempt</w:t>
      </w:r>
    </w:p>
    <w:p w14:paraId="4E9433B6" w14:textId="77777777" w:rsidR="00FB746F" w:rsidRDefault="00FB746F" w:rsidP="00FB746F">
      <w:pPr>
        <w:ind w:left="720"/>
        <w:rPr>
          <w:rFonts w:ascii="Georgia" w:hAnsi="Georgia"/>
          <w:sz w:val="20"/>
          <w:szCs w:val="20"/>
          <w:u w:val="single"/>
        </w:rPr>
      </w:pPr>
      <w:r>
        <w:rPr>
          <w:rFonts w:ascii="Georgia" w:hAnsi="Georgia"/>
          <w:sz w:val="20"/>
          <w:szCs w:val="20"/>
          <w:u w:val="single"/>
        </w:rPr>
        <w:t>#1</w:t>
      </w:r>
    </w:p>
    <w:p w14:paraId="2690B20C"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 xml:space="preserve">Your computer has a virus of either type X, Y or Z. You enlist a computer engineer who advises you that there is a </w:t>
      </w:r>
      <w:r>
        <w:rPr>
          <w:rFonts w:ascii="Times New Roman" w:eastAsia="Times New Roman" w:hAnsi="Times New Roman" w:cs="Times New Roman"/>
          <w:color w:val="222222"/>
          <w:sz w:val="20"/>
          <w:szCs w:val="20"/>
        </w:rPr>
        <w:t xml:space="preserve">⅓ chance that your </w:t>
      </w:r>
      <w:r>
        <w:rPr>
          <w:rFonts w:ascii="Georgia" w:hAnsi="Georgia"/>
          <w:sz w:val="20"/>
          <w:szCs w:val="20"/>
        </w:rPr>
        <w:t xml:space="preserve">computer has been infected with virus X, and a </w:t>
      </w:r>
      <w:r>
        <w:rPr>
          <w:rFonts w:ascii="Times New Roman" w:eastAsia="Times New Roman" w:hAnsi="Times New Roman" w:cs="Times New Roman"/>
          <w:color w:val="222222"/>
          <w:sz w:val="20"/>
          <w:szCs w:val="20"/>
        </w:rPr>
        <w:t>⅔</w:t>
      </w:r>
      <w:r>
        <w:rPr>
          <w:rFonts w:ascii="Georgia" w:hAnsi="Georgia"/>
          <w:sz w:val="20"/>
          <w:szCs w:val="20"/>
        </w:rPr>
        <w:t xml:space="preserve"> chance that it has been infected with either virus Y or Z. She advises you that only one of these viruses compromises your personal and banking details.  Which do you hope is true?</w:t>
      </w:r>
    </w:p>
    <w:p w14:paraId="180B438A"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032ABC0F"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A. The virus that</w:t>
      </w:r>
      <w:r>
        <w:rPr>
          <w:rFonts w:ascii="Georgia" w:hAnsi="Georgia"/>
          <w:sz w:val="20"/>
          <w:szCs w:val="20"/>
        </w:rPr>
        <w:t xml:space="preserve"> compromises your personal and banking details</w:t>
      </w:r>
      <w:r>
        <w:rPr>
          <w:rFonts w:ascii="Georgia" w:eastAsia="Times New Roman" w:hAnsi="Georgia" w:cs="Arial"/>
          <w:color w:val="222222"/>
          <w:sz w:val="20"/>
          <w:szCs w:val="20"/>
        </w:rPr>
        <w:t xml:space="preserve"> is X</w:t>
      </w:r>
    </w:p>
    <w:p w14:paraId="197D4466"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 xml:space="preserve">B. The virus that </w:t>
      </w:r>
      <w:r>
        <w:rPr>
          <w:rFonts w:ascii="Georgia" w:hAnsi="Georgia"/>
          <w:sz w:val="20"/>
          <w:szCs w:val="20"/>
        </w:rPr>
        <w:t>compromises your personal and banking details</w:t>
      </w:r>
      <w:r>
        <w:rPr>
          <w:rFonts w:ascii="Georgia" w:eastAsia="Times New Roman" w:hAnsi="Georgia" w:cs="Arial"/>
          <w:color w:val="222222"/>
          <w:sz w:val="20"/>
          <w:szCs w:val="20"/>
        </w:rPr>
        <w:t xml:space="preserve"> is Y</w:t>
      </w:r>
    </w:p>
    <w:p w14:paraId="75B5B254"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p>
    <w:p w14:paraId="568736FA"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r>
        <w:rPr>
          <w:rFonts w:ascii="Georgia" w:hAnsi="Georgia"/>
          <w:sz w:val="20"/>
          <w:szCs w:val="20"/>
        </w:rPr>
        <w:t xml:space="preserve">Your computer has a virus of either type X, Y or Z. You enlist a computer engineer who advises you that there is a </w:t>
      </w:r>
      <w:r>
        <w:rPr>
          <w:rFonts w:ascii="Times New Roman" w:eastAsia="Times New Roman" w:hAnsi="Times New Roman" w:cs="Times New Roman"/>
          <w:color w:val="222222"/>
          <w:sz w:val="20"/>
          <w:szCs w:val="20"/>
        </w:rPr>
        <w:t xml:space="preserve">⅓ chance that your </w:t>
      </w:r>
      <w:r>
        <w:rPr>
          <w:rFonts w:ascii="Georgia" w:hAnsi="Georgia"/>
          <w:sz w:val="20"/>
          <w:szCs w:val="20"/>
        </w:rPr>
        <w:t xml:space="preserve">computer has been infected with virus X, and a </w:t>
      </w:r>
      <w:r>
        <w:rPr>
          <w:rFonts w:ascii="Times New Roman" w:eastAsia="Times New Roman" w:hAnsi="Times New Roman" w:cs="Times New Roman"/>
          <w:color w:val="222222"/>
          <w:sz w:val="20"/>
          <w:szCs w:val="20"/>
        </w:rPr>
        <w:t>⅔</w:t>
      </w:r>
      <w:r>
        <w:rPr>
          <w:rFonts w:ascii="Georgia" w:hAnsi="Georgia"/>
          <w:sz w:val="20"/>
          <w:szCs w:val="20"/>
        </w:rPr>
        <w:t xml:space="preserve"> chance that it has been infected with either virus Y or Z. She advises you that two of these viruses are likely to compromise your personal and banking details.  Which do you hope is true?</w:t>
      </w:r>
    </w:p>
    <w:p w14:paraId="1C54F568"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02574F6E"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A. The viruses that</w:t>
      </w:r>
      <w:r>
        <w:rPr>
          <w:rFonts w:ascii="Georgia" w:hAnsi="Georgia"/>
          <w:sz w:val="20"/>
          <w:szCs w:val="20"/>
        </w:rPr>
        <w:t xml:space="preserve"> compromise your personal and banking details</w:t>
      </w:r>
      <w:r>
        <w:rPr>
          <w:rFonts w:ascii="Georgia" w:eastAsia="Times New Roman" w:hAnsi="Georgia" w:cs="Arial"/>
          <w:color w:val="222222"/>
          <w:sz w:val="20"/>
          <w:szCs w:val="20"/>
        </w:rPr>
        <w:t xml:space="preserve"> are X and Z.</w:t>
      </w:r>
    </w:p>
    <w:p w14:paraId="6A8EEEB9"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 xml:space="preserve">B. The viruses that </w:t>
      </w:r>
      <w:r>
        <w:rPr>
          <w:rFonts w:ascii="Georgia" w:hAnsi="Georgia"/>
          <w:sz w:val="20"/>
          <w:szCs w:val="20"/>
        </w:rPr>
        <w:t>compromise your personal and banking details</w:t>
      </w:r>
      <w:r>
        <w:rPr>
          <w:rFonts w:ascii="Georgia" w:eastAsia="Times New Roman" w:hAnsi="Georgia" w:cs="Arial"/>
          <w:color w:val="222222"/>
          <w:sz w:val="20"/>
          <w:szCs w:val="20"/>
        </w:rPr>
        <w:t xml:space="preserve"> are Y and Z.</w:t>
      </w:r>
    </w:p>
    <w:p w14:paraId="08691F28"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p>
    <w:p w14:paraId="43DCF3E2" w14:textId="77777777" w:rsidR="00FB746F" w:rsidRDefault="00FB746F" w:rsidP="00FB746F">
      <w:pPr>
        <w:ind w:left="720"/>
        <w:rPr>
          <w:rFonts w:ascii="Georgia" w:hAnsi="Georgia"/>
          <w:sz w:val="20"/>
          <w:szCs w:val="20"/>
          <w:u w:val="single"/>
        </w:rPr>
      </w:pPr>
      <w:r>
        <w:rPr>
          <w:rFonts w:ascii="Georgia" w:hAnsi="Georgia"/>
          <w:sz w:val="20"/>
          <w:szCs w:val="20"/>
          <w:u w:val="single"/>
        </w:rPr>
        <w:t>#2</w:t>
      </w:r>
    </w:p>
    <w:p w14:paraId="0E850157"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You are on a hike in the remote wilderness when you notice that you have been bitten by a spider under the sleeves of your shirt. When you roll up your sleeves to inspect the bite, you find 3 spiders. You identify with certainty one spider as species X.  However, the other two spiders could be species Y or species Z (the two species are impossible for you to differentiate).  You know that one of these spider species (X, Y or Z) is extremely venomous but you can’t remember which one. Which do you hope is true?</w:t>
      </w:r>
    </w:p>
    <w:p w14:paraId="1F913116" w14:textId="77777777" w:rsidR="00FB746F" w:rsidRDefault="00FB746F" w:rsidP="00FB746F">
      <w:pPr>
        <w:shd w:val="clear" w:color="auto" w:fill="FFFFFF"/>
        <w:spacing w:after="0" w:line="293" w:lineRule="atLeast"/>
        <w:ind w:left="720"/>
        <w:rPr>
          <w:rFonts w:ascii="Georgia" w:hAnsi="Georgia"/>
          <w:sz w:val="20"/>
          <w:szCs w:val="20"/>
        </w:rPr>
      </w:pPr>
    </w:p>
    <w:p w14:paraId="2014E19A" w14:textId="77777777" w:rsidR="00FB746F" w:rsidRDefault="00FB746F" w:rsidP="00E55B65">
      <w:pPr>
        <w:shd w:val="clear" w:color="auto" w:fill="FFFFFF"/>
        <w:spacing w:after="0" w:line="293" w:lineRule="atLeast"/>
        <w:ind w:left="720" w:firstLine="720"/>
        <w:outlineLvl w:val="0"/>
        <w:rPr>
          <w:rFonts w:ascii="Georgia" w:eastAsia="Times New Roman" w:hAnsi="Georgia" w:cs="Arial"/>
          <w:color w:val="222222"/>
          <w:sz w:val="20"/>
          <w:szCs w:val="20"/>
        </w:rPr>
      </w:pPr>
      <w:r>
        <w:rPr>
          <w:rFonts w:ascii="Georgia" w:eastAsia="Times New Roman" w:hAnsi="Georgia" w:cs="Arial"/>
          <w:color w:val="222222"/>
          <w:sz w:val="20"/>
          <w:szCs w:val="20"/>
        </w:rPr>
        <w:t>A. The species that is venomous is X</w:t>
      </w:r>
    </w:p>
    <w:p w14:paraId="5C1F84CB"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B. The species that is venomous is Y</w:t>
      </w:r>
    </w:p>
    <w:p w14:paraId="40365443"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7F4B531F"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You are on a hike in the remote wilderness when you notice that you have been bitten by a spider under the sleeves of your shirt. When you roll up your sleeves to inspect the bite, you find 3 spiders. You identify with certainty one spider as species X.  However, the other two spiders could be species Y or species Z (the two species are impossible for you to differentiate).  You know that two of these spider species (X, Y or Z) are extremely venomous but you can’t remember which one. Which do you hope is true?</w:t>
      </w:r>
    </w:p>
    <w:p w14:paraId="07C0C2BA" w14:textId="77777777" w:rsidR="00FB746F" w:rsidRDefault="00FB746F" w:rsidP="00FB746F">
      <w:pPr>
        <w:shd w:val="clear" w:color="auto" w:fill="FFFFFF"/>
        <w:spacing w:after="0" w:line="293" w:lineRule="atLeast"/>
        <w:ind w:left="720"/>
        <w:rPr>
          <w:rFonts w:ascii="Georgia" w:hAnsi="Georgia"/>
          <w:sz w:val="20"/>
          <w:szCs w:val="20"/>
        </w:rPr>
      </w:pPr>
    </w:p>
    <w:p w14:paraId="08FB13CB" w14:textId="77777777" w:rsidR="00FB746F" w:rsidRDefault="00FB746F" w:rsidP="00E55B65">
      <w:pPr>
        <w:shd w:val="clear" w:color="auto" w:fill="FFFFFF"/>
        <w:spacing w:after="0" w:line="293" w:lineRule="atLeast"/>
        <w:ind w:left="720" w:firstLine="720"/>
        <w:outlineLvl w:val="0"/>
        <w:rPr>
          <w:rFonts w:ascii="Georgia" w:eastAsia="Times New Roman" w:hAnsi="Georgia" w:cs="Arial"/>
          <w:color w:val="222222"/>
          <w:sz w:val="20"/>
          <w:szCs w:val="20"/>
        </w:rPr>
      </w:pPr>
      <w:r>
        <w:rPr>
          <w:rFonts w:ascii="Georgia" w:eastAsia="Times New Roman" w:hAnsi="Georgia" w:cs="Arial"/>
          <w:color w:val="222222"/>
          <w:sz w:val="20"/>
          <w:szCs w:val="20"/>
        </w:rPr>
        <w:t>A. The species that are venomous are X and Z</w:t>
      </w:r>
    </w:p>
    <w:p w14:paraId="23330B65"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B. The species that are venomous are Y and Z</w:t>
      </w:r>
    </w:p>
    <w:p w14:paraId="7848E174" w14:textId="77777777" w:rsidR="00FB746F" w:rsidRDefault="00FB746F" w:rsidP="00FB746F">
      <w:pPr>
        <w:ind w:left="720"/>
        <w:rPr>
          <w:rFonts w:ascii="Georgia" w:hAnsi="Georgia"/>
          <w:sz w:val="20"/>
          <w:szCs w:val="20"/>
        </w:rPr>
      </w:pPr>
    </w:p>
    <w:p w14:paraId="1EFE0F16" w14:textId="77777777" w:rsidR="00FB746F" w:rsidRDefault="00FB746F" w:rsidP="00FB746F">
      <w:pPr>
        <w:ind w:left="720"/>
        <w:rPr>
          <w:rFonts w:ascii="Georgia" w:hAnsi="Georgia"/>
          <w:sz w:val="20"/>
          <w:szCs w:val="20"/>
          <w:u w:val="single"/>
        </w:rPr>
      </w:pPr>
      <w:r>
        <w:rPr>
          <w:rFonts w:ascii="Georgia" w:hAnsi="Georgia"/>
          <w:sz w:val="20"/>
          <w:szCs w:val="20"/>
          <w:u w:val="single"/>
        </w:rPr>
        <w:t>#3</w:t>
      </w:r>
    </w:p>
    <w:p w14:paraId="139580DB" w14:textId="77777777" w:rsidR="00FB746F" w:rsidRDefault="00FB746F" w:rsidP="00FB746F">
      <w:pPr>
        <w:ind w:left="720"/>
        <w:rPr>
          <w:rFonts w:ascii="Georgia" w:eastAsia="Times New Roman" w:hAnsi="Georgia" w:cs="Georgia"/>
          <w:color w:val="222222"/>
          <w:sz w:val="20"/>
          <w:szCs w:val="20"/>
        </w:rPr>
      </w:pPr>
      <w:r>
        <w:rPr>
          <w:rFonts w:ascii="Georgia" w:hAnsi="Georgia"/>
          <w:sz w:val="20"/>
          <w:szCs w:val="20"/>
        </w:rPr>
        <w:t xml:space="preserve">You have a stock portfolio of three stocks: X, Y and Z. You get a call from your stockbroker who advises you that he has received an anonymous tip that one of your stocks is about to skyrocket in value. He tells you that there is </w:t>
      </w:r>
      <w:r>
        <w:rPr>
          <w:rFonts w:ascii="Georgia" w:eastAsia="Times New Roman" w:hAnsi="Georgia" w:cs="Arial"/>
          <w:color w:val="222222"/>
          <w:sz w:val="20"/>
          <w:szCs w:val="20"/>
        </w:rPr>
        <w:t xml:space="preserve">a </w:t>
      </w:r>
      <w:r>
        <w:rPr>
          <w:rFonts w:ascii="Times New Roman" w:eastAsia="Times New Roman" w:hAnsi="Times New Roman" w:cs="Times New Roman"/>
          <w:color w:val="222222"/>
          <w:sz w:val="20"/>
          <w:szCs w:val="20"/>
        </w:rPr>
        <w:t>⅓</w:t>
      </w:r>
      <w:r>
        <w:rPr>
          <w:rFonts w:ascii="Georgia" w:eastAsia="Times New Roman" w:hAnsi="Georgia" w:cs="Arial"/>
          <w:color w:val="222222"/>
          <w:sz w:val="20"/>
          <w:szCs w:val="20"/>
        </w:rPr>
        <w:t xml:space="preserve"> chance that it is stock X and a </w:t>
      </w:r>
      <w:r>
        <w:rPr>
          <w:rFonts w:ascii="Times New Roman" w:eastAsia="Times New Roman" w:hAnsi="Times New Roman" w:cs="Times New Roman"/>
          <w:color w:val="222222"/>
          <w:sz w:val="20"/>
          <w:szCs w:val="20"/>
        </w:rPr>
        <w:t>⅔</w:t>
      </w:r>
      <w:r>
        <w:rPr>
          <w:rFonts w:ascii="Georgia" w:eastAsia="Times New Roman" w:hAnsi="Georgia" w:cs="Arial"/>
          <w:color w:val="222222"/>
          <w:sz w:val="20"/>
          <w:szCs w:val="20"/>
        </w:rPr>
        <w:t xml:space="preserve"> chance that it is either stock Y or Z.</w:t>
      </w:r>
      <w:r>
        <w:rPr>
          <w:rFonts w:ascii="Georgia" w:eastAsia="Times New Roman" w:hAnsi="Georgia" w:cs="Georgia"/>
          <w:color w:val="222222"/>
          <w:sz w:val="20"/>
          <w:szCs w:val="20"/>
        </w:rPr>
        <w:t xml:space="preserve"> However, you have to sell a stock to pay for emergency medical bills. Which stock do you sell? </w:t>
      </w:r>
    </w:p>
    <w:p w14:paraId="697D1E6F" w14:textId="77777777" w:rsidR="00FB746F" w:rsidRDefault="00FB746F" w:rsidP="00FB746F">
      <w:pPr>
        <w:pStyle w:val="ListParagraph"/>
        <w:numPr>
          <w:ilvl w:val="0"/>
          <w:numId w:val="15"/>
        </w:numPr>
        <w:spacing w:after="200" w:line="276" w:lineRule="auto"/>
        <w:ind w:left="1440"/>
        <w:rPr>
          <w:rFonts w:ascii="Georgia" w:hAnsi="Georgia"/>
          <w:sz w:val="20"/>
          <w:szCs w:val="20"/>
        </w:rPr>
      </w:pPr>
      <w:r>
        <w:rPr>
          <w:rFonts w:ascii="Georgia" w:hAnsi="Georgia"/>
          <w:sz w:val="20"/>
          <w:szCs w:val="20"/>
        </w:rPr>
        <w:lastRenderedPageBreak/>
        <w:t>Stock X</w:t>
      </w:r>
    </w:p>
    <w:p w14:paraId="0005701B" w14:textId="77777777" w:rsidR="00FB746F" w:rsidRDefault="00FB746F" w:rsidP="00FB746F">
      <w:pPr>
        <w:pStyle w:val="ListParagraph"/>
        <w:numPr>
          <w:ilvl w:val="0"/>
          <w:numId w:val="15"/>
        </w:numPr>
        <w:spacing w:after="200" w:line="276" w:lineRule="auto"/>
        <w:ind w:left="1440"/>
        <w:rPr>
          <w:rFonts w:ascii="Georgia" w:hAnsi="Georgia"/>
          <w:sz w:val="20"/>
          <w:szCs w:val="20"/>
        </w:rPr>
      </w:pPr>
      <w:r>
        <w:rPr>
          <w:rFonts w:ascii="Georgia" w:hAnsi="Georgia"/>
          <w:sz w:val="20"/>
          <w:szCs w:val="20"/>
        </w:rPr>
        <w:t>Stock Y</w:t>
      </w:r>
    </w:p>
    <w:p w14:paraId="6BAA5EDF" w14:textId="77777777" w:rsidR="00FB746F" w:rsidRDefault="00FB746F" w:rsidP="00FB746F">
      <w:pPr>
        <w:ind w:left="720"/>
        <w:rPr>
          <w:rFonts w:ascii="Georgia" w:eastAsia="Times New Roman" w:hAnsi="Georgia" w:cs="Georgia"/>
          <w:color w:val="222222"/>
          <w:sz w:val="20"/>
          <w:szCs w:val="20"/>
        </w:rPr>
      </w:pPr>
      <w:r>
        <w:rPr>
          <w:rFonts w:ascii="Georgia" w:hAnsi="Georgia"/>
          <w:sz w:val="20"/>
          <w:szCs w:val="20"/>
        </w:rPr>
        <w:t xml:space="preserve">You have a stock portfolio of three stocks: X, Y and Z. You get a call from your stockbroker who advises you that he has received an anonymous tip that one of your stocks is about to skyrocket in value. He tells you that there is </w:t>
      </w:r>
      <w:r>
        <w:rPr>
          <w:rFonts w:ascii="Georgia" w:eastAsia="Times New Roman" w:hAnsi="Georgia" w:cs="Arial"/>
          <w:color w:val="222222"/>
          <w:sz w:val="20"/>
          <w:szCs w:val="20"/>
        </w:rPr>
        <w:t xml:space="preserve">a </w:t>
      </w:r>
      <w:r>
        <w:rPr>
          <w:rFonts w:ascii="Times New Roman" w:eastAsia="Times New Roman" w:hAnsi="Times New Roman" w:cs="Times New Roman"/>
          <w:color w:val="222222"/>
          <w:sz w:val="20"/>
          <w:szCs w:val="20"/>
        </w:rPr>
        <w:t>⅓</w:t>
      </w:r>
      <w:r>
        <w:rPr>
          <w:rFonts w:ascii="Georgia" w:eastAsia="Times New Roman" w:hAnsi="Georgia" w:cs="Arial"/>
          <w:color w:val="222222"/>
          <w:sz w:val="20"/>
          <w:szCs w:val="20"/>
        </w:rPr>
        <w:t xml:space="preserve"> chance that it is stock X and a </w:t>
      </w:r>
      <w:r>
        <w:rPr>
          <w:rFonts w:ascii="Times New Roman" w:eastAsia="Times New Roman" w:hAnsi="Times New Roman" w:cs="Times New Roman"/>
          <w:color w:val="222222"/>
          <w:sz w:val="20"/>
          <w:szCs w:val="20"/>
        </w:rPr>
        <w:t>⅔</w:t>
      </w:r>
      <w:r>
        <w:rPr>
          <w:rFonts w:ascii="Georgia" w:eastAsia="Times New Roman" w:hAnsi="Georgia" w:cs="Arial"/>
          <w:color w:val="222222"/>
          <w:sz w:val="20"/>
          <w:szCs w:val="20"/>
        </w:rPr>
        <w:t xml:space="preserve"> chance that it is either stock Y or Z.</w:t>
      </w:r>
      <w:r>
        <w:rPr>
          <w:rFonts w:ascii="Georgia" w:eastAsia="Times New Roman" w:hAnsi="Georgia" w:cs="Georgia"/>
          <w:color w:val="222222"/>
          <w:sz w:val="20"/>
          <w:szCs w:val="20"/>
        </w:rPr>
        <w:t xml:space="preserve"> However, you need to sell two of your stocks to pay for emergency medical bills. Which stock do you sell? </w:t>
      </w:r>
    </w:p>
    <w:p w14:paraId="02069185" w14:textId="77777777" w:rsidR="00FB746F" w:rsidRDefault="00FB746F" w:rsidP="00FB746F">
      <w:pPr>
        <w:pStyle w:val="ListParagraph"/>
        <w:numPr>
          <w:ilvl w:val="0"/>
          <w:numId w:val="16"/>
        </w:numPr>
        <w:spacing w:after="200" w:line="276" w:lineRule="auto"/>
        <w:ind w:left="1440"/>
        <w:rPr>
          <w:rFonts w:ascii="Georgia" w:hAnsi="Georgia"/>
          <w:sz w:val="20"/>
          <w:szCs w:val="20"/>
        </w:rPr>
      </w:pPr>
      <w:r>
        <w:rPr>
          <w:rFonts w:ascii="Georgia" w:hAnsi="Georgia"/>
          <w:sz w:val="20"/>
          <w:szCs w:val="20"/>
        </w:rPr>
        <w:t>Stocks X and Z</w:t>
      </w:r>
    </w:p>
    <w:p w14:paraId="510949FF" w14:textId="77777777" w:rsidR="00FB746F" w:rsidRDefault="00FB746F" w:rsidP="00FB746F">
      <w:pPr>
        <w:pStyle w:val="ListParagraph"/>
        <w:numPr>
          <w:ilvl w:val="0"/>
          <w:numId w:val="16"/>
        </w:numPr>
        <w:spacing w:after="200" w:line="276" w:lineRule="auto"/>
        <w:ind w:left="1440"/>
        <w:rPr>
          <w:rFonts w:ascii="Georgia" w:hAnsi="Georgia"/>
          <w:sz w:val="20"/>
          <w:szCs w:val="20"/>
        </w:rPr>
      </w:pPr>
      <w:r>
        <w:rPr>
          <w:rFonts w:ascii="Georgia" w:hAnsi="Georgia"/>
          <w:sz w:val="20"/>
          <w:szCs w:val="20"/>
        </w:rPr>
        <w:t>Stock Y and Z</w:t>
      </w:r>
    </w:p>
    <w:p w14:paraId="392C772B" w14:textId="77777777" w:rsidR="00FB746F" w:rsidRDefault="00FB746F">
      <w:pPr>
        <w:rPr>
          <w:rFonts w:ascii="Arial" w:hAnsi="Arial" w:cs="Arial"/>
          <w:b/>
          <w:sz w:val="20"/>
          <w:szCs w:val="20"/>
          <w:u w:val="single"/>
        </w:rPr>
      </w:pPr>
      <w:r>
        <w:rPr>
          <w:rFonts w:ascii="Arial" w:hAnsi="Arial" w:cs="Arial"/>
          <w:b/>
          <w:sz w:val="20"/>
          <w:szCs w:val="20"/>
          <w:u w:val="single"/>
        </w:rPr>
        <w:br w:type="page"/>
      </w:r>
    </w:p>
    <w:p w14:paraId="0B2EE1C8" w14:textId="24EFF44B" w:rsidR="002036C4" w:rsidRPr="000E0BCC" w:rsidRDefault="00E823CB" w:rsidP="00E55B65">
      <w:pPr>
        <w:jc w:val="center"/>
        <w:outlineLvl w:val="0"/>
        <w:rPr>
          <w:rFonts w:ascii="Arial" w:hAnsi="Arial" w:cs="Arial"/>
          <w:b/>
          <w:sz w:val="20"/>
          <w:szCs w:val="20"/>
          <w:u w:val="single"/>
        </w:rPr>
      </w:pPr>
      <w:r w:rsidRPr="000E0BCC">
        <w:rPr>
          <w:rFonts w:ascii="Arial" w:hAnsi="Arial" w:cs="Arial"/>
          <w:b/>
          <w:sz w:val="20"/>
          <w:szCs w:val="20"/>
          <w:u w:val="single"/>
        </w:rPr>
        <w:lastRenderedPageBreak/>
        <w:t>Draft Vignettes</w:t>
      </w:r>
      <w:r w:rsidR="00FB746F">
        <w:rPr>
          <w:rFonts w:ascii="Arial" w:hAnsi="Arial" w:cs="Arial"/>
          <w:b/>
          <w:sz w:val="20"/>
          <w:szCs w:val="20"/>
          <w:u w:val="single"/>
        </w:rPr>
        <w:t xml:space="preserve"> -- Attempt 2</w:t>
      </w:r>
    </w:p>
    <w:p w14:paraId="20987413" w14:textId="77777777" w:rsidR="00707EAE" w:rsidRPr="000E0BCC" w:rsidRDefault="00707EAE" w:rsidP="00E55B65">
      <w:pPr>
        <w:outlineLvl w:val="0"/>
        <w:rPr>
          <w:rFonts w:ascii="Arial" w:hAnsi="Arial" w:cs="Arial"/>
          <w:b/>
          <w:sz w:val="20"/>
          <w:szCs w:val="20"/>
          <w:u w:val="single"/>
        </w:rPr>
      </w:pPr>
      <w:r w:rsidRPr="000E0BCC">
        <w:rPr>
          <w:rFonts w:ascii="Arial" w:hAnsi="Arial" w:cs="Arial"/>
          <w:b/>
          <w:sz w:val="20"/>
          <w:szCs w:val="20"/>
          <w:u w:val="single"/>
        </w:rPr>
        <w:t xml:space="preserve">SOCIAL </w:t>
      </w:r>
    </w:p>
    <w:p w14:paraId="13A9D323" w14:textId="727010E9" w:rsidR="00707EAE" w:rsidRPr="000E0BCC" w:rsidRDefault="000E0BCC" w:rsidP="00E55B65">
      <w:pPr>
        <w:outlineLvl w:val="0"/>
        <w:rPr>
          <w:rFonts w:ascii="Arial" w:hAnsi="Arial" w:cs="Arial"/>
          <w:sz w:val="20"/>
          <w:szCs w:val="20"/>
          <w:u w:val="single"/>
        </w:rPr>
      </w:pPr>
      <w:r>
        <w:rPr>
          <w:rFonts w:ascii="Arial" w:hAnsi="Arial" w:cs="Arial"/>
          <w:sz w:val="20"/>
          <w:szCs w:val="20"/>
          <w:u w:val="single"/>
        </w:rPr>
        <w:t>L</w:t>
      </w:r>
      <w:r w:rsidR="00707EAE" w:rsidRPr="000E0BCC">
        <w:rPr>
          <w:rFonts w:ascii="Arial" w:hAnsi="Arial" w:cs="Arial"/>
          <w:sz w:val="20"/>
          <w:szCs w:val="20"/>
          <w:u w:val="single"/>
        </w:rPr>
        <w:t>oss</w:t>
      </w:r>
    </w:p>
    <w:p w14:paraId="7515B2ED" w14:textId="77777777" w:rsidR="00E823CB" w:rsidRPr="000E0BCC" w:rsidRDefault="00E823CB" w:rsidP="00E823CB">
      <w:pPr>
        <w:rPr>
          <w:rFonts w:ascii="Arial" w:hAnsi="Arial" w:cs="Arial"/>
          <w:sz w:val="20"/>
          <w:szCs w:val="20"/>
        </w:rPr>
      </w:pPr>
      <w:r w:rsidRPr="000E0BCC">
        <w:rPr>
          <w:rFonts w:ascii="Arial" w:hAnsi="Arial" w:cs="Arial"/>
          <w:sz w:val="20"/>
          <w:szCs w:val="20"/>
        </w:rPr>
        <w:t>You are attending a social event when an important acquaintance comes over to you to initiate a friendly conversation.  Your friend calls you by your name, but you cannot remember their</w:t>
      </w:r>
      <w:r w:rsidR="007765D2" w:rsidRPr="000E0BCC">
        <w:rPr>
          <w:rFonts w:ascii="Arial" w:hAnsi="Arial" w:cs="Arial"/>
          <w:sz w:val="20"/>
          <w:szCs w:val="20"/>
        </w:rPr>
        <w:t>s</w:t>
      </w:r>
      <w:r w:rsidRPr="000E0BCC">
        <w:rPr>
          <w:rFonts w:ascii="Arial" w:hAnsi="Arial" w:cs="Arial"/>
          <w:sz w:val="20"/>
          <w:szCs w:val="20"/>
        </w:rPr>
        <w:t xml:space="preserve">. </w:t>
      </w:r>
      <w:r w:rsidR="007765D2" w:rsidRPr="000E0BCC">
        <w:rPr>
          <w:rFonts w:ascii="Arial" w:hAnsi="Arial" w:cs="Arial"/>
          <w:sz w:val="20"/>
          <w:szCs w:val="20"/>
        </w:rPr>
        <w:t>However, y</w:t>
      </w:r>
      <w:r w:rsidRPr="000E0BCC">
        <w:rPr>
          <w:rFonts w:ascii="Arial" w:hAnsi="Arial" w:cs="Arial"/>
          <w:sz w:val="20"/>
          <w:szCs w:val="20"/>
        </w:rPr>
        <w:t xml:space="preserve">ou know that their name is either James or Peter. You resolve to attempt to use their name in conversation so as to avoid losing social capital. Which of the following do you </w:t>
      </w:r>
      <w:proofErr w:type="gramStart"/>
      <w:r w:rsidRPr="000E0BCC">
        <w:rPr>
          <w:rFonts w:ascii="Arial" w:hAnsi="Arial" w:cs="Arial"/>
          <w:sz w:val="20"/>
          <w:szCs w:val="20"/>
        </w:rPr>
        <w:t>prefer:</w:t>
      </w:r>
      <w:proofErr w:type="gramEnd"/>
    </w:p>
    <w:p w14:paraId="5C7E220C" w14:textId="77777777" w:rsidR="00E823CB" w:rsidRPr="000E0BCC" w:rsidRDefault="00E823CB" w:rsidP="00E823CB">
      <w:pPr>
        <w:pStyle w:val="ListParagraph"/>
        <w:numPr>
          <w:ilvl w:val="0"/>
          <w:numId w:val="2"/>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6DED16D3" w14:textId="77777777" w:rsidR="00E823CB" w:rsidRPr="000E0BCC" w:rsidRDefault="00E823CB" w:rsidP="00E823CB">
      <w:pPr>
        <w:pStyle w:val="ListParagraph"/>
        <w:numPr>
          <w:ilvl w:val="0"/>
          <w:numId w:val="2"/>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3B918F25" w14:textId="1C40BE0D" w:rsidR="006D6EDE" w:rsidRPr="000E0BCC" w:rsidRDefault="000E0BCC" w:rsidP="00E55B65">
      <w:pPr>
        <w:outlineLvl w:val="0"/>
        <w:rPr>
          <w:rFonts w:ascii="Arial" w:hAnsi="Arial" w:cs="Arial"/>
          <w:sz w:val="20"/>
          <w:szCs w:val="20"/>
          <w:u w:val="single"/>
        </w:rPr>
      </w:pPr>
      <w:r>
        <w:rPr>
          <w:rFonts w:ascii="Arial" w:hAnsi="Arial" w:cs="Arial"/>
          <w:sz w:val="20"/>
          <w:szCs w:val="20"/>
          <w:u w:val="single"/>
        </w:rPr>
        <w:t>G</w:t>
      </w:r>
      <w:r w:rsidR="00707EAE" w:rsidRPr="000E0BCC">
        <w:rPr>
          <w:rFonts w:ascii="Arial" w:hAnsi="Arial" w:cs="Arial"/>
          <w:sz w:val="20"/>
          <w:szCs w:val="20"/>
          <w:u w:val="single"/>
        </w:rPr>
        <w:t>ain</w:t>
      </w:r>
    </w:p>
    <w:p w14:paraId="5A2D46E5" w14:textId="26A098BC" w:rsidR="00113F06" w:rsidRPr="000E0BCC" w:rsidRDefault="00113F06" w:rsidP="00113F06">
      <w:pPr>
        <w:rPr>
          <w:rFonts w:ascii="Arial" w:hAnsi="Arial" w:cs="Arial"/>
          <w:sz w:val="20"/>
          <w:szCs w:val="20"/>
        </w:rPr>
      </w:pPr>
      <w:r w:rsidRPr="000E0BCC">
        <w:rPr>
          <w:rFonts w:ascii="Arial" w:hAnsi="Arial" w:cs="Arial"/>
          <w:sz w:val="20"/>
          <w:szCs w:val="20"/>
        </w:rPr>
        <w:t>You are attending a social event when you sight an important acquaintance whom you wish to impress. You decide to go over to them and initiate a friendly conversation.  While you have met them before</w:t>
      </w:r>
      <w:r w:rsidR="00B15D5F" w:rsidRPr="000E0BCC">
        <w:rPr>
          <w:rFonts w:ascii="Arial" w:hAnsi="Arial" w:cs="Arial"/>
          <w:sz w:val="20"/>
          <w:szCs w:val="20"/>
        </w:rPr>
        <w:t xml:space="preserve">, </w:t>
      </w:r>
      <w:r w:rsidRPr="000E0BCC">
        <w:rPr>
          <w:rFonts w:ascii="Arial" w:hAnsi="Arial" w:cs="Arial"/>
          <w:sz w:val="20"/>
          <w:szCs w:val="20"/>
        </w:rPr>
        <w:t xml:space="preserve">you cannot recall their name with certainty: you only know that their name is either James or Peter. You resolve to attempt to use their name in conversation so as impress them and gain social status with them. Which of the following do you </w:t>
      </w:r>
      <w:proofErr w:type="gramStart"/>
      <w:r w:rsidRPr="000E0BCC">
        <w:rPr>
          <w:rFonts w:ascii="Arial" w:hAnsi="Arial" w:cs="Arial"/>
          <w:sz w:val="20"/>
          <w:szCs w:val="20"/>
        </w:rPr>
        <w:t>prefer:</w:t>
      </w:r>
      <w:proofErr w:type="gramEnd"/>
    </w:p>
    <w:p w14:paraId="1605B1D6" w14:textId="77777777" w:rsidR="00113F06" w:rsidRPr="000E0BCC" w:rsidRDefault="00113F06" w:rsidP="00113F06">
      <w:pPr>
        <w:pStyle w:val="ListParagraph"/>
        <w:numPr>
          <w:ilvl w:val="0"/>
          <w:numId w:val="3"/>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73840EC5" w14:textId="77777777" w:rsidR="00113F06" w:rsidRPr="000E0BCC" w:rsidRDefault="00113F06" w:rsidP="00113F06">
      <w:pPr>
        <w:pStyle w:val="ListParagraph"/>
        <w:numPr>
          <w:ilvl w:val="0"/>
          <w:numId w:val="3"/>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2C3785F7" w14:textId="77777777" w:rsidR="00707EAE" w:rsidRPr="000E0BCC" w:rsidRDefault="00707EAE" w:rsidP="00E823CB">
      <w:pPr>
        <w:rPr>
          <w:rFonts w:ascii="Arial" w:hAnsi="Arial" w:cs="Arial"/>
          <w:sz w:val="20"/>
          <w:szCs w:val="20"/>
          <w:u w:val="single"/>
        </w:rPr>
      </w:pPr>
    </w:p>
    <w:p w14:paraId="691B2BDF" w14:textId="77777777" w:rsidR="006D6EDE" w:rsidRPr="000E0BCC" w:rsidRDefault="00707EAE" w:rsidP="00E55B65">
      <w:pPr>
        <w:outlineLvl w:val="0"/>
        <w:rPr>
          <w:rFonts w:ascii="Arial" w:hAnsi="Arial" w:cs="Arial"/>
          <w:b/>
          <w:sz w:val="20"/>
          <w:szCs w:val="20"/>
          <w:u w:val="single"/>
        </w:rPr>
      </w:pPr>
      <w:r w:rsidRPr="000E0BCC">
        <w:rPr>
          <w:rFonts w:ascii="Arial" w:hAnsi="Arial" w:cs="Arial"/>
          <w:b/>
          <w:sz w:val="20"/>
          <w:szCs w:val="20"/>
          <w:u w:val="single"/>
        </w:rPr>
        <w:t>STOCKS</w:t>
      </w:r>
    </w:p>
    <w:p w14:paraId="2C93E18A" w14:textId="5928D212" w:rsidR="00707EAE" w:rsidRPr="000E0BCC" w:rsidRDefault="000E0BCC" w:rsidP="00E55B65">
      <w:pPr>
        <w:outlineLvl w:val="0"/>
        <w:rPr>
          <w:rFonts w:ascii="Arial" w:hAnsi="Arial" w:cs="Arial"/>
          <w:sz w:val="20"/>
          <w:szCs w:val="20"/>
          <w:u w:val="single"/>
        </w:rPr>
      </w:pPr>
      <w:r>
        <w:rPr>
          <w:rFonts w:ascii="Arial" w:hAnsi="Arial" w:cs="Arial"/>
          <w:sz w:val="20"/>
          <w:szCs w:val="20"/>
          <w:u w:val="single"/>
        </w:rPr>
        <w:t>L</w:t>
      </w:r>
      <w:r w:rsidR="00707EAE" w:rsidRPr="000E0BCC">
        <w:rPr>
          <w:rFonts w:ascii="Arial" w:hAnsi="Arial" w:cs="Arial"/>
          <w:sz w:val="20"/>
          <w:szCs w:val="20"/>
          <w:u w:val="single"/>
        </w:rPr>
        <w:t>oss</w:t>
      </w:r>
    </w:p>
    <w:p w14:paraId="40402EF1" w14:textId="77777777" w:rsidR="00707EAE" w:rsidRPr="000E0BCC" w:rsidRDefault="00707EAE" w:rsidP="00707EAE">
      <w:pPr>
        <w:rPr>
          <w:rFonts w:ascii="Arial" w:hAnsi="Arial" w:cs="Arial"/>
          <w:sz w:val="20"/>
          <w:szCs w:val="20"/>
        </w:rPr>
      </w:pPr>
      <w:r w:rsidRPr="000E0BCC">
        <w:rPr>
          <w:rFonts w:ascii="Arial" w:hAnsi="Arial" w:cs="Arial"/>
          <w:sz w:val="20"/>
          <w:szCs w:val="20"/>
        </w:rPr>
        <w:t xml:space="preserve">You have a stock portfolio of two stocks: X and Y.  You get a call from your stockbroker who advises you that he has received an anonymous tip that one of your stocks is about to plummet in value, while the other will continue to grow steadily. Due to taxation and investment regulations, you can only sell one of these stocks.  Which of the following do you </w:t>
      </w:r>
      <w:proofErr w:type="gramStart"/>
      <w:r w:rsidRPr="000E0BCC">
        <w:rPr>
          <w:rFonts w:ascii="Arial" w:hAnsi="Arial" w:cs="Arial"/>
          <w:sz w:val="20"/>
          <w:szCs w:val="20"/>
        </w:rPr>
        <w:t>prefer:</w:t>
      </w:r>
      <w:proofErr w:type="gramEnd"/>
    </w:p>
    <w:p w14:paraId="7955BC26" w14:textId="0EBE50CC" w:rsidR="00707EAE" w:rsidRPr="000E0BCC" w:rsidRDefault="00707EAE" w:rsidP="000B608E">
      <w:pPr>
        <w:pStyle w:val="ListParagraph"/>
        <w:numPr>
          <w:ilvl w:val="0"/>
          <w:numId w:val="5"/>
        </w:numPr>
        <w:rPr>
          <w:rFonts w:ascii="Arial" w:hAnsi="Arial" w:cs="Arial"/>
          <w:sz w:val="20"/>
          <w:szCs w:val="20"/>
        </w:rPr>
      </w:pPr>
      <w:r w:rsidRPr="000E0BCC">
        <w:rPr>
          <w:rFonts w:ascii="Arial" w:hAnsi="Arial" w:cs="Arial"/>
          <w:sz w:val="20"/>
          <w:szCs w:val="20"/>
        </w:rPr>
        <w:t xml:space="preserve">There is a 50% that Stock X will plummet and a 50% chance that Stock Y will plummet. </w:t>
      </w:r>
    </w:p>
    <w:p w14:paraId="691FED85" w14:textId="666A3430" w:rsidR="00707EAE" w:rsidRPr="000E0BCC" w:rsidRDefault="00707EAE" w:rsidP="00707EAE">
      <w:pPr>
        <w:pStyle w:val="ListParagraph"/>
        <w:numPr>
          <w:ilvl w:val="0"/>
          <w:numId w:val="5"/>
        </w:numPr>
        <w:rPr>
          <w:rFonts w:ascii="Arial" w:hAnsi="Arial" w:cs="Arial"/>
          <w:sz w:val="20"/>
          <w:szCs w:val="20"/>
        </w:rPr>
      </w:pPr>
      <w:r w:rsidRPr="000E0BCC">
        <w:rPr>
          <w:rFonts w:ascii="Arial" w:hAnsi="Arial" w:cs="Arial"/>
          <w:sz w:val="20"/>
          <w:szCs w:val="20"/>
        </w:rPr>
        <w:t xml:space="preserve">Either stock X or Y will plummet in value, but you do not know the exact probabilities.  </w:t>
      </w:r>
      <w:r w:rsidR="00C44E1B" w:rsidRPr="000E0BCC">
        <w:rPr>
          <w:rFonts w:ascii="Arial" w:hAnsi="Arial" w:cs="Arial"/>
          <w:sz w:val="20"/>
          <w:szCs w:val="20"/>
        </w:rPr>
        <w:tab/>
      </w:r>
    </w:p>
    <w:p w14:paraId="6C7548BA" w14:textId="74086753" w:rsidR="00C07ABD" w:rsidRPr="000E0BCC" w:rsidRDefault="000E0BCC" w:rsidP="00E55B65">
      <w:pPr>
        <w:outlineLvl w:val="0"/>
        <w:rPr>
          <w:rFonts w:ascii="Arial" w:hAnsi="Arial" w:cs="Arial"/>
          <w:sz w:val="20"/>
          <w:szCs w:val="20"/>
          <w:u w:val="single"/>
        </w:rPr>
      </w:pPr>
      <w:r w:rsidRPr="000E0BCC">
        <w:rPr>
          <w:rFonts w:ascii="Arial" w:hAnsi="Arial" w:cs="Arial"/>
          <w:sz w:val="20"/>
          <w:szCs w:val="20"/>
          <w:u w:val="single"/>
        </w:rPr>
        <w:t>G</w:t>
      </w:r>
      <w:r w:rsidR="00C07ABD" w:rsidRPr="000E0BCC">
        <w:rPr>
          <w:rFonts w:ascii="Arial" w:hAnsi="Arial" w:cs="Arial"/>
          <w:sz w:val="20"/>
          <w:szCs w:val="20"/>
          <w:u w:val="single"/>
        </w:rPr>
        <w:t>ain</w:t>
      </w:r>
    </w:p>
    <w:p w14:paraId="6A740200" w14:textId="77777777" w:rsidR="00C07ABD" w:rsidRPr="000E0BCC" w:rsidRDefault="00C07ABD" w:rsidP="00C07ABD">
      <w:pPr>
        <w:rPr>
          <w:rFonts w:ascii="Arial" w:hAnsi="Arial" w:cs="Arial"/>
          <w:sz w:val="20"/>
          <w:szCs w:val="20"/>
        </w:rPr>
      </w:pPr>
      <w:r w:rsidRPr="000E0BCC">
        <w:rPr>
          <w:rFonts w:ascii="Arial" w:hAnsi="Arial" w:cs="Arial"/>
          <w:sz w:val="20"/>
          <w:szCs w:val="20"/>
        </w:rPr>
        <w:t xml:space="preserve">You have a stock portfolio of two stocks: X and Y.  You get a call from your stockbroker who advises you that he has received an anonymous tip that one of your stocks is about to skyrocket in value. However, you must sell one of the stocks to pay for emergency medical bills. Which of the following do you </w:t>
      </w:r>
      <w:proofErr w:type="gramStart"/>
      <w:r w:rsidRPr="000E0BCC">
        <w:rPr>
          <w:rFonts w:ascii="Arial" w:hAnsi="Arial" w:cs="Arial"/>
          <w:sz w:val="20"/>
          <w:szCs w:val="20"/>
        </w:rPr>
        <w:t>prefer:</w:t>
      </w:r>
      <w:proofErr w:type="gramEnd"/>
    </w:p>
    <w:p w14:paraId="7F7DB2B5" w14:textId="77777777" w:rsidR="00C07ABD" w:rsidRPr="000E0BCC" w:rsidRDefault="00C07ABD" w:rsidP="00C07ABD">
      <w:pPr>
        <w:pStyle w:val="ListParagraph"/>
        <w:numPr>
          <w:ilvl w:val="0"/>
          <w:numId w:val="4"/>
        </w:numPr>
        <w:rPr>
          <w:rFonts w:ascii="Arial" w:hAnsi="Arial" w:cs="Arial"/>
          <w:sz w:val="20"/>
          <w:szCs w:val="20"/>
        </w:rPr>
      </w:pPr>
      <w:r w:rsidRPr="000E0BCC">
        <w:rPr>
          <w:rFonts w:ascii="Arial" w:hAnsi="Arial" w:cs="Arial"/>
          <w:sz w:val="20"/>
          <w:szCs w:val="20"/>
        </w:rPr>
        <w:t>There is a 50% that Stock X will skyrocket and a 50% chance that Stock Y will skyrocket.</w:t>
      </w:r>
    </w:p>
    <w:p w14:paraId="143DBB80" w14:textId="77777777" w:rsidR="00C07ABD" w:rsidRPr="000E0BCC" w:rsidRDefault="00C07ABD" w:rsidP="00C07ABD">
      <w:pPr>
        <w:pStyle w:val="ListParagraph"/>
        <w:numPr>
          <w:ilvl w:val="0"/>
          <w:numId w:val="4"/>
        </w:numPr>
        <w:rPr>
          <w:rFonts w:ascii="Arial" w:hAnsi="Arial" w:cs="Arial"/>
          <w:sz w:val="20"/>
          <w:szCs w:val="20"/>
        </w:rPr>
      </w:pPr>
      <w:r w:rsidRPr="000E0BCC">
        <w:rPr>
          <w:rFonts w:ascii="Arial" w:hAnsi="Arial" w:cs="Arial"/>
          <w:sz w:val="20"/>
          <w:szCs w:val="20"/>
        </w:rPr>
        <w:t xml:space="preserve">Either stock X or Y will skyrocket in value, but you do not know the exact probabilities.  </w:t>
      </w:r>
    </w:p>
    <w:p w14:paraId="08E800EE" w14:textId="0FAC0008" w:rsidR="00707EAE" w:rsidRPr="000E0BCC" w:rsidRDefault="00707EAE" w:rsidP="006D6EDE">
      <w:pPr>
        <w:rPr>
          <w:rFonts w:ascii="Arial" w:hAnsi="Arial" w:cs="Arial"/>
          <w:sz w:val="20"/>
          <w:szCs w:val="20"/>
          <w:u w:val="single"/>
        </w:rPr>
      </w:pPr>
    </w:p>
    <w:p w14:paraId="2CAD8F27" w14:textId="1D47D1C3" w:rsidR="00B15D5F" w:rsidRPr="000E0BCC" w:rsidRDefault="00B15D5F" w:rsidP="00E55B65">
      <w:pPr>
        <w:outlineLvl w:val="0"/>
        <w:rPr>
          <w:rFonts w:ascii="Arial" w:hAnsi="Arial" w:cs="Arial"/>
          <w:b/>
          <w:sz w:val="20"/>
          <w:szCs w:val="20"/>
          <w:u w:val="single"/>
        </w:rPr>
      </w:pPr>
      <w:r w:rsidRPr="000E0BCC">
        <w:rPr>
          <w:rFonts w:ascii="Arial" w:hAnsi="Arial" w:cs="Arial"/>
          <w:b/>
          <w:sz w:val="20"/>
          <w:szCs w:val="20"/>
          <w:u w:val="single"/>
        </w:rPr>
        <w:t>COMPUTER VIRUS</w:t>
      </w:r>
    </w:p>
    <w:p w14:paraId="6746E647" w14:textId="626AFA7E" w:rsidR="00B15D5F" w:rsidRPr="000E0BCC" w:rsidRDefault="000E0BCC" w:rsidP="00E55B65">
      <w:pPr>
        <w:outlineLvl w:val="0"/>
        <w:rPr>
          <w:rFonts w:ascii="Arial" w:hAnsi="Arial" w:cs="Arial"/>
          <w:sz w:val="20"/>
          <w:szCs w:val="20"/>
          <w:u w:val="single"/>
        </w:rPr>
      </w:pPr>
      <w:r>
        <w:rPr>
          <w:rFonts w:ascii="Arial" w:hAnsi="Arial" w:cs="Arial"/>
          <w:sz w:val="20"/>
          <w:szCs w:val="20"/>
          <w:u w:val="single"/>
        </w:rPr>
        <w:t>L</w:t>
      </w:r>
      <w:r w:rsidR="00C07ABD" w:rsidRPr="000E0BCC">
        <w:rPr>
          <w:rFonts w:ascii="Arial" w:hAnsi="Arial" w:cs="Arial"/>
          <w:sz w:val="20"/>
          <w:szCs w:val="20"/>
          <w:u w:val="single"/>
        </w:rPr>
        <w:t>oss</w:t>
      </w:r>
    </w:p>
    <w:p w14:paraId="3C874AE3" w14:textId="2AAA3493" w:rsidR="00B15D5F" w:rsidRPr="000E0BCC" w:rsidRDefault="00B15D5F" w:rsidP="006D6EDE">
      <w:pPr>
        <w:rPr>
          <w:rFonts w:ascii="Arial" w:hAnsi="Arial" w:cs="Arial"/>
          <w:sz w:val="20"/>
          <w:szCs w:val="20"/>
        </w:rPr>
      </w:pPr>
      <w:r w:rsidRPr="000E0BCC">
        <w:rPr>
          <w:rFonts w:ascii="Arial" w:hAnsi="Arial" w:cs="Arial"/>
          <w:sz w:val="20"/>
          <w:szCs w:val="20"/>
        </w:rPr>
        <w:t xml:space="preserve">Your computer has a virus of either type X or Y. You enlist a computer engineer who advises you that only one of these viruses compromises your personal and banking details.  Which of the following do you </w:t>
      </w:r>
      <w:proofErr w:type="gramStart"/>
      <w:r w:rsidRPr="000E0BCC">
        <w:rPr>
          <w:rFonts w:ascii="Arial" w:hAnsi="Arial" w:cs="Arial"/>
          <w:sz w:val="20"/>
          <w:szCs w:val="20"/>
        </w:rPr>
        <w:t>prefer:</w:t>
      </w:r>
      <w:proofErr w:type="gramEnd"/>
    </w:p>
    <w:p w14:paraId="0344E844" w14:textId="396EFACE" w:rsidR="000B608E" w:rsidRPr="000E0BCC" w:rsidRDefault="00B15D5F" w:rsidP="000B608E">
      <w:pPr>
        <w:pStyle w:val="ListParagraph"/>
        <w:numPr>
          <w:ilvl w:val="0"/>
          <w:numId w:val="6"/>
        </w:numPr>
        <w:rPr>
          <w:rFonts w:ascii="Arial" w:hAnsi="Arial" w:cs="Arial"/>
          <w:sz w:val="20"/>
          <w:szCs w:val="20"/>
        </w:rPr>
      </w:pPr>
      <w:r w:rsidRPr="000E0BCC">
        <w:rPr>
          <w:rFonts w:ascii="Arial" w:hAnsi="Arial" w:cs="Arial"/>
          <w:sz w:val="20"/>
          <w:szCs w:val="20"/>
        </w:rPr>
        <w:t>There is a 50%</w:t>
      </w:r>
      <w:r w:rsidR="000B608E" w:rsidRPr="000E0BCC">
        <w:rPr>
          <w:rFonts w:ascii="Arial" w:hAnsi="Arial" w:cs="Arial"/>
          <w:sz w:val="20"/>
          <w:szCs w:val="20"/>
        </w:rPr>
        <w:t xml:space="preserve"> chance</w:t>
      </w:r>
      <w:r w:rsidRPr="000E0BCC">
        <w:rPr>
          <w:rFonts w:ascii="Arial" w:hAnsi="Arial" w:cs="Arial"/>
          <w:sz w:val="20"/>
          <w:szCs w:val="20"/>
        </w:rPr>
        <w:t xml:space="preserve"> that</w:t>
      </w:r>
      <w:r w:rsidR="000B608E" w:rsidRPr="000E0BCC">
        <w:rPr>
          <w:rFonts w:ascii="Arial" w:hAnsi="Arial" w:cs="Arial"/>
          <w:sz w:val="20"/>
          <w:szCs w:val="20"/>
        </w:rPr>
        <w:t xml:space="preserve"> it is</w:t>
      </w:r>
      <w:r w:rsidRPr="000E0BCC">
        <w:rPr>
          <w:rFonts w:ascii="Arial" w:hAnsi="Arial" w:cs="Arial"/>
          <w:sz w:val="20"/>
          <w:szCs w:val="20"/>
        </w:rPr>
        <w:t xml:space="preserve"> virus X</w:t>
      </w:r>
      <w:r w:rsidR="000B608E" w:rsidRPr="000E0BCC">
        <w:rPr>
          <w:rFonts w:ascii="Arial" w:hAnsi="Arial" w:cs="Arial"/>
          <w:sz w:val="20"/>
          <w:szCs w:val="20"/>
        </w:rPr>
        <w:t xml:space="preserve"> that</w:t>
      </w:r>
      <w:r w:rsidRPr="000E0BCC">
        <w:rPr>
          <w:rFonts w:ascii="Arial" w:hAnsi="Arial" w:cs="Arial"/>
          <w:sz w:val="20"/>
          <w:szCs w:val="20"/>
        </w:rPr>
        <w:t xml:space="preserve"> will compromise your personal data, and a 50% chance that </w:t>
      </w:r>
      <w:r w:rsidR="000B608E" w:rsidRPr="000E0BCC">
        <w:rPr>
          <w:rFonts w:ascii="Arial" w:hAnsi="Arial" w:cs="Arial"/>
          <w:sz w:val="20"/>
          <w:szCs w:val="20"/>
        </w:rPr>
        <w:t xml:space="preserve">it is </w:t>
      </w:r>
      <w:r w:rsidRPr="000E0BCC">
        <w:rPr>
          <w:rFonts w:ascii="Arial" w:hAnsi="Arial" w:cs="Arial"/>
          <w:sz w:val="20"/>
          <w:szCs w:val="20"/>
        </w:rPr>
        <w:t>virus Y</w:t>
      </w:r>
      <w:r w:rsidR="000B608E" w:rsidRPr="000E0BCC">
        <w:rPr>
          <w:rFonts w:ascii="Arial" w:hAnsi="Arial" w:cs="Arial"/>
          <w:sz w:val="20"/>
          <w:szCs w:val="20"/>
        </w:rPr>
        <w:t>.</w:t>
      </w:r>
    </w:p>
    <w:p w14:paraId="0A9B4E77" w14:textId="731B8EDF" w:rsidR="00B15D5F" w:rsidRPr="000E0BCC" w:rsidRDefault="00B15D5F" w:rsidP="000B608E">
      <w:pPr>
        <w:pStyle w:val="ListParagraph"/>
        <w:numPr>
          <w:ilvl w:val="0"/>
          <w:numId w:val="6"/>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1FB2C676" w14:textId="747EA054" w:rsidR="000B608E" w:rsidRPr="000E0BCC" w:rsidRDefault="000E0BCC" w:rsidP="00E55B65">
      <w:pPr>
        <w:outlineLvl w:val="0"/>
        <w:rPr>
          <w:rFonts w:ascii="Arial" w:hAnsi="Arial" w:cs="Arial"/>
          <w:sz w:val="20"/>
          <w:szCs w:val="20"/>
          <w:u w:val="single"/>
        </w:rPr>
      </w:pPr>
      <w:r>
        <w:rPr>
          <w:rFonts w:ascii="Arial" w:hAnsi="Arial" w:cs="Arial"/>
          <w:sz w:val="20"/>
          <w:szCs w:val="20"/>
          <w:u w:val="single"/>
        </w:rPr>
        <w:lastRenderedPageBreak/>
        <w:t>G</w:t>
      </w:r>
      <w:r w:rsidR="00C07ABD" w:rsidRPr="000E0BCC">
        <w:rPr>
          <w:rFonts w:ascii="Arial" w:hAnsi="Arial" w:cs="Arial"/>
          <w:sz w:val="20"/>
          <w:szCs w:val="20"/>
          <w:u w:val="single"/>
        </w:rPr>
        <w:t>ain</w:t>
      </w:r>
    </w:p>
    <w:p w14:paraId="46BFFB9C" w14:textId="05F78CA6" w:rsidR="000B608E" w:rsidRPr="000E0BCC" w:rsidRDefault="000B608E" w:rsidP="000B608E">
      <w:pPr>
        <w:rPr>
          <w:rFonts w:ascii="Arial" w:hAnsi="Arial" w:cs="Arial"/>
          <w:sz w:val="20"/>
          <w:szCs w:val="20"/>
        </w:rPr>
      </w:pPr>
      <w:r w:rsidRPr="000E0BCC">
        <w:rPr>
          <w:rFonts w:ascii="Arial" w:hAnsi="Arial" w:cs="Arial"/>
          <w:sz w:val="20"/>
          <w:szCs w:val="20"/>
        </w:rPr>
        <w:t>Your computer has a virus of either type X or Y. You enlist a computer engineer who advises you that only one of these viruses compromises your personal and banking details. The computer engineer also advises you that she</w:t>
      </w:r>
      <w:r w:rsidR="000E0BCC">
        <w:rPr>
          <w:rFonts w:ascii="Arial" w:hAnsi="Arial" w:cs="Arial"/>
          <w:sz w:val="20"/>
          <w:szCs w:val="20"/>
        </w:rPr>
        <w:t xml:space="preserve"> can</w:t>
      </w:r>
      <w:r w:rsidR="00093105" w:rsidRPr="000E0BCC">
        <w:rPr>
          <w:rFonts w:ascii="Arial" w:hAnsi="Arial" w:cs="Arial"/>
          <w:sz w:val="20"/>
          <w:szCs w:val="20"/>
        </w:rPr>
        <w:t xml:space="preserve"> only </w:t>
      </w:r>
      <w:r w:rsidRPr="000E0BCC">
        <w:rPr>
          <w:rFonts w:ascii="Arial" w:hAnsi="Arial" w:cs="Arial"/>
          <w:sz w:val="20"/>
          <w:szCs w:val="20"/>
        </w:rPr>
        <w:t xml:space="preserve">remove one of these viruses from your computer to </w:t>
      </w:r>
      <w:r w:rsidR="00093105" w:rsidRPr="000E0BCC">
        <w:rPr>
          <w:rFonts w:ascii="Arial" w:hAnsi="Arial" w:cs="Arial"/>
          <w:sz w:val="20"/>
          <w:szCs w:val="20"/>
        </w:rPr>
        <w:t>safeguard your identity</w:t>
      </w:r>
      <w:r w:rsidRPr="000E0BCC">
        <w:rPr>
          <w:rFonts w:ascii="Arial" w:hAnsi="Arial" w:cs="Arial"/>
          <w:sz w:val="20"/>
          <w:szCs w:val="20"/>
        </w:rPr>
        <w:t>. Which of the following do you prefer</w:t>
      </w:r>
      <w:r w:rsidR="009A4295" w:rsidRPr="000E0BCC">
        <w:rPr>
          <w:rFonts w:ascii="Arial" w:hAnsi="Arial" w:cs="Arial"/>
          <w:sz w:val="20"/>
          <w:szCs w:val="20"/>
        </w:rPr>
        <w:t>?</w:t>
      </w:r>
    </w:p>
    <w:p w14:paraId="3C8CDC4B" w14:textId="02EC057D" w:rsidR="00A67BE7" w:rsidRPr="000E0BCC" w:rsidRDefault="000B608E" w:rsidP="00A67BE7">
      <w:pPr>
        <w:pStyle w:val="ListParagraph"/>
        <w:numPr>
          <w:ilvl w:val="0"/>
          <w:numId w:val="7"/>
        </w:numPr>
        <w:rPr>
          <w:rFonts w:ascii="Arial" w:hAnsi="Arial" w:cs="Arial"/>
          <w:sz w:val="20"/>
          <w:szCs w:val="20"/>
        </w:rPr>
      </w:pPr>
      <w:r w:rsidRPr="000E0BCC">
        <w:rPr>
          <w:rFonts w:ascii="Arial" w:hAnsi="Arial" w:cs="Arial"/>
          <w:sz w:val="20"/>
          <w:szCs w:val="20"/>
        </w:rPr>
        <w:t>There is a 50%</w:t>
      </w:r>
      <w:r w:rsidR="009A4295" w:rsidRPr="000E0BCC">
        <w:rPr>
          <w:rFonts w:ascii="Arial" w:hAnsi="Arial" w:cs="Arial"/>
          <w:sz w:val="20"/>
          <w:szCs w:val="20"/>
        </w:rPr>
        <w:t xml:space="preserve"> chance</w:t>
      </w:r>
      <w:r w:rsidRPr="000E0BCC">
        <w:rPr>
          <w:rFonts w:ascii="Arial" w:hAnsi="Arial" w:cs="Arial"/>
          <w:sz w:val="20"/>
          <w:szCs w:val="20"/>
        </w:rPr>
        <w:t xml:space="preserve"> that it is virus X that compromises personal data, and a 50% chance that it is virus Y that compromises personal data.</w:t>
      </w:r>
    </w:p>
    <w:p w14:paraId="15FDDACF" w14:textId="51EA3ADC" w:rsidR="000B608E" w:rsidRPr="000E0BCC" w:rsidRDefault="000B608E" w:rsidP="006D6EDE">
      <w:pPr>
        <w:pStyle w:val="ListParagraph"/>
        <w:numPr>
          <w:ilvl w:val="0"/>
          <w:numId w:val="7"/>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5CADEB86" w14:textId="521CF208" w:rsidR="00C07ABD" w:rsidRPr="000E0BCC" w:rsidRDefault="00C07ABD" w:rsidP="009A4295">
      <w:pPr>
        <w:rPr>
          <w:rFonts w:ascii="Arial" w:hAnsi="Arial" w:cs="Arial"/>
          <w:sz w:val="20"/>
          <w:szCs w:val="20"/>
          <w:u w:val="single"/>
        </w:rPr>
      </w:pPr>
    </w:p>
    <w:p w14:paraId="3B7E04E8" w14:textId="1D317038" w:rsidR="00C07ABD" w:rsidRPr="000E0BCC" w:rsidRDefault="00C07ABD" w:rsidP="00E55B65">
      <w:pPr>
        <w:outlineLvl w:val="0"/>
        <w:rPr>
          <w:rFonts w:ascii="Arial" w:hAnsi="Arial" w:cs="Arial"/>
          <w:b/>
          <w:sz w:val="20"/>
          <w:szCs w:val="20"/>
        </w:rPr>
      </w:pPr>
      <w:r w:rsidRPr="000E0BCC">
        <w:rPr>
          <w:rFonts w:ascii="Arial" w:hAnsi="Arial" w:cs="Arial"/>
          <w:b/>
          <w:sz w:val="20"/>
          <w:szCs w:val="20"/>
        </w:rPr>
        <w:t>Medical</w:t>
      </w:r>
    </w:p>
    <w:p w14:paraId="0CAAE352" w14:textId="1EC0E794" w:rsidR="00AB171D" w:rsidRPr="000E0BCC" w:rsidRDefault="000E0BCC" w:rsidP="00E55B65">
      <w:pPr>
        <w:outlineLvl w:val="0"/>
        <w:rPr>
          <w:rFonts w:ascii="Arial" w:hAnsi="Arial" w:cs="Arial"/>
          <w:sz w:val="20"/>
          <w:szCs w:val="20"/>
          <w:u w:val="single"/>
        </w:rPr>
      </w:pPr>
      <w:r>
        <w:rPr>
          <w:rFonts w:ascii="Arial" w:hAnsi="Arial" w:cs="Arial"/>
          <w:sz w:val="20"/>
          <w:szCs w:val="20"/>
          <w:u w:val="single"/>
        </w:rPr>
        <w:t>L</w:t>
      </w:r>
      <w:r w:rsidR="00AB171D" w:rsidRPr="000E0BCC">
        <w:rPr>
          <w:rFonts w:ascii="Arial" w:hAnsi="Arial" w:cs="Arial"/>
          <w:sz w:val="20"/>
          <w:szCs w:val="20"/>
          <w:u w:val="single"/>
        </w:rPr>
        <w:t>oss</w:t>
      </w:r>
    </w:p>
    <w:p w14:paraId="2C3BB53C" w14:textId="62D5A4F8" w:rsidR="00C07ABD" w:rsidRPr="000E0BCC" w:rsidRDefault="00C07ABD" w:rsidP="00C07ABD">
      <w:pPr>
        <w:rPr>
          <w:rFonts w:ascii="Arial" w:hAnsi="Arial" w:cs="Arial"/>
          <w:sz w:val="20"/>
          <w:szCs w:val="20"/>
        </w:rPr>
      </w:pPr>
      <w:r w:rsidRPr="000E0BCC">
        <w:rPr>
          <w:rFonts w:ascii="Arial" w:hAnsi="Arial" w:cs="Arial"/>
          <w:sz w:val="20"/>
          <w:szCs w:val="20"/>
        </w:rPr>
        <w:t xml:space="preserve">You learn that your body has developed a strange pathogen with </w:t>
      </w:r>
      <w:r w:rsidR="00AB171D" w:rsidRPr="000E0BCC">
        <w:rPr>
          <w:rFonts w:ascii="Arial" w:hAnsi="Arial" w:cs="Arial"/>
          <w:sz w:val="20"/>
          <w:szCs w:val="20"/>
        </w:rPr>
        <w:t xml:space="preserve">two </w:t>
      </w:r>
      <w:r w:rsidRPr="000E0BCC">
        <w:rPr>
          <w:rFonts w:ascii="Arial" w:hAnsi="Arial" w:cs="Arial"/>
          <w:sz w:val="20"/>
          <w:szCs w:val="20"/>
        </w:rPr>
        <w:t>possible variants</w:t>
      </w:r>
      <w:r w:rsidR="00AB171D" w:rsidRPr="000E0BCC">
        <w:rPr>
          <w:rFonts w:ascii="Arial" w:hAnsi="Arial" w:cs="Arial"/>
          <w:sz w:val="20"/>
          <w:szCs w:val="20"/>
        </w:rPr>
        <w:t xml:space="preserve">: variant X and variant Y. Variant X is potentially deadly while variant Y is somewhat benign. </w:t>
      </w:r>
      <w:r w:rsidRPr="000E0BCC">
        <w:rPr>
          <w:rFonts w:ascii="Arial" w:hAnsi="Arial" w:cs="Arial"/>
          <w:sz w:val="20"/>
          <w:szCs w:val="20"/>
        </w:rPr>
        <w:t xml:space="preserve"> </w:t>
      </w:r>
      <w:r w:rsidR="00AB171D" w:rsidRPr="000E0BCC">
        <w:rPr>
          <w:rFonts w:ascii="Arial" w:hAnsi="Arial" w:cs="Arial"/>
          <w:sz w:val="20"/>
          <w:szCs w:val="20"/>
        </w:rPr>
        <w:t xml:space="preserve">Which of the following situations do you hope is true? </w:t>
      </w:r>
    </w:p>
    <w:p w14:paraId="72E703AB" w14:textId="2384A5CB" w:rsidR="00A67BE7" w:rsidRPr="000E0BCC" w:rsidRDefault="00AB171D" w:rsidP="00A67BE7">
      <w:pPr>
        <w:pStyle w:val="ListParagraph"/>
        <w:numPr>
          <w:ilvl w:val="0"/>
          <w:numId w:val="10"/>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7DAFCE83" w14:textId="3ECBD9FB" w:rsidR="00C07ABD" w:rsidRPr="000E0BCC" w:rsidRDefault="00C07ABD" w:rsidP="00A67BE7">
      <w:pPr>
        <w:pStyle w:val="ListParagraph"/>
        <w:numPr>
          <w:ilvl w:val="0"/>
          <w:numId w:val="10"/>
        </w:numPr>
        <w:rPr>
          <w:rFonts w:ascii="Arial" w:hAnsi="Arial" w:cs="Arial"/>
          <w:sz w:val="20"/>
          <w:szCs w:val="20"/>
        </w:rPr>
      </w:pPr>
      <w:r w:rsidRPr="000E0BCC">
        <w:rPr>
          <w:rFonts w:ascii="Arial" w:hAnsi="Arial" w:cs="Arial"/>
          <w:sz w:val="20"/>
          <w:szCs w:val="20"/>
        </w:rPr>
        <w:t xml:space="preserve"> </w:t>
      </w:r>
      <w:r w:rsidR="00AB171D" w:rsidRPr="000E0BCC">
        <w:rPr>
          <w:rFonts w:ascii="Arial" w:hAnsi="Arial" w:cs="Arial"/>
          <w:sz w:val="20"/>
          <w:szCs w:val="20"/>
        </w:rPr>
        <w:t>It is either variant X or Y, but you do not know the exact probabilities thereof.</w:t>
      </w:r>
    </w:p>
    <w:p w14:paraId="6FF40F8A" w14:textId="5D97A90F" w:rsidR="00AB171D" w:rsidRPr="000E0BCC" w:rsidRDefault="00AB171D" w:rsidP="00E55B65">
      <w:pPr>
        <w:outlineLvl w:val="0"/>
        <w:rPr>
          <w:rFonts w:ascii="Arial" w:hAnsi="Arial" w:cs="Arial"/>
          <w:sz w:val="20"/>
          <w:szCs w:val="20"/>
          <w:u w:val="single"/>
        </w:rPr>
      </w:pPr>
      <w:r w:rsidRPr="000E0BCC">
        <w:rPr>
          <w:rFonts w:ascii="Arial" w:hAnsi="Arial" w:cs="Arial"/>
          <w:sz w:val="20"/>
          <w:szCs w:val="20"/>
          <w:u w:val="single"/>
        </w:rPr>
        <w:t>Gain</w:t>
      </w:r>
    </w:p>
    <w:p w14:paraId="3D9BF56B" w14:textId="3CE28241" w:rsidR="000E0BCC" w:rsidRPr="000E0BCC" w:rsidRDefault="000E0BCC" w:rsidP="000E0BCC">
      <w:pPr>
        <w:rPr>
          <w:rFonts w:ascii="Arial" w:hAnsi="Arial" w:cs="Arial"/>
          <w:sz w:val="20"/>
          <w:szCs w:val="20"/>
        </w:rPr>
      </w:pPr>
      <w:r w:rsidRPr="000E0BCC">
        <w:rPr>
          <w:rFonts w:ascii="Arial" w:hAnsi="Arial" w:cs="Arial"/>
          <w:sz w:val="20"/>
          <w:szCs w:val="20"/>
        </w:rPr>
        <w:t>You learn that your body has developed a strange pathogen with two possible variants: variant X and variant Y</w:t>
      </w:r>
      <w:r>
        <w:rPr>
          <w:rFonts w:ascii="Arial" w:hAnsi="Arial" w:cs="Arial"/>
          <w:sz w:val="20"/>
          <w:szCs w:val="20"/>
        </w:rPr>
        <w:t xml:space="preserve">, both of which are potentially deadly. </w:t>
      </w:r>
      <w:r w:rsidRPr="000E0BCC">
        <w:rPr>
          <w:rFonts w:ascii="Arial" w:hAnsi="Arial" w:cs="Arial"/>
          <w:sz w:val="20"/>
          <w:szCs w:val="20"/>
        </w:rPr>
        <w:t xml:space="preserve"> </w:t>
      </w:r>
      <w:r>
        <w:rPr>
          <w:rFonts w:ascii="Arial" w:hAnsi="Arial" w:cs="Arial"/>
          <w:sz w:val="20"/>
          <w:szCs w:val="20"/>
        </w:rPr>
        <w:t>There is a simple, cheap, non-invasive and non-painful cure for variant X, but variation Y is incurable</w:t>
      </w:r>
      <w:r w:rsidRPr="000E0BCC">
        <w:rPr>
          <w:rFonts w:ascii="Arial" w:hAnsi="Arial" w:cs="Arial"/>
          <w:sz w:val="20"/>
          <w:szCs w:val="20"/>
        </w:rPr>
        <w:t xml:space="preserve">.  Which of the following situations do you hope is true? </w:t>
      </w:r>
    </w:p>
    <w:p w14:paraId="2322EE5A" w14:textId="77777777" w:rsidR="000E0BCC" w:rsidRPr="000E0BCC" w:rsidRDefault="000E0BCC" w:rsidP="000E0BCC">
      <w:pPr>
        <w:pStyle w:val="ListParagraph"/>
        <w:numPr>
          <w:ilvl w:val="0"/>
          <w:numId w:val="13"/>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21EA9C3A" w14:textId="0CD3255A" w:rsidR="00AB171D" w:rsidRPr="000E0BCC" w:rsidRDefault="000E0BCC" w:rsidP="00C07ABD">
      <w:pPr>
        <w:pStyle w:val="ListParagraph"/>
        <w:numPr>
          <w:ilvl w:val="0"/>
          <w:numId w:val="13"/>
        </w:numPr>
        <w:rPr>
          <w:rFonts w:ascii="Arial" w:hAnsi="Arial" w:cs="Arial"/>
          <w:sz w:val="20"/>
          <w:szCs w:val="20"/>
        </w:rPr>
      </w:pPr>
      <w:r w:rsidRPr="000E0BCC">
        <w:rPr>
          <w:rFonts w:ascii="Arial" w:hAnsi="Arial" w:cs="Arial"/>
          <w:sz w:val="20"/>
          <w:szCs w:val="20"/>
        </w:rPr>
        <w:t xml:space="preserve"> It is either variant X or Y, but you do not know the exact probabilities thereof.</w:t>
      </w:r>
    </w:p>
    <w:p w14:paraId="397B9F09" w14:textId="5690F9DB" w:rsidR="00AB171D" w:rsidRPr="000E0BCC" w:rsidRDefault="00AB171D" w:rsidP="00C07ABD">
      <w:pPr>
        <w:rPr>
          <w:rFonts w:ascii="Arial" w:hAnsi="Arial" w:cs="Arial"/>
          <w:sz w:val="20"/>
          <w:szCs w:val="20"/>
          <w:u w:val="single"/>
        </w:rPr>
      </w:pPr>
    </w:p>
    <w:p w14:paraId="31532671" w14:textId="3FE47174" w:rsidR="00AB171D" w:rsidRPr="000E0BCC" w:rsidRDefault="00AB171D" w:rsidP="00E55B65">
      <w:pPr>
        <w:outlineLvl w:val="0"/>
        <w:rPr>
          <w:rFonts w:ascii="Arial" w:hAnsi="Arial" w:cs="Arial"/>
          <w:b/>
          <w:sz w:val="20"/>
          <w:szCs w:val="20"/>
          <w:u w:val="single"/>
        </w:rPr>
      </w:pPr>
      <w:r w:rsidRPr="000E0BCC">
        <w:rPr>
          <w:rFonts w:ascii="Arial" w:hAnsi="Arial" w:cs="Arial"/>
          <w:b/>
          <w:sz w:val="20"/>
          <w:szCs w:val="20"/>
          <w:u w:val="single"/>
        </w:rPr>
        <w:t>DEADLY ANIMALS</w:t>
      </w:r>
    </w:p>
    <w:p w14:paraId="39E1344D" w14:textId="0DE8CF89" w:rsidR="00A67BE7" w:rsidRPr="000E0BCC" w:rsidRDefault="000E0BCC" w:rsidP="00E55B65">
      <w:pPr>
        <w:outlineLvl w:val="0"/>
        <w:rPr>
          <w:rFonts w:ascii="Arial" w:hAnsi="Arial" w:cs="Arial"/>
          <w:sz w:val="20"/>
          <w:szCs w:val="20"/>
          <w:u w:val="single"/>
        </w:rPr>
      </w:pPr>
      <w:r>
        <w:rPr>
          <w:rFonts w:ascii="Arial" w:hAnsi="Arial" w:cs="Arial"/>
          <w:sz w:val="20"/>
          <w:szCs w:val="20"/>
          <w:u w:val="single"/>
        </w:rPr>
        <w:t>L</w:t>
      </w:r>
      <w:r w:rsidR="00A67BE7" w:rsidRPr="000E0BCC">
        <w:rPr>
          <w:rFonts w:ascii="Arial" w:hAnsi="Arial" w:cs="Arial"/>
          <w:sz w:val="20"/>
          <w:szCs w:val="20"/>
          <w:u w:val="single"/>
        </w:rPr>
        <w:t>oss</w:t>
      </w:r>
    </w:p>
    <w:p w14:paraId="67D9B3ED" w14:textId="6818E528" w:rsidR="00AB171D" w:rsidRPr="00AB171D" w:rsidRDefault="00AB171D" w:rsidP="00AB171D">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xml:space="preserve">You are on a hike in the remote wilderness when you </w:t>
      </w:r>
      <w:r w:rsidRPr="000E0BCC">
        <w:rPr>
          <w:rFonts w:ascii="Arial" w:eastAsia="Times New Roman" w:hAnsi="Arial" w:cs="Arial"/>
          <w:color w:val="222222"/>
          <w:sz w:val="20"/>
          <w:szCs w:val="20"/>
          <w:lang w:eastAsia="en-AU"/>
        </w:rPr>
        <w:t>are bitten</w:t>
      </w:r>
      <w:r w:rsidRPr="00AB171D">
        <w:rPr>
          <w:rFonts w:ascii="Arial" w:eastAsia="Times New Roman" w:hAnsi="Arial" w:cs="Arial"/>
          <w:color w:val="222222"/>
          <w:sz w:val="20"/>
          <w:szCs w:val="20"/>
          <w:lang w:eastAsia="en-AU"/>
        </w:rPr>
        <w:t xml:space="preserve"> by a </w:t>
      </w:r>
      <w:r w:rsidRPr="000E0BCC">
        <w:rPr>
          <w:rFonts w:ascii="Arial" w:eastAsia="Times New Roman" w:hAnsi="Arial" w:cs="Arial"/>
          <w:color w:val="222222"/>
          <w:sz w:val="20"/>
          <w:szCs w:val="20"/>
          <w:lang w:eastAsia="en-AU"/>
        </w:rPr>
        <w:t xml:space="preserve">snake. Only two species of snake exist in the area in which you are hiking: species X and species Y. A bite from species X is possibly lethal, while a bite from species Y is harmless.  </w:t>
      </w:r>
      <w:r w:rsidR="00A67BE7" w:rsidRPr="000E0BCC">
        <w:rPr>
          <w:rFonts w:ascii="Arial" w:hAnsi="Arial" w:cs="Arial"/>
          <w:sz w:val="20"/>
          <w:szCs w:val="20"/>
        </w:rPr>
        <w:t>Which of the following situations do you hope is true?</w:t>
      </w:r>
    </w:p>
    <w:p w14:paraId="25D87785" w14:textId="77777777" w:rsidR="00AB171D" w:rsidRPr="00AB171D" w:rsidRDefault="00AB171D" w:rsidP="00AB171D">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61C99389" w14:textId="0D2DE336" w:rsidR="00A67BE7" w:rsidRPr="000E0BCC" w:rsidRDefault="00A67BE7" w:rsidP="00A67BE7">
      <w:pPr>
        <w:pStyle w:val="ListParagraph"/>
        <w:numPr>
          <w:ilvl w:val="0"/>
          <w:numId w:val="11"/>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 xml:space="preserve">There is a 50% chance that the bite is from species X and a 50% chance that the bite is from species Y. </w:t>
      </w:r>
    </w:p>
    <w:p w14:paraId="59E11DC3" w14:textId="46631280" w:rsidR="00A67BE7" w:rsidRPr="000E0BCC" w:rsidRDefault="00A67BE7" w:rsidP="00A67BE7">
      <w:pPr>
        <w:pStyle w:val="ListParagraph"/>
        <w:numPr>
          <w:ilvl w:val="0"/>
          <w:numId w:val="11"/>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5A3F6D6F" w14:textId="77777777" w:rsidR="00A67BE7" w:rsidRPr="000E0BCC"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460066A6" w14:textId="2154A666" w:rsidR="00AB171D" w:rsidRPr="000E0BCC" w:rsidRDefault="000E0BCC" w:rsidP="00E55B65">
      <w:pPr>
        <w:shd w:val="clear" w:color="auto" w:fill="FFFFFF"/>
        <w:spacing w:after="0" w:line="293" w:lineRule="atLeast"/>
        <w:outlineLvl w:val="0"/>
        <w:rPr>
          <w:rFonts w:ascii="Arial" w:eastAsia="Times New Roman" w:hAnsi="Arial" w:cs="Arial"/>
          <w:color w:val="222222"/>
          <w:sz w:val="20"/>
          <w:szCs w:val="20"/>
          <w:u w:val="single"/>
          <w:lang w:eastAsia="en-AU"/>
        </w:rPr>
      </w:pPr>
      <w:r>
        <w:rPr>
          <w:rFonts w:ascii="Arial" w:eastAsia="Times New Roman" w:hAnsi="Arial" w:cs="Arial"/>
          <w:color w:val="222222"/>
          <w:sz w:val="20"/>
          <w:szCs w:val="20"/>
          <w:u w:val="single"/>
          <w:lang w:eastAsia="en-AU"/>
        </w:rPr>
        <w:t>G</w:t>
      </w:r>
      <w:r w:rsidR="00A67BE7" w:rsidRPr="000E0BCC">
        <w:rPr>
          <w:rFonts w:ascii="Arial" w:eastAsia="Times New Roman" w:hAnsi="Arial" w:cs="Arial"/>
          <w:color w:val="222222"/>
          <w:sz w:val="20"/>
          <w:szCs w:val="20"/>
          <w:u w:val="single"/>
          <w:lang w:eastAsia="en-AU"/>
        </w:rPr>
        <w:t>ain</w:t>
      </w:r>
      <w:r w:rsidR="00AB171D" w:rsidRPr="00AB171D">
        <w:rPr>
          <w:rFonts w:ascii="Arial" w:eastAsia="Times New Roman" w:hAnsi="Arial" w:cs="Arial"/>
          <w:color w:val="222222"/>
          <w:sz w:val="20"/>
          <w:szCs w:val="20"/>
          <w:u w:val="single"/>
          <w:lang w:eastAsia="en-AU"/>
        </w:rPr>
        <w:t> </w:t>
      </w:r>
    </w:p>
    <w:p w14:paraId="5F0DA578" w14:textId="77777777" w:rsidR="00A67BE7" w:rsidRPr="00AB171D"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5EA72077" w14:textId="38BC9890" w:rsidR="00A67BE7" w:rsidRPr="000E0BCC" w:rsidRDefault="00A67BE7" w:rsidP="00A67BE7">
      <w:pPr>
        <w:shd w:val="clear" w:color="auto" w:fill="FFFFFF"/>
        <w:spacing w:after="0" w:line="293" w:lineRule="atLeast"/>
        <w:rPr>
          <w:rFonts w:ascii="Arial" w:hAnsi="Arial" w:cs="Arial"/>
          <w:sz w:val="20"/>
          <w:szCs w:val="20"/>
        </w:rPr>
      </w:pPr>
      <w:r w:rsidRPr="00AB171D">
        <w:rPr>
          <w:rFonts w:ascii="Arial" w:eastAsia="Times New Roman" w:hAnsi="Arial" w:cs="Arial"/>
          <w:color w:val="222222"/>
          <w:sz w:val="20"/>
          <w:szCs w:val="20"/>
          <w:lang w:eastAsia="en-AU"/>
        </w:rPr>
        <w:t xml:space="preserve">You are on a hike in the remote wilderness when you </w:t>
      </w:r>
      <w:r w:rsidRPr="000E0BCC">
        <w:rPr>
          <w:rFonts w:ascii="Arial" w:eastAsia="Times New Roman" w:hAnsi="Arial" w:cs="Arial"/>
          <w:color w:val="222222"/>
          <w:sz w:val="20"/>
          <w:szCs w:val="20"/>
          <w:lang w:eastAsia="en-AU"/>
        </w:rPr>
        <w:t>are bitten</w:t>
      </w:r>
      <w:r w:rsidRPr="00AB171D">
        <w:rPr>
          <w:rFonts w:ascii="Arial" w:eastAsia="Times New Roman" w:hAnsi="Arial" w:cs="Arial"/>
          <w:color w:val="222222"/>
          <w:sz w:val="20"/>
          <w:szCs w:val="20"/>
          <w:lang w:eastAsia="en-AU"/>
        </w:rPr>
        <w:t xml:space="preserve"> by a </w:t>
      </w:r>
      <w:r w:rsidRPr="000E0BCC">
        <w:rPr>
          <w:rFonts w:ascii="Arial" w:eastAsia="Times New Roman" w:hAnsi="Arial" w:cs="Arial"/>
          <w:color w:val="222222"/>
          <w:sz w:val="20"/>
          <w:szCs w:val="20"/>
          <w:lang w:eastAsia="en-AU"/>
        </w:rPr>
        <w:t>snake. There are only two species of snake that inhabit the area in which you are hiking: species X and species Y, both of which have potentially lethal venom.  Luckily, you brought with you 1 vial of anti-venom that can save your life – but it will only work to save your li</w:t>
      </w:r>
      <w:r w:rsidR="00FB746F">
        <w:rPr>
          <w:rFonts w:ascii="Arial" w:eastAsia="Times New Roman" w:hAnsi="Arial" w:cs="Arial"/>
          <w:color w:val="222222"/>
          <w:sz w:val="20"/>
          <w:szCs w:val="20"/>
          <w:lang w:eastAsia="en-AU"/>
        </w:rPr>
        <w:t>f</w:t>
      </w:r>
      <w:r w:rsidRPr="000E0BCC">
        <w:rPr>
          <w:rFonts w:ascii="Arial" w:eastAsia="Times New Roman" w:hAnsi="Arial" w:cs="Arial"/>
          <w:color w:val="222222"/>
          <w:sz w:val="20"/>
          <w:szCs w:val="20"/>
          <w:lang w:eastAsia="en-AU"/>
        </w:rPr>
        <w:t>e from a bite</w:t>
      </w:r>
      <w:r w:rsidR="000E0BCC" w:rsidRPr="000E0BCC">
        <w:rPr>
          <w:rFonts w:ascii="Arial" w:eastAsia="Times New Roman" w:hAnsi="Arial" w:cs="Arial"/>
          <w:color w:val="222222"/>
          <w:sz w:val="20"/>
          <w:szCs w:val="20"/>
          <w:lang w:eastAsia="en-AU"/>
        </w:rPr>
        <w:t xml:space="preserve"> from</w:t>
      </w:r>
      <w:r w:rsidRPr="000E0BCC">
        <w:rPr>
          <w:rFonts w:ascii="Arial" w:eastAsia="Times New Roman" w:hAnsi="Arial" w:cs="Arial"/>
          <w:color w:val="222222"/>
          <w:sz w:val="20"/>
          <w:szCs w:val="20"/>
          <w:lang w:eastAsia="en-AU"/>
        </w:rPr>
        <w:t xml:space="preserve"> species X.  </w:t>
      </w:r>
      <w:r w:rsidRPr="000E0BCC">
        <w:rPr>
          <w:rFonts w:ascii="Arial" w:hAnsi="Arial" w:cs="Arial"/>
          <w:sz w:val="20"/>
          <w:szCs w:val="20"/>
        </w:rPr>
        <w:t>Which of the following situations do you hope is true?</w:t>
      </w:r>
    </w:p>
    <w:p w14:paraId="170D0FD9" w14:textId="77777777" w:rsidR="00A67BE7" w:rsidRPr="00AB171D"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7459C32C" w14:textId="32A1666C" w:rsidR="00A67BE7" w:rsidRPr="000E0BCC" w:rsidRDefault="00A67BE7" w:rsidP="00A67BE7">
      <w:pPr>
        <w:pStyle w:val="ListParagraph"/>
        <w:numPr>
          <w:ilvl w:val="0"/>
          <w:numId w:val="12"/>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lastRenderedPageBreak/>
        <w:t xml:space="preserve">There is a 50% chance that the bite is from species X and a 50% chance that the bite is from species Y. </w:t>
      </w:r>
    </w:p>
    <w:p w14:paraId="5185D717" w14:textId="395105D6" w:rsidR="00A67BE7" w:rsidRPr="000E0BCC" w:rsidRDefault="00A67BE7" w:rsidP="00A67BE7">
      <w:pPr>
        <w:pStyle w:val="ListParagraph"/>
        <w:numPr>
          <w:ilvl w:val="0"/>
          <w:numId w:val="12"/>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5A275FDF" w14:textId="0F2166D8" w:rsidR="00AB171D" w:rsidRPr="00AB171D" w:rsidRDefault="00AB171D" w:rsidP="00A67BE7">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3570DB5C" w14:textId="77777777" w:rsidR="00410D8F" w:rsidRPr="000E0BCC" w:rsidRDefault="00410D8F" w:rsidP="00E55B65">
      <w:pPr>
        <w:outlineLvl w:val="0"/>
        <w:rPr>
          <w:rFonts w:ascii="Arial" w:hAnsi="Arial" w:cs="Arial"/>
          <w:b/>
          <w:sz w:val="20"/>
          <w:szCs w:val="20"/>
          <w:u w:val="single"/>
        </w:rPr>
      </w:pPr>
      <w:r w:rsidRPr="000E0BCC">
        <w:rPr>
          <w:rFonts w:ascii="Arial" w:hAnsi="Arial" w:cs="Arial"/>
          <w:b/>
          <w:sz w:val="20"/>
          <w:szCs w:val="20"/>
          <w:u w:val="single"/>
        </w:rPr>
        <w:t>HOUSING</w:t>
      </w:r>
    </w:p>
    <w:p w14:paraId="459C33D6" w14:textId="77777777" w:rsidR="00410D8F" w:rsidRPr="000E0BCC" w:rsidRDefault="00410D8F" w:rsidP="00E55B65">
      <w:pPr>
        <w:outlineLvl w:val="0"/>
        <w:rPr>
          <w:rFonts w:ascii="Arial" w:hAnsi="Arial" w:cs="Arial"/>
          <w:sz w:val="20"/>
          <w:szCs w:val="20"/>
          <w:u w:val="single"/>
        </w:rPr>
      </w:pPr>
      <w:r>
        <w:rPr>
          <w:rFonts w:ascii="Arial" w:hAnsi="Arial" w:cs="Arial"/>
          <w:sz w:val="20"/>
          <w:szCs w:val="20"/>
          <w:u w:val="single"/>
        </w:rPr>
        <w:t>Lo</w:t>
      </w:r>
      <w:r w:rsidRPr="000E0BCC">
        <w:rPr>
          <w:rFonts w:ascii="Arial" w:hAnsi="Arial" w:cs="Arial"/>
          <w:sz w:val="20"/>
          <w:szCs w:val="20"/>
          <w:u w:val="single"/>
        </w:rPr>
        <w:t>ss</w:t>
      </w:r>
    </w:p>
    <w:p w14:paraId="147D634C" w14:textId="0B807215" w:rsidR="00410D8F" w:rsidRPr="000E0BCC" w:rsidRDefault="00410D8F" w:rsidP="00410D8F">
      <w:pPr>
        <w:rPr>
          <w:rFonts w:ascii="Arial" w:hAnsi="Arial" w:cs="Arial"/>
          <w:sz w:val="20"/>
          <w:szCs w:val="20"/>
        </w:rPr>
      </w:pPr>
      <w:r w:rsidRPr="000E0BCC">
        <w:rPr>
          <w:rFonts w:ascii="Arial" w:hAnsi="Arial" w:cs="Arial"/>
          <w:sz w:val="20"/>
          <w:szCs w:val="20"/>
        </w:rPr>
        <w:t xml:space="preserve">You have developed an insect infestation in your house of either species X or species Y (but not both). </w:t>
      </w:r>
      <w:r>
        <w:rPr>
          <w:rFonts w:ascii="Arial" w:hAnsi="Arial" w:cs="Arial"/>
          <w:sz w:val="20"/>
          <w:szCs w:val="20"/>
        </w:rPr>
        <w:t xml:space="preserve">An infestation of species X will ruin the structural integrity of the house and </w:t>
      </w:r>
      <w:r w:rsidR="00644D93">
        <w:rPr>
          <w:rFonts w:ascii="Arial" w:hAnsi="Arial" w:cs="Arial"/>
          <w:sz w:val="20"/>
          <w:szCs w:val="20"/>
        </w:rPr>
        <w:t>cause it to plummet</w:t>
      </w:r>
      <w:r>
        <w:rPr>
          <w:rFonts w:ascii="Arial" w:hAnsi="Arial" w:cs="Arial"/>
          <w:sz w:val="20"/>
          <w:szCs w:val="20"/>
        </w:rPr>
        <w:t xml:space="preserve"> in value. Species Y</w:t>
      </w:r>
      <w:r w:rsidR="00644D93">
        <w:rPr>
          <w:rFonts w:ascii="Arial" w:hAnsi="Arial" w:cs="Arial"/>
          <w:sz w:val="20"/>
          <w:szCs w:val="20"/>
        </w:rPr>
        <w:t>,</w:t>
      </w:r>
      <w:r>
        <w:rPr>
          <w:rFonts w:ascii="Arial" w:hAnsi="Arial" w:cs="Arial"/>
          <w:sz w:val="20"/>
          <w:szCs w:val="20"/>
        </w:rPr>
        <w:t xml:space="preserve"> however</w:t>
      </w:r>
      <w:r w:rsidR="00644D93">
        <w:rPr>
          <w:rFonts w:ascii="Arial" w:hAnsi="Arial" w:cs="Arial"/>
          <w:sz w:val="20"/>
          <w:szCs w:val="20"/>
        </w:rPr>
        <w:t>,</w:t>
      </w:r>
      <w:r>
        <w:rPr>
          <w:rFonts w:ascii="Arial" w:hAnsi="Arial" w:cs="Arial"/>
          <w:sz w:val="20"/>
          <w:szCs w:val="20"/>
        </w:rPr>
        <w:t xml:space="preserve"> is completely </w:t>
      </w:r>
      <w:r w:rsidR="00644D93">
        <w:rPr>
          <w:rFonts w:ascii="Arial" w:hAnsi="Arial" w:cs="Arial"/>
          <w:sz w:val="20"/>
          <w:szCs w:val="20"/>
        </w:rPr>
        <w:t>benign and</w:t>
      </w:r>
      <w:r>
        <w:rPr>
          <w:rFonts w:ascii="Arial" w:hAnsi="Arial" w:cs="Arial"/>
          <w:sz w:val="20"/>
          <w:szCs w:val="20"/>
        </w:rPr>
        <w:t xml:space="preserve"> will impose no costs</w:t>
      </w:r>
      <w:r w:rsidR="00644D93">
        <w:rPr>
          <w:rFonts w:ascii="Arial" w:hAnsi="Arial" w:cs="Arial"/>
          <w:sz w:val="20"/>
          <w:szCs w:val="20"/>
        </w:rPr>
        <w:t xml:space="preserve"> (whether they be </w:t>
      </w:r>
      <w:r>
        <w:rPr>
          <w:rFonts w:ascii="Arial" w:hAnsi="Arial" w:cs="Arial"/>
          <w:sz w:val="20"/>
          <w:szCs w:val="20"/>
        </w:rPr>
        <w:t>financial</w:t>
      </w:r>
      <w:r w:rsidR="00644D93">
        <w:rPr>
          <w:rFonts w:ascii="Arial" w:hAnsi="Arial" w:cs="Arial"/>
          <w:sz w:val="20"/>
          <w:szCs w:val="20"/>
        </w:rPr>
        <w:t>,</w:t>
      </w:r>
      <w:r>
        <w:rPr>
          <w:rFonts w:ascii="Arial" w:hAnsi="Arial" w:cs="Arial"/>
          <w:sz w:val="20"/>
          <w:szCs w:val="20"/>
        </w:rPr>
        <w:t xml:space="preserve"> aesthetic</w:t>
      </w:r>
      <w:r w:rsidR="00644D93">
        <w:rPr>
          <w:rFonts w:ascii="Arial" w:hAnsi="Arial" w:cs="Arial"/>
          <w:sz w:val="20"/>
          <w:szCs w:val="20"/>
        </w:rPr>
        <w:t>, or otherwise)</w:t>
      </w:r>
      <w:r>
        <w:rPr>
          <w:rFonts w:ascii="Arial" w:hAnsi="Arial" w:cs="Arial"/>
          <w:sz w:val="20"/>
          <w:szCs w:val="20"/>
        </w:rPr>
        <w:t xml:space="preserve"> to you</w:t>
      </w:r>
      <w:r w:rsidR="00917796">
        <w:rPr>
          <w:rFonts w:ascii="Arial" w:hAnsi="Arial" w:cs="Arial"/>
          <w:sz w:val="20"/>
          <w:szCs w:val="20"/>
        </w:rPr>
        <w:t>r</w:t>
      </w:r>
      <w:r>
        <w:rPr>
          <w:rFonts w:ascii="Arial" w:hAnsi="Arial" w:cs="Arial"/>
          <w:sz w:val="20"/>
          <w:szCs w:val="20"/>
        </w:rPr>
        <w:t xml:space="preserve"> property.  </w:t>
      </w:r>
      <w:r w:rsidRPr="000E0BCC">
        <w:rPr>
          <w:rFonts w:ascii="Arial" w:hAnsi="Arial" w:cs="Arial"/>
          <w:sz w:val="20"/>
          <w:szCs w:val="20"/>
        </w:rPr>
        <w:t>Which of the following situations do you hope is true?</w:t>
      </w:r>
    </w:p>
    <w:p w14:paraId="29572A2F" w14:textId="77777777" w:rsidR="00410D8F" w:rsidRPr="000E0BCC" w:rsidRDefault="00410D8F" w:rsidP="00410D8F">
      <w:pPr>
        <w:pStyle w:val="ListParagraph"/>
        <w:numPr>
          <w:ilvl w:val="0"/>
          <w:numId w:val="8"/>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0FFA232C" w14:textId="77777777" w:rsidR="00410D8F" w:rsidRPr="000E0BCC" w:rsidRDefault="00410D8F" w:rsidP="00410D8F">
      <w:pPr>
        <w:pStyle w:val="ListParagraph"/>
        <w:numPr>
          <w:ilvl w:val="0"/>
          <w:numId w:val="8"/>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0A23F726" w14:textId="77777777" w:rsidR="00410D8F" w:rsidRPr="000E0BCC" w:rsidRDefault="00410D8F" w:rsidP="00E55B65">
      <w:pPr>
        <w:outlineLvl w:val="0"/>
        <w:rPr>
          <w:rFonts w:ascii="Arial" w:hAnsi="Arial" w:cs="Arial"/>
          <w:sz w:val="20"/>
          <w:szCs w:val="20"/>
          <w:u w:val="single"/>
        </w:rPr>
      </w:pPr>
      <w:r>
        <w:rPr>
          <w:rFonts w:ascii="Arial" w:hAnsi="Arial" w:cs="Arial"/>
          <w:sz w:val="20"/>
          <w:szCs w:val="20"/>
          <w:u w:val="single"/>
        </w:rPr>
        <w:t>G</w:t>
      </w:r>
      <w:r w:rsidRPr="000E0BCC">
        <w:rPr>
          <w:rFonts w:ascii="Arial" w:hAnsi="Arial" w:cs="Arial"/>
          <w:sz w:val="20"/>
          <w:szCs w:val="20"/>
          <w:u w:val="single"/>
        </w:rPr>
        <w:t>ain</w:t>
      </w:r>
    </w:p>
    <w:p w14:paraId="20CD2E12" w14:textId="24972FB3" w:rsidR="00410D8F" w:rsidRPr="000E0BCC" w:rsidRDefault="00410D8F" w:rsidP="00410D8F">
      <w:pPr>
        <w:rPr>
          <w:rFonts w:ascii="Arial" w:hAnsi="Arial" w:cs="Arial"/>
          <w:sz w:val="20"/>
          <w:szCs w:val="20"/>
        </w:rPr>
      </w:pPr>
      <w:r w:rsidRPr="000E0BCC">
        <w:rPr>
          <w:rFonts w:ascii="Arial" w:hAnsi="Arial" w:cs="Arial"/>
          <w:sz w:val="20"/>
          <w:szCs w:val="20"/>
        </w:rPr>
        <w:t>You have developed an insect infestation in your house of either species X or species Y (but not both).</w:t>
      </w:r>
      <w:r w:rsidR="00644D93">
        <w:rPr>
          <w:rFonts w:ascii="Arial" w:hAnsi="Arial" w:cs="Arial"/>
          <w:sz w:val="20"/>
          <w:szCs w:val="20"/>
        </w:rPr>
        <w:t xml:space="preserve"> An infestation of either species X and Y</w:t>
      </w:r>
      <w:r w:rsidRPr="000E0BCC">
        <w:rPr>
          <w:rFonts w:ascii="Arial" w:hAnsi="Arial" w:cs="Arial"/>
          <w:sz w:val="20"/>
          <w:szCs w:val="20"/>
        </w:rPr>
        <w:t xml:space="preserve"> </w:t>
      </w:r>
      <w:r w:rsidR="00644D93">
        <w:rPr>
          <w:rFonts w:ascii="Arial" w:hAnsi="Arial" w:cs="Arial"/>
          <w:sz w:val="20"/>
          <w:szCs w:val="20"/>
        </w:rPr>
        <w:t xml:space="preserve">will ruin the structural integrity of the house and cause it to plummet in value. </w:t>
      </w:r>
      <w:r w:rsidRPr="000E0BCC">
        <w:rPr>
          <w:rFonts w:ascii="Arial" w:hAnsi="Arial" w:cs="Arial"/>
          <w:sz w:val="20"/>
          <w:szCs w:val="20"/>
        </w:rPr>
        <w:t>The inspector advises you</w:t>
      </w:r>
      <w:r w:rsidR="00644D93">
        <w:rPr>
          <w:rFonts w:ascii="Arial" w:hAnsi="Arial" w:cs="Arial"/>
          <w:sz w:val="20"/>
          <w:szCs w:val="20"/>
        </w:rPr>
        <w:t xml:space="preserve"> that she has a cheap, simple and non-invasive solution to exterminate species X, but there is nothing that she can do to mitigate an infestation of species Y. </w:t>
      </w:r>
      <w:r w:rsidRPr="000E0BCC">
        <w:rPr>
          <w:rFonts w:ascii="Arial" w:hAnsi="Arial" w:cs="Arial"/>
          <w:sz w:val="20"/>
          <w:szCs w:val="20"/>
        </w:rPr>
        <w:t>Which of the following situations do you hope is true?</w:t>
      </w:r>
    </w:p>
    <w:p w14:paraId="7A6D2407" w14:textId="77777777" w:rsidR="00410D8F" w:rsidRPr="000E0BCC" w:rsidRDefault="00410D8F" w:rsidP="00410D8F">
      <w:pPr>
        <w:pStyle w:val="ListParagraph"/>
        <w:numPr>
          <w:ilvl w:val="0"/>
          <w:numId w:val="9"/>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480C2949" w14:textId="3D332C71" w:rsidR="00410D8F" w:rsidRDefault="00410D8F" w:rsidP="00410D8F">
      <w:pPr>
        <w:pStyle w:val="ListParagraph"/>
        <w:numPr>
          <w:ilvl w:val="0"/>
          <w:numId w:val="9"/>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6F3CC796" w14:textId="3F5F16AE" w:rsidR="00FA2B3D" w:rsidRDefault="00FA2B3D">
      <w:pPr>
        <w:rPr>
          <w:rFonts w:ascii="Arial" w:hAnsi="Arial" w:cs="Arial"/>
          <w:sz w:val="20"/>
          <w:szCs w:val="20"/>
        </w:rPr>
      </w:pPr>
      <w:r>
        <w:rPr>
          <w:rFonts w:ascii="Arial" w:hAnsi="Arial" w:cs="Arial"/>
          <w:sz w:val="20"/>
          <w:szCs w:val="20"/>
        </w:rPr>
        <w:br w:type="page"/>
      </w:r>
    </w:p>
    <w:p w14:paraId="3DF5F10B" w14:textId="70A2C615" w:rsidR="00FA2B3D" w:rsidRDefault="00FA2B3D" w:rsidP="00E55B65">
      <w:pPr>
        <w:jc w:val="center"/>
        <w:outlineLvl w:val="0"/>
        <w:rPr>
          <w:rFonts w:ascii="Arial" w:hAnsi="Arial" w:cs="Arial"/>
          <w:b/>
          <w:sz w:val="20"/>
          <w:szCs w:val="20"/>
          <w:u w:val="single"/>
        </w:rPr>
      </w:pPr>
      <w:commentRangeStart w:id="0"/>
      <w:r w:rsidRPr="00FA2B3D">
        <w:rPr>
          <w:rFonts w:ascii="Arial" w:hAnsi="Arial" w:cs="Arial"/>
          <w:b/>
          <w:sz w:val="20"/>
          <w:szCs w:val="20"/>
          <w:u w:val="single"/>
        </w:rPr>
        <w:lastRenderedPageBreak/>
        <w:t>DRAFT</w:t>
      </w:r>
      <w:commentRangeEnd w:id="0"/>
      <w:r w:rsidR="005E79B0">
        <w:rPr>
          <w:rStyle w:val="CommentReference"/>
        </w:rPr>
        <w:commentReference w:id="0"/>
      </w:r>
      <w:r w:rsidRPr="00FA2B3D">
        <w:rPr>
          <w:rFonts w:ascii="Arial" w:hAnsi="Arial" w:cs="Arial"/>
          <w:b/>
          <w:sz w:val="20"/>
          <w:szCs w:val="20"/>
          <w:u w:val="single"/>
        </w:rPr>
        <w:t xml:space="preserve"> VIGNETTES</w:t>
      </w:r>
      <w:r>
        <w:rPr>
          <w:rFonts w:ascii="Arial" w:hAnsi="Arial" w:cs="Arial"/>
          <w:b/>
          <w:sz w:val="20"/>
          <w:szCs w:val="20"/>
          <w:u w:val="single"/>
        </w:rPr>
        <w:t xml:space="preserve"> – ATTEMPT 3</w:t>
      </w:r>
    </w:p>
    <w:p w14:paraId="2F96146F" w14:textId="55E45F52" w:rsidR="00FA2B3D" w:rsidRPr="00FA2B3D" w:rsidRDefault="00FA2B3D" w:rsidP="00FA2B3D">
      <w:pPr>
        <w:jc w:val="center"/>
        <w:rPr>
          <w:rFonts w:ascii="Arial" w:hAnsi="Arial" w:cs="Arial"/>
          <w:sz w:val="20"/>
          <w:szCs w:val="20"/>
          <w:u w:val="single"/>
        </w:rPr>
      </w:pPr>
      <w:r w:rsidRPr="00FA2B3D">
        <w:rPr>
          <w:rFonts w:ascii="Arial" w:hAnsi="Arial" w:cs="Arial"/>
          <w:sz w:val="20"/>
          <w:szCs w:val="20"/>
          <w:u w:val="single"/>
        </w:rPr>
        <w:t>Gain</w:t>
      </w:r>
      <w:r>
        <w:rPr>
          <w:rFonts w:ascii="Arial" w:hAnsi="Arial" w:cs="Arial"/>
          <w:sz w:val="20"/>
          <w:szCs w:val="20"/>
          <w:u w:val="single"/>
        </w:rPr>
        <w:t>s</w:t>
      </w:r>
    </w:p>
    <w:p w14:paraId="39E28C7A" w14:textId="1E74E76A" w:rsidR="00FA2B3D" w:rsidRDefault="00FA2B3D" w:rsidP="0016451F">
      <w:pPr>
        <w:pStyle w:val="ListParagraph"/>
        <w:numPr>
          <w:ilvl w:val="3"/>
          <w:numId w:val="15"/>
        </w:numPr>
        <w:rPr>
          <w:rFonts w:ascii="Arial" w:hAnsi="Arial" w:cs="Arial"/>
          <w:sz w:val="20"/>
          <w:szCs w:val="20"/>
        </w:rPr>
      </w:pPr>
      <w:r w:rsidRPr="00917796">
        <w:rPr>
          <w:rFonts w:ascii="Arial" w:hAnsi="Arial" w:cs="Arial"/>
          <w:sz w:val="20"/>
          <w:szCs w:val="20"/>
        </w:rPr>
        <w:t>You have a stock portfolio of two stocks: X and Y.  You get a call from your stockbroker who advises you that he has received a</w:t>
      </w:r>
      <w:ins w:id="1" w:author="Amy Perfors" w:date="2019-02-05T10:02:00Z">
        <w:r w:rsidR="00B1394A">
          <w:rPr>
            <w:rFonts w:ascii="Arial" w:hAnsi="Arial" w:cs="Arial"/>
            <w:sz w:val="20"/>
            <w:szCs w:val="20"/>
          </w:rPr>
          <w:t xml:space="preserve"> reliable </w:t>
        </w:r>
      </w:ins>
      <w:del w:id="2" w:author="Amy Perfors" w:date="2019-02-05T10:02:00Z">
        <w:r w:rsidRPr="00917796" w:rsidDel="00B1394A">
          <w:rPr>
            <w:rFonts w:ascii="Arial" w:hAnsi="Arial" w:cs="Arial"/>
            <w:sz w:val="20"/>
            <w:szCs w:val="20"/>
          </w:rPr>
          <w:delText xml:space="preserve">n anonymous </w:delText>
        </w:r>
      </w:del>
      <w:r w:rsidRPr="00917796">
        <w:rPr>
          <w:rFonts w:ascii="Arial" w:hAnsi="Arial" w:cs="Arial"/>
          <w:sz w:val="20"/>
          <w:szCs w:val="20"/>
        </w:rPr>
        <w:t xml:space="preserve">tip that </w:t>
      </w:r>
      <w:ins w:id="3" w:author="Amy Perfors" w:date="2019-02-05T10:05:00Z">
        <w:r w:rsidR="00B1394A">
          <w:rPr>
            <w:rFonts w:ascii="Arial" w:hAnsi="Arial" w:cs="Arial"/>
            <w:sz w:val="20"/>
            <w:szCs w:val="20"/>
          </w:rPr>
          <w:t xml:space="preserve">only </w:t>
        </w:r>
      </w:ins>
      <w:r w:rsidRPr="00917796">
        <w:rPr>
          <w:rFonts w:ascii="Arial" w:hAnsi="Arial" w:cs="Arial"/>
          <w:sz w:val="20"/>
          <w:szCs w:val="20"/>
        </w:rPr>
        <w:t>one of your stocks is about to skyrocket in value</w:t>
      </w:r>
      <w:ins w:id="4" w:author="Amy Perfors" w:date="2019-02-05T09:55:00Z">
        <w:r w:rsidR="005E79B0">
          <w:rPr>
            <w:rFonts w:ascii="Arial" w:hAnsi="Arial" w:cs="Arial"/>
            <w:sz w:val="20"/>
            <w:szCs w:val="20"/>
          </w:rPr>
          <w:t>, although he doesn’t know which one</w:t>
        </w:r>
      </w:ins>
      <w:r w:rsidRPr="00917796">
        <w:rPr>
          <w:rFonts w:ascii="Arial" w:hAnsi="Arial" w:cs="Arial"/>
          <w:sz w:val="20"/>
          <w:szCs w:val="20"/>
        </w:rPr>
        <w:t xml:space="preserve">. </w:t>
      </w:r>
      <w:del w:id="5" w:author="Amy Perfors" w:date="2019-02-05T09:56:00Z">
        <w:r w:rsidRPr="00917796" w:rsidDel="005E79B0">
          <w:rPr>
            <w:rFonts w:ascii="Arial" w:hAnsi="Arial" w:cs="Arial"/>
            <w:sz w:val="20"/>
            <w:szCs w:val="20"/>
          </w:rPr>
          <w:delText>However</w:delText>
        </w:r>
      </w:del>
      <w:ins w:id="6" w:author="Amy Perfors" w:date="2019-02-05T09:56:00Z">
        <w:r w:rsidR="005E79B0">
          <w:rPr>
            <w:rFonts w:ascii="Arial" w:hAnsi="Arial" w:cs="Arial"/>
            <w:sz w:val="20"/>
            <w:szCs w:val="20"/>
          </w:rPr>
          <w:t>Unfortunately</w:t>
        </w:r>
      </w:ins>
      <w:r w:rsidRPr="00917796">
        <w:rPr>
          <w:rFonts w:ascii="Arial" w:hAnsi="Arial" w:cs="Arial"/>
          <w:sz w:val="20"/>
          <w:szCs w:val="20"/>
        </w:rPr>
        <w:t>, you must sell one of the stocks</w:t>
      </w:r>
      <w:ins w:id="7" w:author="Amy Perfors" w:date="2019-02-05T09:56:00Z">
        <w:r w:rsidR="005E79B0">
          <w:rPr>
            <w:rFonts w:ascii="Arial" w:hAnsi="Arial" w:cs="Arial"/>
            <w:sz w:val="20"/>
            <w:szCs w:val="20"/>
          </w:rPr>
          <w:t xml:space="preserve"> immediately because of a recent medical emergency. </w:t>
        </w:r>
      </w:ins>
      <w:del w:id="8" w:author="Amy Perfors" w:date="2019-02-05T09:56:00Z">
        <w:r w:rsidRPr="00917796" w:rsidDel="005E79B0">
          <w:rPr>
            <w:rFonts w:ascii="Arial" w:hAnsi="Arial" w:cs="Arial"/>
            <w:sz w:val="20"/>
            <w:szCs w:val="20"/>
          </w:rPr>
          <w:delText xml:space="preserve"> to pay for emergency medical bills. </w:delText>
        </w:r>
      </w:del>
      <w:r w:rsidR="00917796">
        <w:rPr>
          <w:rFonts w:ascii="Arial" w:hAnsi="Arial" w:cs="Arial"/>
          <w:sz w:val="20"/>
          <w:szCs w:val="20"/>
        </w:rPr>
        <w:t xml:space="preserve">Which of the following </w:t>
      </w:r>
      <w:r w:rsidR="00917796" w:rsidRPr="000E0BCC">
        <w:rPr>
          <w:rFonts w:ascii="Arial" w:hAnsi="Arial" w:cs="Arial"/>
          <w:sz w:val="20"/>
          <w:szCs w:val="20"/>
        </w:rPr>
        <w:t xml:space="preserve">situations </w:t>
      </w:r>
      <w:del w:id="9" w:author="Amy Perfors" w:date="2019-02-05T09:54:00Z">
        <w:r w:rsidR="00917796" w:rsidRPr="000E0BCC" w:rsidDel="005E79B0">
          <w:rPr>
            <w:rFonts w:ascii="Arial" w:hAnsi="Arial" w:cs="Arial"/>
            <w:sz w:val="20"/>
            <w:szCs w:val="20"/>
          </w:rPr>
          <w:delText>do you hope is true</w:delText>
        </w:r>
      </w:del>
      <w:ins w:id="10" w:author="Amy Perfors" w:date="2019-02-05T09:54:00Z">
        <w:r w:rsidR="005E79B0">
          <w:rPr>
            <w:rFonts w:ascii="Arial" w:hAnsi="Arial" w:cs="Arial"/>
            <w:sz w:val="20"/>
            <w:szCs w:val="20"/>
          </w:rPr>
          <w:t xml:space="preserve">would you rather be </w:t>
        </w:r>
        <w:commentRangeStart w:id="11"/>
        <w:r w:rsidR="005E79B0">
          <w:rPr>
            <w:rFonts w:ascii="Arial" w:hAnsi="Arial" w:cs="Arial"/>
            <w:sz w:val="20"/>
            <w:szCs w:val="20"/>
          </w:rPr>
          <w:t>in</w:t>
        </w:r>
        <w:commentRangeEnd w:id="11"/>
        <w:r w:rsidR="005E79B0">
          <w:rPr>
            <w:rStyle w:val="CommentReference"/>
          </w:rPr>
          <w:commentReference w:id="11"/>
        </w:r>
      </w:ins>
      <w:r w:rsidR="00917796" w:rsidRPr="000E0BCC">
        <w:rPr>
          <w:rFonts w:ascii="Arial" w:hAnsi="Arial" w:cs="Arial"/>
          <w:sz w:val="20"/>
          <w:szCs w:val="20"/>
        </w:rPr>
        <w:t>?</w:t>
      </w:r>
    </w:p>
    <w:p w14:paraId="17422CC0" w14:textId="77777777" w:rsidR="00917796" w:rsidRPr="00917796" w:rsidRDefault="00917796" w:rsidP="00917796">
      <w:pPr>
        <w:pStyle w:val="ListParagraph"/>
        <w:ind w:left="360"/>
        <w:rPr>
          <w:rFonts w:ascii="Arial" w:hAnsi="Arial" w:cs="Arial"/>
          <w:sz w:val="20"/>
          <w:szCs w:val="20"/>
        </w:rPr>
      </w:pPr>
    </w:p>
    <w:p w14:paraId="6F7D4D95" w14:textId="77777777" w:rsidR="00FA2B3D" w:rsidRPr="000E0BCC" w:rsidRDefault="00FA2B3D" w:rsidP="00917796">
      <w:pPr>
        <w:pStyle w:val="ListParagraph"/>
        <w:numPr>
          <w:ilvl w:val="0"/>
          <w:numId w:val="18"/>
        </w:numPr>
        <w:ind w:left="709"/>
        <w:rPr>
          <w:rFonts w:ascii="Arial" w:hAnsi="Arial" w:cs="Arial"/>
          <w:sz w:val="20"/>
          <w:szCs w:val="20"/>
        </w:rPr>
      </w:pPr>
      <w:r w:rsidRPr="000E0BCC">
        <w:rPr>
          <w:rFonts w:ascii="Arial" w:hAnsi="Arial" w:cs="Arial"/>
          <w:sz w:val="20"/>
          <w:szCs w:val="20"/>
        </w:rPr>
        <w:t>There is a 50% that Stock X will skyrocket and a 50% chance that Stock Y will skyrocket.</w:t>
      </w:r>
    </w:p>
    <w:p w14:paraId="69E1345D" w14:textId="75527822" w:rsidR="00917796" w:rsidRDefault="00FA2B3D" w:rsidP="00917796">
      <w:pPr>
        <w:pStyle w:val="ListParagraph"/>
        <w:numPr>
          <w:ilvl w:val="0"/>
          <w:numId w:val="18"/>
        </w:numPr>
        <w:ind w:left="709"/>
        <w:rPr>
          <w:ins w:id="12" w:author="Amy Perfors" w:date="2019-02-05T09:56:00Z"/>
          <w:rFonts w:ascii="Arial" w:hAnsi="Arial" w:cs="Arial"/>
          <w:sz w:val="20"/>
          <w:szCs w:val="20"/>
        </w:rPr>
      </w:pPr>
      <w:r w:rsidRPr="000E0BCC">
        <w:rPr>
          <w:rFonts w:ascii="Arial" w:hAnsi="Arial" w:cs="Arial"/>
          <w:sz w:val="20"/>
          <w:szCs w:val="20"/>
        </w:rPr>
        <w:t>Either stock X or Y will skyrocket in value</w:t>
      </w:r>
      <w:ins w:id="13" w:author="Amy Perfors" w:date="2019-02-05T10:01:00Z">
        <w:r w:rsidR="005E79B0">
          <w:rPr>
            <w:rFonts w:ascii="Arial" w:hAnsi="Arial" w:cs="Arial"/>
            <w:sz w:val="20"/>
            <w:szCs w:val="20"/>
          </w:rPr>
          <w:t xml:space="preserve"> </w:t>
        </w:r>
      </w:ins>
      <w:del w:id="14" w:author="Amy Perfors" w:date="2019-02-05T10:01:00Z">
        <w:r w:rsidRPr="000E0BCC" w:rsidDel="005E79B0">
          <w:rPr>
            <w:rFonts w:ascii="Arial" w:hAnsi="Arial" w:cs="Arial"/>
            <w:sz w:val="20"/>
            <w:szCs w:val="20"/>
          </w:rPr>
          <w:delText xml:space="preserve">, </w:delText>
        </w:r>
      </w:del>
      <w:r w:rsidRPr="000E0BCC">
        <w:rPr>
          <w:rFonts w:ascii="Arial" w:hAnsi="Arial" w:cs="Arial"/>
          <w:sz w:val="20"/>
          <w:szCs w:val="20"/>
        </w:rPr>
        <w:t xml:space="preserve">but </w:t>
      </w:r>
      <w:commentRangeStart w:id="15"/>
      <w:del w:id="16" w:author="Amy Perfors" w:date="2019-02-05T09:58:00Z">
        <w:r w:rsidRPr="000E0BCC" w:rsidDel="005E79B0">
          <w:rPr>
            <w:rFonts w:ascii="Arial" w:hAnsi="Arial" w:cs="Arial"/>
            <w:sz w:val="20"/>
            <w:szCs w:val="20"/>
          </w:rPr>
          <w:delText>you do not know the exact probabilities</w:delText>
        </w:r>
      </w:del>
      <w:ins w:id="17" w:author="Amy Perfors" w:date="2019-02-05T09:58:00Z">
        <w:r w:rsidR="005E79B0">
          <w:rPr>
            <w:rFonts w:ascii="Arial" w:hAnsi="Arial" w:cs="Arial"/>
            <w:sz w:val="20"/>
            <w:szCs w:val="20"/>
          </w:rPr>
          <w:t>the exact probability for each is unknown</w:t>
        </w:r>
        <w:commentRangeEnd w:id="15"/>
        <w:r w:rsidR="005E79B0">
          <w:rPr>
            <w:rStyle w:val="CommentReference"/>
          </w:rPr>
          <w:commentReference w:id="15"/>
        </w:r>
      </w:ins>
      <w:r w:rsidRPr="000E0BCC">
        <w:rPr>
          <w:rFonts w:ascii="Arial" w:hAnsi="Arial" w:cs="Arial"/>
          <w:sz w:val="20"/>
          <w:szCs w:val="20"/>
        </w:rPr>
        <w:t xml:space="preserve">.  </w:t>
      </w:r>
    </w:p>
    <w:p w14:paraId="00A6A679" w14:textId="77777777" w:rsidR="005E79B0" w:rsidRPr="005E79B0" w:rsidRDefault="005E79B0" w:rsidP="005E79B0">
      <w:pPr>
        <w:rPr>
          <w:rFonts w:ascii="Arial" w:hAnsi="Arial" w:cs="Arial"/>
          <w:sz w:val="20"/>
          <w:szCs w:val="20"/>
          <w:rPrChange w:id="18" w:author="Amy Perfors" w:date="2019-02-05T09:56:00Z">
            <w:rPr/>
          </w:rPrChange>
        </w:rPr>
        <w:pPrChange w:id="19" w:author="Amy Perfors" w:date="2019-02-05T09:56:00Z">
          <w:pPr>
            <w:pStyle w:val="ListParagraph"/>
            <w:numPr>
              <w:numId w:val="18"/>
            </w:numPr>
            <w:ind w:left="709" w:hanging="360"/>
          </w:pPr>
        </w:pPrChange>
      </w:pPr>
      <w:commentRangeStart w:id="20"/>
      <w:commentRangeEnd w:id="20"/>
      <w:ins w:id="21" w:author="Amy Perfors" w:date="2019-02-05T09:56:00Z">
        <w:r>
          <w:rPr>
            <w:rStyle w:val="CommentReference"/>
          </w:rPr>
          <w:commentReference w:id="20"/>
        </w:r>
      </w:ins>
    </w:p>
    <w:p w14:paraId="3E16711F" w14:textId="77777777" w:rsidR="00917796" w:rsidRPr="00917796" w:rsidRDefault="00917796" w:rsidP="00917796">
      <w:pPr>
        <w:pStyle w:val="ListParagraph"/>
        <w:ind w:left="1070"/>
        <w:rPr>
          <w:rFonts w:ascii="Arial" w:hAnsi="Arial" w:cs="Arial"/>
          <w:sz w:val="20"/>
          <w:szCs w:val="20"/>
        </w:rPr>
      </w:pPr>
    </w:p>
    <w:p w14:paraId="3E3D8543" w14:textId="2580CCDF" w:rsidR="00A439F7" w:rsidRDefault="000021C7" w:rsidP="00A439F7">
      <w:pPr>
        <w:pStyle w:val="ListParagraph"/>
        <w:numPr>
          <w:ilvl w:val="3"/>
          <w:numId w:val="15"/>
        </w:numPr>
        <w:rPr>
          <w:rFonts w:ascii="Arial" w:hAnsi="Arial" w:cs="Arial"/>
          <w:sz w:val="20"/>
          <w:szCs w:val="20"/>
        </w:rPr>
      </w:pPr>
      <w:r>
        <w:rPr>
          <w:rFonts w:ascii="Arial" w:hAnsi="Arial" w:cs="Arial"/>
          <w:sz w:val="20"/>
          <w:szCs w:val="20"/>
        </w:rPr>
        <w:t>You are currently unemployed</w:t>
      </w:r>
      <w:r w:rsidR="000B3BCB">
        <w:rPr>
          <w:rFonts w:ascii="Arial" w:hAnsi="Arial" w:cs="Arial"/>
          <w:sz w:val="20"/>
          <w:szCs w:val="20"/>
        </w:rPr>
        <w:t xml:space="preserve">, but have just been offered </w:t>
      </w:r>
      <w:ins w:id="22" w:author="Amy Perfors" w:date="2019-02-05T10:01:00Z">
        <w:r w:rsidR="005E79B0">
          <w:rPr>
            <w:rFonts w:ascii="Arial" w:hAnsi="Arial" w:cs="Arial"/>
            <w:sz w:val="20"/>
            <w:szCs w:val="20"/>
          </w:rPr>
          <w:t>two</w:t>
        </w:r>
      </w:ins>
      <w:del w:id="23" w:author="Amy Perfors" w:date="2019-02-05T10:01:00Z">
        <w:r w:rsidR="000B3BCB" w:rsidDel="005E79B0">
          <w:rPr>
            <w:rFonts w:ascii="Arial" w:hAnsi="Arial" w:cs="Arial"/>
            <w:sz w:val="20"/>
            <w:szCs w:val="20"/>
          </w:rPr>
          <w:delText>a</w:delText>
        </w:r>
      </w:del>
      <w:r w:rsidR="000B3BCB">
        <w:rPr>
          <w:rFonts w:ascii="Arial" w:hAnsi="Arial" w:cs="Arial"/>
          <w:sz w:val="20"/>
          <w:szCs w:val="20"/>
        </w:rPr>
        <w:t xml:space="preserve"> job</w:t>
      </w:r>
      <w:ins w:id="24" w:author="Amy Perfors" w:date="2019-02-05T10:01:00Z">
        <w:r w:rsidR="005E79B0">
          <w:rPr>
            <w:rFonts w:ascii="Arial" w:hAnsi="Arial" w:cs="Arial"/>
            <w:sz w:val="20"/>
            <w:szCs w:val="20"/>
          </w:rPr>
          <w:t xml:space="preserve">s </w:t>
        </w:r>
      </w:ins>
      <w:del w:id="25" w:author="Amy Perfors" w:date="2019-02-05T10:01:00Z">
        <w:r w:rsidR="000B3BCB" w:rsidDel="005E79B0">
          <w:rPr>
            <w:rFonts w:ascii="Arial" w:hAnsi="Arial" w:cs="Arial"/>
            <w:sz w:val="20"/>
            <w:szCs w:val="20"/>
          </w:rPr>
          <w:delText xml:space="preserve"> </w:delText>
        </w:r>
      </w:del>
      <w:r w:rsidR="000B3BCB">
        <w:rPr>
          <w:rFonts w:ascii="Arial" w:hAnsi="Arial" w:cs="Arial"/>
          <w:sz w:val="20"/>
          <w:szCs w:val="20"/>
        </w:rPr>
        <w:t xml:space="preserve">from two </w:t>
      </w:r>
      <w:ins w:id="26" w:author="Amy Perfors" w:date="2019-02-05T10:01:00Z">
        <w:r w:rsidR="005E79B0">
          <w:rPr>
            <w:rFonts w:ascii="Arial" w:hAnsi="Arial" w:cs="Arial"/>
            <w:sz w:val="20"/>
            <w:szCs w:val="20"/>
          </w:rPr>
          <w:t xml:space="preserve">different </w:t>
        </w:r>
      </w:ins>
      <w:r w:rsidR="000B3BCB">
        <w:rPr>
          <w:rFonts w:ascii="Arial" w:hAnsi="Arial" w:cs="Arial"/>
          <w:sz w:val="20"/>
          <w:szCs w:val="20"/>
        </w:rPr>
        <w:t xml:space="preserve">companies: company X and company Y. Both </w:t>
      </w:r>
      <w:r w:rsidR="00FC4878">
        <w:rPr>
          <w:rFonts w:ascii="Arial" w:hAnsi="Arial" w:cs="Arial"/>
          <w:sz w:val="20"/>
          <w:szCs w:val="20"/>
        </w:rPr>
        <w:t xml:space="preserve">companies compete within an extremely small </w:t>
      </w:r>
      <w:proofErr w:type="gramStart"/>
      <w:r w:rsidR="00FC4878">
        <w:rPr>
          <w:rFonts w:ascii="Arial" w:hAnsi="Arial" w:cs="Arial"/>
          <w:sz w:val="20"/>
          <w:szCs w:val="20"/>
        </w:rPr>
        <w:t>market</w:t>
      </w:r>
      <w:proofErr w:type="gramEnd"/>
      <w:r w:rsidR="00FC4878">
        <w:rPr>
          <w:rFonts w:ascii="Arial" w:hAnsi="Arial" w:cs="Arial"/>
          <w:sz w:val="20"/>
          <w:szCs w:val="20"/>
        </w:rPr>
        <w:t xml:space="preserve"> so you know that only one of them </w:t>
      </w:r>
      <w:ins w:id="27" w:author="Amy Perfors" w:date="2019-02-05T10:00:00Z">
        <w:r w:rsidR="005E79B0">
          <w:rPr>
            <w:rFonts w:ascii="Arial" w:hAnsi="Arial" w:cs="Arial"/>
            <w:sz w:val="20"/>
            <w:szCs w:val="20"/>
          </w:rPr>
          <w:t xml:space="preserve">will end up being successful in the long run; the other is almost certain to go out of business within a few years. </w:t>
        </w:r>
      </w:ins>
      <w:del w:id="28" w:author="Amy Perfors" w:date="2019-02-05T10:00:00Z">
        <w:r w:rsidR="00FC4878" w:rsidDel="005E79B0">
          <w:rPr>
            <w:rFonts w:ascii="Arial" w:hAnsi="Arial" w:cs="Arial"/>
            <w:sz w:val="20"/>
            <w:szCs w:val="20"/>
          </w:rPr>
          <w:delText>can be successful and be able to provide you with an ongoing high salary for many years into the future.</w:delText>
        </w:r>
        <w:r w:rsidR="00FC4878" w:rsidRPr="00FC4878" w:rsidDel="005E79B0">
          <w:rPr>
            <w:rFonts w:ascii="Arial" w:hAnsi="Arial" w:cs="Arial"/>
            <w:sz w:val="20"/>
            <w:szCs w:val="20"/>
          </w:rPr>
          <w:delText xml:space="preserve"> </w:delText>
        </w:r>
        <w:r w:rsidR="00FC4878" w:rsidDel="005E79B0">
          <w:rPr>
            <w:rFonts w:ascii="Arial" w:hAnsi="Arial" w:cs="Arial"/>
            <w:sz w:val="20"/>
            <w:szCs w:val="20"/>
          </w:rPr>
          <w:delText xml:space="preserve"> </w:delText>
        </w:r>
      </w:del>
      <w:r w:rsidR="00FC4878">
        <w:rPr>
          <w:rFonts w:ascii="Arial" w:hAnsi="Arial" w:cs="Arial"/>
          <w:sz w:val="20"/>
          <w:szCs w:val="20"/>
        </w:rPr>
        <w:t xml:space="preserve">Which of the following </w:t>
      </w:r>
      <w:r w:rsidR="00FC4878" w:rsidRPr="000E0BCC">
        <w:rPr>
          <w:rFonts w:ascii="Arial" w:hAnsi="Arial" w:cs="Arial"/>
          <w:sz w:val="20"/>
          <w:szCs w:val="20"/>
        </w:rPr>
        <w:t>situations do you hope is true?</w:t>
      </w:r>
    </w:p>
    <w:p w14:paraId="1F273594" w14:textId="77777777" w:rsidR="00FC4878" w:rsidRDefault="00FC4878" w:rsidP="00FC4878">
      <w:pPr>
        <w:pStyle w:val="ListParagraph"/>
        <w:ind w:left="360"/>
        <w:rPr>
          <w:rFonts w:ascii="Arial" w:hAnsi="Arial" w:cs="Arial"/>
          <w:sz w:val="20"/>
          <w:szCs w:val="20"/>
        </w:rPr>
      </w:pPr>
    </w:p>
    <w:p w14:paraId="7412F913" w14:textId="4B171371" w:rsidR="00FC4878" w:rsidRPr="000E0BCC" w:rsidRDefault="00FC4878" w:rsidP="00FC4878">
      <w:pPr>
        <w:pStyle w:val="ListParagraph"/>
        <w:numPr>
          <w:ilvl w:val="0"/>
          <w:numId w:val="28"/>
        </w:numPr>
        <w:rPr>
          <w:rFonts w:ascii="Arial" w:hAnsi="Arial" w:cs="Arial"/>
          <w:sz w:val="20"/>
          <w:szCs w:val="20"/>
        </w:rPr>
      </w:pPr>
      <w:r w:rsidRPr="000E0BCC">
        <w:rPr>
          <w:rFonts w:ascii="Arial" w:hAnsi="Arial" w:cs="Arial"/>
          <w:sz w:val="20"/>
          <w:szCs w:val="20"/>
        </w:rPr>
        <w:t xml:space="preserve">There is a 50% that </w:t>
      </w:r>
      <w:r>
        <w:rPr>
          <w:rFonts w:ascii="Arial" w:hAnsi="Arial" w:cs="Arial"/>
          <w:sz w:val="20"/>
          <w:szCs w:val="20"/>
        </w:rPr>
        <w:t>company</w:t>
      </w:r>
      <w:r w:rsidRPr="000E0BCC">
        <w:rPr>
          <w:rFonts w:ascii="Arial" w:hAnsi="Arial" w:cs="Arial"/>
          <w:sz w:val="20"/>
          <w:szCs w:val="20"/>
        </w:rPr>
        <w:t xml:space="preserve"> X will </w:t>
      </w:r>
      <w:r>
        <w:rPr>
          <w:rFonts w:ascii="Arial" w:hAnsi="Arial" w:cs="Arial"/>
          <w:sz w:val="20"/>
          <w:szCs w:val="20"/>
        </w:rPr>
        <w:t>be successful</w:t>
      </w:r>
      <w:r w:rsidRPr="000E0BCC">
        <w:rPr>
          <w:rFonts w:ascii="Arial" w:hAnsi="Arial" w:cs="Arial"/>
          <w:sz w:val="20"/>
          <w:szCs w:val="20"/>
        </w:rPr>
        <w:t xml:space="preserve"> and a 50% chance that </w:t>
      </w:r>
      <w:r>
        <w:rPr>
          <w:rFonts w:ascii="Arial" w:hAnsi="Arial" w:cs="Arial"/>
          <w:sz w:val="20"/>
          <w:szCs w:val="20"/>
        </w:rPr>
        <w:t>company</w:t>
      </w:r>
      <w:r w:rsidRPr="000E0BCC">
        <w:rPr>
          <w:rFonts w:ascii="Arial" w:hAnsi="Arial" w:cs="Arial"/>
          <w:sz w:val="20"/>
          <w:szCs w:val="20"/>
        </w:rPr>
        <w:t xml:space="preserve"> Y will</w:t>
      </w:r>
      <w:r>
        <w:rPr>
          <w:rFonts w:ascii="Arial" w:hAnsi="Arial" w:cs="Arial"/>
          <w:sz w:val="20"/>
          <w:szCs w:val="20"/>
        </w:rPr>
        <w:t xml:space="preserve"> be successful. </w:t>
      </w:r>
    </w:p>
    <w:p w14:paraId="0643DA1B" w14:textId="6ADEDE04" w:rsidR="00FC4878" w:rsidRPr="00FC4878" w:rsidRDefault="00FC4878" w:rsidP="00FC4878">
      <w:pPr>
        <w:pStyle w:val="ListParagraph"/>
        <w:numPr>
          <w:ilvl w:val="0"/>
          <w:numId w:val="28"/>
        </w:numPr>
        <w:rPr>
          <w:rFonts w:ascii="Arial" w:hAnsi="Arial" w:cs="Arial"/>
          <w:sz w:val="20"/>
          <w:szCs w:val="20"/>
        </w:rPr>
      </w:pPr>
      <w:r w:rsidRPr="000E0BCC">
        <w:rPr>
          <w:rFonts w:ascii="Arial" w:hAnsi="Arial" w:cs="Arial"/>
          <w:sz w:val="20"/>
          <w:szCs w:val="20"/>
        </w:rPr>
        <w:t xml:space="preserve">Either </w:t>
      </w:r>
      <w:r>
        <w:rPr>
          <w:rFonts w:ascii="Arial" w:hAnsi="Arial" w:cs="Arial"/>
          <w:sz w:val="20"/>
          <w:szCs w:val="20"/>
        </w:rPr>
        <w:t>company</w:t>
      </w:r>
      <w:r w:rsidRPr="000E0BCC">
        <w:rPr>
          <w:rFonts w:ascii="Arial" w:hAnsi="Arial" w:cs="Arial"/>
          <w:sz w:val="20"/>
          <w:szCs w:val="20"/>
        </w:rPr>
        <w:t xml:space="preserve"> X or</w:t>
      </w:r>
      <w:r>
        <w:rPr>
          <w:rFonts w:ascii="Arial" w:hAnsi="Arial" w:cs="Arial"/>
          <w:sz w:val="20"/>
          <w:szCs w:val="20"/>
        </w:rPr>
        <w:t xml:space="preserve"> </w:t>
      </w:r>
      <w:del w:id="29" w:author="Amy Perfors" w:date="2019-02-05T10:02:00Z">
        <w:r w:rsidDel="00B1394A">
          <w:rPr>
            <w:rFonts w:ascii="Arial" w:hAnsi="Arial" w:cs="Arial"/>
            <w:sz w:val="20"/>
            <w:szCs w:val="20"/>
          </w:rPr>
          <w:delText xml:space="preserve">company </w:delText>
        </w:r>
      </w:del>
      <w:r w:rsidRPr="000E0BCC">
        <w:rPr>
          <w:rFonts w:ascii="Arial" w:hAnsi="Arial" w:cs="Arial"/>
          <w:sz w:val="20"/>
          <w:szCs w:val="20"/>
        </w:rPr>
        <w:t xml:space="preserve">Y will </w:t>
      </w:r>
      <w:r>
        <w:rPr>
          <w:rFonts w:ascii="Arial" w:hAnsi="Arial" w:cs="Arial"/>
          <w:sz w:val="20"/>
          <w:szCs w:val="20"/>
        </w:rPr>
        <w:t xml:space="preserve">be </w:t>
      </w:r>
      <w:commentRangeStart w:id="30"/>
      <w:r>
        <w:rPr>
          <w:rFonts w:ascii="Arial" w:hAnsi="Arial" w:cs="Arial"/>
          <w:sz w:val="20"/>
          <w:szCs w:val="20"/>
        </w:rPr>
        <w:t>successful</w:t>
      </w:r>
      <w:commentRangeEnd w:id="30"/>
      <w:r w:rsidR="00B1394A">
        <w:rPr>
          <w:rStyle w:val="CommentReference"/>
        </w:rPr>
        <w:commentReference w:id="30"/>
      </w:r>
      <w:ins w:id="31" w:author="Amy Perfors" w:date="2019-02-05T10:02:00Z">
        <w:r w:rsidR="00B1394A">
          <w:rPr>
            <w:rFonts w:ascii="Arial" w:hAnsi="Arial" w:cs="Arial"/>
            <w:sz w:val="20"/>
            <w:szCs w:val="20"/>
          </w:rPr>
          <w:t>,</w:t>
        </w:r>
      </w:ins>
      <w:r w:rsidR="00246A7E">
        <w:rPr>
          <w:rFonts w:ascii="Arial" w:hAnsi="Arial" w:cs="Arial"/>
          <w:sz w:val="20"/>
          <w:szCs w:val="20"/>
        </w:rPr>
        <w:t xml:space="preserve"> </w:t>
      </w:r>
      <w:del w:id="32" w:author="Amy Perfors" w:date="2019-02-05T10:02:00Z">
        <w:r w:rsidR="00246A7E" w:rsidDel="00B1394A">
          <w:rPr>
            <w:rFonts w:ascii="Arial" w:hAnsi="Arial" w:cs="Arial"/>
            <w:sz w:val="20"/>
            <w:szCs w:val="20"/>
          </w:rPr>
          <w:delText>(but not both)</w:delText>
        </w:r>
        <w:r w:rsidRPr="000E0BCC" w:rsidDel="00B1394A">
          <w:rPr>
            <w:rFonts w:ascii="Arial" w:hAnsi="Arial" w:cs="Arial"/>
            <w:sz w:val="20"/>
            <w:szCs w:val="20"/>
          </w:rPr>
          <w:delText xml:space="preserve">, </w:delText>
        </w:r>
      </w:del>
      <w:r w:rsidRPr="000E0BCC">
        <w:rPr>
          <w:rFonts w:ascii="Arial" w:hAnsi="Arial" w:cs="Arial"/>
          <w:sz w:val="20"/>
          <w:szCs w:val="20"/>
        </w:rPr>
        <w:t xml:space="preserve">but you do not know the exact probabilities.  </w:t>
      </w:r>
    </w:p>
    <w:p w14:paraId="4CBC486A" w14:textId="77777777" w:rsidR="000021C7" w:rsidRDefault="000021C7" w:rsidP="000021C7">
      <w:pPr>
        <w:pStyle w:val="ListParagraph"/>
        <w:ind w:left="360"/>
        <w:rPr>
          <w:rFonts w:ascii="Arial" w:hAnsi="Arial" w:cs="Arial"/>
          <w:sz w:val="20"/>
          <w:szCs w:val="20"/>
        </w:rPr>
      </w:pPr>
    </w:p>
    <w:p w14:paraId="7F561F8C" w14:textId="729FB3A1" w:rsidR="000B3BCB" w:rsidRDefault="000021C7" w:rsidP="00FC4878">
      <w:pPr>
        <w:pStyle w:val="ListParagraph"/>
        <w:numPr>
          <w:ilvl w:val="0"/>
          <w:numId w:val="27"/>
        </w:numPr>
        <w:rPr>
          <w:rFonts w:ascii="Arial" w:hAnsi="Arial" w:cs="Arial"/>
          <w:sz w:val="20"/>
          <w:szCs w:val="20"/>
        </w:rPr>
      </w:pPr>
      <w:r>
        <w:rPr>
          <w:rFonts w:ascii="Arial" w:hAnsi="Arial" w:cs="Arial"/>
          <w:sz w:val="20"/>
          <w:szCs w:val="20"/>
        </w:rPr>
        <w:t xml:space="preserve">You have just </w:t>
      </w:r>
      <w:del w:id="33" w:author="Amy Perfors" w:date="2019-02-05T10:04:00Z">
        <w:r w:rsidDel="00B1394A">
          <w:rPr>
            <w:rFonts w:ascii="Arial" w:hAnsi="Arial" w:cs="Arial"/>
            <w:sz w:val="20"/>
            <w:szCs w:val="20"/>
          </w:rPr>
          <w:delText>completed another successful year at work. Based on this success, your boss</w:delText>
        </w:r>
      </w:del>
      <w:ins w:id="34" w:author="Amy Perfors" w:date="2019-02-05T10:04:00Z">
        <w:r w:rsidR="00B1394A">
          <w:rPr>
            <w:rFonts w:ascii="Arial" w:hAnsi="Arial" w:cs="Arial"/>
            <w:sz w:val="20"/>
            <w:szCs w:val="20"/>
          </w:rPr>
          <w:t xml:space="preserve">been offered a </w:t>
        </w:r>
      </w:ins>
      <w:del w:id="35" w:author="Amy Perfors" w:date="2019-02-05T10:04:00Z">
        <w:r w:rsidDel="00B1394A">
          <w:rPr>
            <w:rFonts w:ascii="Arial" w:hAnsi="Arial" w:cs="Arial"/>
            <w:sz w:val="20"/>
            <w:szCs w:val="20"/>
          </w:rPr>
          <w:delText xml:space="preserve"> offers you a </w:delText>
        </w:r>
      </w:del>
      <w:r>
        <w:rPr>
          <w:rFonts w:ascii="Arial" w:hAnsi="Arial" w:cs="Arial"/>
          <w:sz w:val="20"/>
          <w:szCs w:val="20"/>
        </w:rPr>
        <w:t>promotion</w:t>
      </w:r>
      <w:ins w:id="36" w:author="Amy Perfors" w:date="2019-02-05T10:04:00Z">
        <w:r w:rsidR="00B1394A">
          <w:rPr>
            <w:rFonts w:ascii="Arial" w:hAnsi="Arial" w:cs="Arial"/>
            <w:sz w:val="20"/>
            <w:szCs w:val="20"/>
          </w:rPr>
          <w:t xml:space="preserve"> at work along with the choice of becoming head of department X or head of department </w:t>
        </w:r>
        <w:proofErr w:type="gramStart"/>
        <w:r w:rsidR="00B1394A">
          <w:rPr>
            <w:rFonts w:ascii="Arial" w:hAnsi="Arial" w:cs="Arial"/>
            <w:sz w:val="20"/>
            <w:szCs w:val="20"/>
          </w:rPr>
          <w:t xml:space="preserve">Y. </w:t>
        </w:r>
      </w:ins>
      <w:proofErr w:type="gramEnd"/>
      <w:ins w:id="37" w:author="Amy Perfors" w:date="2019-02-05T10:05:00Z">
        <w:r w:rsidR="00B1394A">
          <w:rPr>
            <w:rFonts w:ascii="Arial" w:hAnsi="Arial" w:cs="Arial"/>
            <w:sz w:val="20"/>
            <w:szCs w:val="20"/>
          </w:rPr>
          <w:t>Your boss tells you that his boss is planning on heavily</w:t>
        </w:r>
      </w:ins>
      <w:ins w:id="38" w:author="Amy Perfors" w:date="2019-02-05T10:06:00Z">
        <w:r w:rsidR="00B1394A">
          <w:rPr>
            <w:rFonts w:ascii="Arial" w:hAnsi="Arial" w:cs="Arial"/>
            <w:sz w:val="20"/>
            <w:szCs w:val="20"/>
          </w:rPr>
          <w:t xml:space="preserve"> supporting </w:t>
        </w:r>
      </w:ins>
      <w:ins w:id="39" w:author="Amy Perfors" w:date="2019-02-05T10:05:00Z">
        <w:r w:rsidR="00B1394A">
          <w:rPr>
            <w:rFonts w:ascii="Arial" w:hAnsi="Arial" w:cs="Arial"/>
            <w:sz w:val="20"/>
            <w:szCs w:val="20"/>
          </w:rPr>
          <w:t xml:space="preserve">only one of these departments, but he does not know which </w:t>
        </w:r>
        <w:commentRangeStart w:id="40"/>
        <w:r w:rsidR="00B1394A">
          <w:rPr>
            <w:rFonts w:ascii="Arial" w:hAnsi="Arial" w:cs="Arial"/>
            <w:sz w:val="20"/>
            <w:szCs w:val="20"/>
          </w:rPr>
          <w:t>one</w:t>
        </w:r>
      </w:ins>
      <w:commentRangeEnd w:id="40"/>
      <w:ins w:id="41" w:author="Amy Perfors" w:date="2019-02-05T10:06:00Z">
        <w:r w:rsidR="00B1394A">
          <w:rPr>
            <w:rStyle w:val="CommentReference"/>
          </w:rPr>
          <w:commentReference w:id="40"/>
        </w:r>
      </w:ins>
      <w:ins w:id="42" w:author="Amy Perfors" w:date="2019-02-05T10:05:00Z">
        <w:r w:rsidR="00B1394A">
          <w:rPr>
            <w:rFonts w:ascii="Arial" w:hAnsi="Arial" w:cs="Arial"/>
            <w:sz w:val="20"/>
            <w:szCs w:val="20"/>
          </w:rPr>
          <w:t xml:space="preserve">. </w:t>
        </w:r>
      </w:ins>
      <w:del w:id="43" w:author="Amy Perfors" w:date="2019-02-05T10:04:00Z">
        <w:r w:rsidDel="00B1394A">
          <w:rPr>
            <w:rFonts w:ascii="Arial" w:hAnsi="Arial" w:cs="Arial"/>
            <w:sz w:val="20"/>
            <w:szCs w:val="20"/>
          </w:rPr>
          <w:delText xml:space="preserve">. </w:delText>
        </w:r>
        <w:r w:rsidR="000B3BCB" w:rsidDel="00B1394A">
          <w:rPr>
            <w:rFonts w:ascii="Arial" w:hAnsi="Arial" w:cs="Arial"/>
            <w:sz w:val="20"/>
            <w:szCs w:val="20"/>
          </w:rPr>
          <w:delText xml:space="preserve"> </w:delText>
        </w:r>
        <w:r w:rsidDel="00B1394A">
          <w:rPr>
            <w:rFonts w:ascii="Arial" w:hAnsi="Arial" w:cs="Arial"/>
            <w:sz w:val="20"/>
            <w:szCs w:val="20"/>
          </w:rPr>
          <w:delText xml:space="preserve">However, your boss gives you </w:delText>
        </w:r>
        <w:r w:rsidR="000B3BCB" w:rsidDel="00B1394A">
          <w:rPr>
            <w:rFonts w:ascii="Arial" w:hAnsi="Arial" w:cs="Arial"/>
            <w:sz w:val="20"/>
            <w:szCs w:val="20"/>
          </w:rPr>
          <w:delText>a choice</w:delText>
        </w:r>
        <w:r w:rsidDel="00B1394A">
          <w:rPr>
            <w:rFonts w:ascii="Arial" w:hAnsi="Arial" w:cs="Arial"/>
            <w:sz w:val="20"/>
            <w:szCs w:val="20"/>
          </w:rPr>
          <w:delText>:</w:delText>
        </w:r>
        <w:r w:rsidR="000B3BCB" w:rsidDel="00B1394A">
          <w:rPr>
            <w:rFonts w:ascii="Arial" w:hAnsi="Arial" w:cs="Arial"/>
            <w:sz w:val="20"/>
            <w:szCs w:val="20"/>
          </w:rPr>
          <w:delText xml:space="preserve"> you can become either head of department X or head of department Y. </w:delText>
        </w:r>
        <w:r w:rsidDel="00B1394A">
          <w:rPr>
            <w:rFonts w:ascii="Arial" w:hAnsi="Arial" w:cs="Arial"/>
            <w:sz w:val="20"/>
            <w:szCs w:val="20"/>
          </w:rPr>
          <w:delText xml:space="preserve"> </w:delText>
        </w:r>
      </w:del>
      <w:del w:id="44" w:author="Amy Perfors" w:date="2019-02-05T10:06:00Z">
        <w:r w:rsidDel="00B1394A">
          <w:rPr>
            <w:rFonts w:ascii="Arial" w:hAnsi="Arial" w:cs="Arial"/>
            <w:sz w:val="20"/>
            <w:szCs w:val="20"/>
          </w:rPr>
          <w:delText xml:space="preserve">From your perusal of the company’s financial statements and the present macroeconomic conditions you ascertain that one of these </w:delText>
        </w:r>
        <w:r w:rsidR="000B3BCB" w:rsidDel="00B1394A">
          <w:rPr>
            <w:rFonts w:ascii="Arial" w:hAnsi="Arial" w:cs="Arial"/>
            <w:sz w:val="20"/>
            <w:szCs w:val="20"/>
          </w:rPr>
          <w:delText xml:space="preserve">departments is extremely likely to undergo breakneck growth in the following years and such growth is almost certain to result in very large financial bonuses accruing to that head of department. </w:delText>
        </w:r>
      </w:del>
      <w:r w:rsidR="000B3BCB">
        <w:rPr>
          <w:rFonts w:ascii="Arial" w:hAnsi="Arial" w:cs="Arial"/>
          <w:sz w:val="20"/>
          <w:szCs w:val="20"/>
        </w:rPr>
        <w:t xml:space="preserve">Which of the following </w:t>
      </w:r>
      <w:r w:rsidR="000B3BCB" w:rsidRPr="000E0BCC">
        <w:rPr>
          <w:rFonts w:ascii="Arial" w:hAnsi="Arial" w:cs="Arial"/>
          <w:sz w:val="20"/>
          <w:szCs w:val="20"/>
        </w:rPr>
        <w:t>situations do you hope is true?</w:t>
      </w:r>
    </w:p>
    <w:p w14:paraId="26052CC1" w14:textId="77777777" w:rsidR="000B3BCB" w:rsidRPr="00917796" w:rsidRDefault="000B3BCB" w:rsidP="000B3BCB">
      <w:pPr>
        <w:pStyle w:val="ListParagraph"/>
        <w:ind w:left="360"/>
        <w:rPr>
          <w:rFonts w:ascii="Arial" w:hAnsi="Arial" w:cs="Arial"/>
          <w:sz w:val="20"/>
          <w:szCs w:val="20"/>
        </w:rPr>
      </w:pPr>
    </w:p>
    <w:p w14:paraId="2F92BB5C" w14:textId="64272772" w:rsidR="000B3BCB" w:rsidRPr="000E0BCC" w:rsidRDefault="000B3BCB" w:rsidP="000B3BCB">
      <w:pPr>
        <w:pStyle w:val="ListParagraph"/>
        <w:numPr>
          <w:ilvl w:val="0"/>
          <w:numId w:val="26"/>
        </w:numPr>
        <w:ind w:left="709"/>
        <w:rPr>
          <w:rFonts w:ascii="Arial" w:hAnsi="Arial" w:cs="Arial"/>
          <w:sz w:val="20"/>
          <w:szCs w:val="20"/>
        </w:rPr>
      </w:pPr>
      <w:bookmarkStart w:id="45" w:name="_Hlk536377858"/>
      <w:r w:rsidRPr="000E0BCC">
        <w:rPr>
          <w:rFonts w:ascii="Arial" w:hAnsi="Arial" w:cs="Arial"/>
          <w:sz w:val="20"/>
          <w:szCs w:val="20"/>
        </w:rPr>
        <w:t>There is a 50%</w:t>
      </w:r>
      <w:ins w:id="46" w:author="Amy Perfors" w:date="2019-02-05T10:07:00Z">
        <w:r w:rsidR="00B1394A">
          <w:rPr>
            <w:rFonts w:ascii="Arial" w:hAnsi="Arial" w:cs="Arial"/>
            <w:sz w:val="20"/>
            <w:szCs w:val="20"/>
          </w:rPr>
          <w:t xml:space="preserve"> chance</w:t>
        </w:r>
      </w:ins>
      <w:r w:rsidRPr="000E0BCC">
        <w:rPr>
          <w:rFonts w:ascii="Arial" w:hAnsi="Arial" w:cs="Arial"/>
          <w:sz w:val="20"/>
          <w:szCs w:val="20"/>
        </w:rPr>
        <w:t xml:space="preserve"> that </w:t>
      </w:r>
      <w:r>
        <w:rPr>
          <w:rFonts w:ascii="Arial" w:hAnsi="Arial" w:cs="Arial"/>
          <w:sz w:val="20"/>
          <w:szCs w:val="20"/>
        </w:rPr>
        <w:t>department</w:t>
      </w:r>
      <w:r w:rsidRPr="000E0BCC">
        <w:rPr>
          <w:rFonts w:ascii="Arial" w:hAnsi="Arial" w:cs="Arial"/>
          <w:sz w:val="20"/>
          <w:szCs w:val="20"/>
        </w:rPr>
        <w:t xml:space="preserve"> X will </w:t>
      </w:r>
      <w:del w:id="47" w:author="Amy Perfors" w:date="2019-02-05T10:07:00Z">
        <w:r w:rsidDel="00B1394A">
          <w:rPr>
            <w:rFonts w:ascii="Arial" w:hAnsi="Arial" w:cs="Arial"/>
            <w:sz w:val="20"/>
            <w:szCs w:val="20"/>
          </w:rPr>
          <w:delText>grow exponentially</w:delText>
        </w:r>
      </w:del>
      <w:ins w:id="48" w:author="Amy Perfors" w:date="2019-02-05T10:07:00Z">
        <w:r w:rsidR="00B1394A">
          <w:rPr>
            <w:rFonts w:ascii="Arial" w:hAnsi="Arial" w:cs="Arial"/>
            <w:sz w:val="20"/>
            <w:szCs w:val="20"/>
          </w:rPr>
          <w:t>be highly supported</w:t>
        </w:r>
      </w:ins>
      <w:r w:rsidRPr="000E0BCC">
        <w:rPr>
          <w:rFonts w:ascii="Arial" w:hAnsi="Arial" w:cs="Arial"/>
          <w:sz w:val="20"/>
          <w:szCs w:val="20"/>
        </w:rPr>
        <w:t xml:space="preserve"> and a 50% chance that </w:t>
      </w:r>
      <w:del w:id="49" w:author="Amy Perfors" w:date="2019-02-05T10:07:00Z">
        <w:r w:rsidRPr="000E0BCC" w:rsidDel="00B1394A">
          <w:rPr>
            <w:rFonts w:ascii="Arial" w:hAnsi="Arial" w:cs="Arial"/>
            <w:sz w:val="20"/>
            <w:szCs w:val="20"/>
          </w:rPr>
          <w:delText xml:space="preserve">Stock </w:delText>
        </w:r>
      </w:del>
      <w:ins w:id="50" w:author="Amy Perfors" w:date="2019-02-05T10:07:00Z">
        <w:r w:rsidR="00B1394A">
          <w:rPr>
            <w:rFonts w:ascii="Arial" w:hAnsi="Arial" w:cs="Arial"/>
            <w:sz w:val="20"/>
            <w:szCs w:val="20"/>
          </w:rPr>
          <w:t>department</w:t>
        </w:r>
        <w:r w:rsidR="00B1394A" w:rsidRPr="000E0BCC">
          <w:rPr>
            <w:rFonts w:ascii="Arial" w:hAnsi="Arial" w:cs="Arial"/>
            <w:sz w:val="20"/>
            <w:szCs w:val="20"/>
          </w:rPr>
          <w:t xml:space="preserve"> </w:t>
        </w:r>
      </w:ins>
      <w:r w:rsidRPr="000E0BCC">
        <w:rPr>
          <w:rFonts w:ascii="Arial" w:hAnsi="Arial" w:cs="Arial"/>
          <w:sz w:val="20"/>
          <w:szCs w:val="20"/>
        </w:rPr>
        <w:t>Y will</w:t>
      </w:r>
      <w:r>
        <w:rPr>
          <w:rFonts w:ascii="Arial" w:hAnsi="Arial" w:cs="Arial"/>
          <w:sz w:val="20"/>
          <w:szCs w:val="20"/>
        </w:rPr>
        <w:t xml:space="preserve"> </w:t>
      </w:r>
      <w:del w:id="51" w:author="Amy Perfors" w:date="2019-02-05T10:07:00Z">
        <w:r w:rsidDel="00B1394A">
          <w:rPr>
            <w:rFonts w:ascii="Arial" w:hAnsi="Arial" w:cs="Arial"/>
            <w:sz w:val="20"/>
            <w:szCs w:val="20"/>
          </w:rPr>
          <w:delText>grow exponentially</w:delText>
        </w:r>
      </w:del>
      <w:ins w:id="52" w:author="Amy Perfors" w:date="2019-02-05T10:07:00Z">
        <w:r w:rsidR="00B1394A">
          <w:rPr>
            <w:rFonts w:ascii="Arial" w:hAnsi="Arial" w:cs="Arial"/>
            <w:sz w:val="20"/>
            <w:szCs w:val="20"/>
          </w:rPr>
          <w:t>be highly supported</w:t>
        </w:r>
      </w:ins>
      <w:r w:rsidRPr="000E0BCC">
        <w:rPr>
          <w:rFonts w:ascii="Arial" w:hAnsi="Arial" w:cs="Arial"/>
          <w:sz w:val="20"/>
          <w:szCs w:val="20"/>
        </w:rPr>
        <w:t>.</w:t>
      </w:r>
    </w:p>
    <w:p w14:paraId="2B2A8AB2" w14:textId="4F1646BA" w:rsidR="000B3BCB" w:rsidRDefault="000B3BCB" w:rsidP="000B3BCB">
      <w:pPr>
        <w:pStyle w:val="ListParagraph"/>
        <w:numPr>
          <w:ilvl w:val="0"/>
          <w:numId w:val="26"/>
        </w:numPr>
        <w:ind w:left="709"/>
        <w:rPr>
          <w:rFonts w:ascii="Arial" w:hAnsi="Arial" w:cs="Arial"/>
          <w:sz w:val="20"/>
          <w:szCs w:val="20"/>
        </w:rPr>
      </w:pPr>
      <w:r w:rsidRPr="000E0BCC">
        <w:rPr>
          <w:rFonts w:ascii="Arial" w:hAnsi="Arial" w:cs="Arial"/>
          <w:sz w:val="20"/>
          <w:szCs w:val="20"/>
        </w:rPr>
        <w:t xml:space="preserve">Either </w:t>
      </w:r>
      <w:r>
        <w:rPr>
          <w:rFonts w:ascii="Arial" w:hAnsi="Arial" w:cs="Arial"/>
          <w:sz w:val="20"/>
          <w:szCs w:val="20"/>
        </w:rPr>
        <w:t>department</w:t>
      </w:r>
      <w:r w:rsidRPr="000E0BCC">
        <w:rPr>
          <w:rFonts w:ascii="Arial" w:hAnsi="Arial" w:cs="Arial"/>
          <w:sz w:val="20"/>
          <w:szCs w:val="20"/>
        </w:rPr>
        <w:t xml:space="preserve"> X or</w:t>
      </w:r>
      <w:r>
        <w:rPr>
          <w:rFonts w:ascii="Arial" w:hAnsi="Arial" w:cs="Arial"/>
          <w:sz w:val="20"/>
          <w:szCs w:val="20"/>
        </w:rPr>
        <w:t xml:space="preserve"> department</w:t>
      </w:r>
      <w:r w:rsidRPr="000E0BCC">
        <w:rPr>
          <w:rFonts w:ascii="Arial" w:hAnsi="Arial" w:cs="Arial"/>
          <w:sz w:val="20"/>
          <w:szCs w:val="20"/>
        </w:rPr>
        <w:t xml:space="preserve"> Y will </w:t>
      </w:r>
      <w:del w:id="53" w:author="Amy Perfors" w:date="2019-02-05T10:07:00Z">
        <w:r w:rsidDel="00B1394A">
          <w:rPr>
            <w:rFonts w:ascii="Arial" w:hAnsi="Arial" w:cs="Arial"/>
            <w:sz w:val="20"/>
            <w:szCs w:val="20"/>
          </w:rPr>
          <w:delText>grow exponentially</w:delText>
        </w:r>
      </w:del>
      <w:ins w:id="54" w:author="Amy Perfors" w:date="2019-02-05T10:07:00Z">
        <w:r w:rsidR="00B1394A">
          <w:rPr>
            <w:rFonts w:ascii="Arial" w:hAnsi="Arial" w:cs="Arial"/>
            <w:sz w:val="20"/>
            <w:szCs w:val="20"/>
          </w:rPr>
          <w:t>be highly supported</w:t>
        </w:r>
      </w:ins>
      <w:r w:rsidRPr="000E0BCC">
        <w:rPr>
          <w:rFonts w:ascii="Arial" w:hAnsi="Arial" w:cs="Arial"/>
          <w:sz w:val="20"/>
          <w:szCs w:val="20"/>
        </w:rPr>
        <w:t xml:space="preserve">, but you do not know the exact probabilities.  </w:t>
      </w:r>
    </w:p>
    <w:bookmarkEnd w:id="45"/>
    <w:p w14:paraId="6776E939" w14:textId="77777777" w:rsidR="000B3BCB" w:rsidRDefault="000B3BCB" w:rsidP="000B3BCB">
      <w:pPr>
        <w:pStyle w:val="ListParagraph"/>
        <w:ind w:left="709"/>
        <w:rPr>
          <w:rFonts w:ascii="Arial" w:hAnsi="Arial" w:cs="Arial"/>
          <w:sz w:val="20"/>
          <w:szCs w:val="20"/>
        </w:rPr>
      </w:pPr>
    </w:p>
    <w:p w14:paraId="2455A35B" w14:textId="3813D691" w:rsidR="000021C7" w:rsidRDefault="00CB5CBB" w:rsidP="00FC4878">
      <w:pPr>
        <w:pStyle w:val="ListParagraph"/>
        <w:numPr>
          <w:ilvl w:val="0"/>
          <w:numId w:val="27"/>
        </w:numPr>
        <w:rPr>
          <w:rFonts w:ascii="Arial" w:hAnsi="Arial" w:cs="Arial"/>
          <w:sz w:val="20"/>
          <w:szCs w:val="20"/>
        </w:rPr>
      </w:pPr>
      <w:r>
        <w:rPr>
          <w:rFonts w:ascii="Arial" w:hAnsi="Arial" w:cs="Arial"/>
          <w:sz w:val="20"/>
          <w:szCs w:val="20"/>
        </w:rPr>
        <w:t xml:space="preserve">Within your friend group, there are two people that you are romantically interested in: Person X and Person Y.  </w:t>
      </w:r>
      <w:ins w:id="55" w:author="Amy Perfors" w:date="2019-02-05T10:10:00Z">
        <w:r w:rsidR="00B1394A">
          <w:rPr>
            <w:rFonts w:ascii="Arial" w:hAnsi="Arial" w:cs="Arial"/>
            <w:sz w:val="20"/>
            <w:szCs w:val="20"/>
          </w:rPr>
          <w:t>A mutual friend</w:t>
        </w:r>
      </w:ins>
      <w:ins w:id="56" w:author="Amy Perfors" w:date="2019-02-05T10:11:00Z">
        <w:r w:rsidR="00B1394A">
          <w:rPr>
            <w:rFonts w:ascii="Arial" w:hAnsi="Arial" w:cs="Arial"/>
            <w:sz w:val="20"/>
            <w:szCs w:val="20"/>
          </w:rPr>
          <w:t>, Bob,</w:t>
        </w:r>
      </w:ins>
      <w:ins w:id="57" w:author="Amy Perfors" w:date="2019-02-05T10:10:00Z">
        <w:r w:rsidR="00B1394A">
          <w:rPr>
            <w:rFonts w:ascii="Arial" w:hAnsi="Arial" w:cs="Arial"/>
            <w:sz w:val="20"/>
            <w:szCs w:val="20"/>
          </w:rPr>
          <w:t xml:space="preserve"> tells you that </w:t>
        </w:r>
      </w:ins>
      <w:ins w:id="58" w:author="Amy Perfors" w:date="2019-02-05T10:11:00Z">
        <w:r w:rsidR="00B1394A">
          <w:rPr>
            <w:rFonts w:ascii="Arial" w:hAnsi="Arial" w:cs="Arial"/>
            <w:sz w:val="20"/>
            <w:szCs w:val="20"/>
          </w:rPr>
          <w:t xml:space="preserve">one of them has </w:t>
        </w:r>
      </w:ins>
      <w:ins w:id="59" w:author="Amy Perfors" w:date="2019-02-05T10:12:00Z">
        <w:r w:rsidR="00B1394A">
          <w:rPr>
            <w:rFonts w:ascii="Arial" w:hAnsi="Arial" w:cs="Arial"/>
            <w:sz w:val="20"/>
            <w:szCs w:val="20"/>
          </w:rPr>
          <w:t xml:space="preserve">privately </w:t>
        </w:r>
      </w:ins>
      <w:ins w:id="60" w:author="Amy Perfors" w:date="2019-02-05T10:11:00Z">
        <w:r w:rsidR="00B1394A">
          <w:rPr>
            <w:rFonts w:ascii="Arial" w:hAnsi="Arial" w:cs="Arial"/>
            <w:sz w:val="20"/>
            <w:szCs w:val="20"/>
          </w:rPr>
          <w:t>expressed an interest in you, but Bob refuses to say whether it wa</w:t>
        </w:r>
      </w:ins>
      <w:ins w:id="61" w:author="Amy Perfors" w:date="2019-02-05T10:12:00Z">
        <w:r w:rsidR="00B1394A">
          <w:rPr>
            <w:rFonts w:ascii="Arial" w:hAnsi="Arial" w:cs="Arial"/>
            <w:sz w:val="20"/>
            <w:szCs w:val="20"/>
          </w:rPr>
          <w:t xml:space="preserve">s X or Y who said </w:t>
        </w:r>
        <w:commentRangeStart w:id="62"/>
        <w:r w:rsidR="00B1394A">
          <w:rPr>
            <w:rFonts w:ascii="Arial" w:hAnsi="Arial" w:cs="Arial"/>
            <w:sz w:val="20"/>
            <w:szCs w:val="20"/>
          </w:rPr>
          <w:t>this</w:t>
        </w:r>
        <w:commentRangeEnd w:id="62"/>
        <w:r w:rsidR="00B1394A">
          <w:rPr>
            <w:rStyle w:val="CommentReference"/>
          </w:rPr>
          <w:commentReference w:id="62"/>
        </w:r>
        <w:r w:rsidR="00B1394A">
          <w:rPr>
            <w:rFonts w:ascii="Arial" w:hAnsi="Arial" w:cs="Arial"/>
            <w:sz w:val="20"/>
            <w:szCs w:val="20"/>
          </w:rPr>
          <w:t xml:space="preserve">. </w:t>
        </w:r>
      </w:ins>
      <w:del w:id="63" w:author="Amy Perfors" w:date="2019-02-05T10:10:00Z">
        <w:r w:rsidDel="00B1394A">
          <w:rPr>
            <w:rFonts w:ascii="Arial" w:hAnsi="Arial" w:cs="Arial"/>
            <w:sz w:val="20"/>
            <w:szCs w:val="20"/>
          </w:rPr>
          <w:delText>However, you can only pursue one of them, because the second one is sure to feel like second best</w:delText>
        </w:r>
        <w:r w:rsidR="00E20E9A" w:rsidDel="00B1394A">
          <w:rPr>
            <w:rFonts w:ascii="Arial" w:hAnsi="Arial" w:cs="Arial"/>
            <w:sz w:val="20"/>
            <w:szCs w:val="20"/>
          </w:rPr>
          <w:delText xml:space="preserve"> if you pursue both</w:delText>
        </w:r>
      </w:del>
      <w:del w:id="64" w:author="Amy Perfors" w:date="2019-02-05T10:12:00Z">
        <w:r w:rsidDel="00B1394A">
          <w:rPr>
            <w:rFonts w:ascii="Arial" w:hAnsi="Arial" w:cs="Arial"/>
            <w:sz w:val="20"/>
            <w:szCs w:val="20"/>
          </w:rPr>
          <w:delText xml:space="preserve">.  </w:delText>
        </w:r>
      </w:del>
      <w:del w:id="65" w:author="Amy Perfors" w:date="2019-02-05T10:09:00Z">
        <w:r w:rsidR="00E20E9A" w:rsidDel="00B1394A">
          <w:rPr>
            <w:rFonts w:ascii="Arial" w:hAnsi="Arial" w:cs="Arial"/>
            <w:sz w:val="20"/>
            <w:szCs w:val="20"/>
          </w:rPr>
          <w:delText xml:space="preserve">You are also sure that a relationship with at least one of them is likely to be extremely fruitful and beneficial for you in many different facets of your life. </w:delText>
        </w:r>
      </w:del>
      <w:r w:rsidR="00E20E9A">
        <w:rPr>
          <w:rFonts w:ascii="Arial" w:hAnsi="Arial" w:cs="Arial"/>
          <w:sz w:val="20"/>
          <w:szCs w:val="20"/>
        </w:rPr>
        <w:t xml:space="preserve">Which of the following </w:t>
      </w:r>
      <w:r w:rsidR="00E20E9A" w:rsidRPr="000E0BCC">
        <w:rPr>
          <w:rFonts w:ascii="Arial" w:hAnsi="Arial" w:cs="Arial"/>
          <w:sz w:val="20"/>
          <w:szCs w:val="20"/>
        </w:rPr>
        <w:t>situations do you hope is true?</w:t>
      </w:r>
    </w:p>
    <w:p w14:paraId="6580361F" w14:textId="77777777" w:rsidR="00E20E9A" w:rsidRDefault="00E20E9A" w:rsidP="00E20E9A">
      <w:pPr>
        <w:pStyle w:val="ListParagraph"/>
        <w:ind w:left="360"/>
        <w:rPr>
          <w:rFonts w:ascii="Arial" w:hAnsi="Arial" w:cs="Arial"/>
          <w:sz w:val="20"/>
          <w:szCs w:val="20"/>
        </w:rPr>
      </w:pPr>
    </w:p>
    <w:p w14:paraId="5FFA1BDE" w14:textId="60207023" w:rsidR="00E20E9A" w:rsidRPr="00E20E9A" w:rsidRDefault="00E20E9A" w:rsidP="00E20E9A">
      <w:pPr>
        <w:pStyle w:val="ListParagraph"/>
        <w:numPr>
          <w:ilvl w:val="0"/>
          <w:numId w:val="29"/>
        </w:numPr>
        <w:ind w:left="709"/>
        <w:rPr>
          <w:rFonts w:ascii="Arial" w:hAnsi="Arial" w:cs="Arial"/>
          <w:sz w:val="20"/>
          <w:szCs w:val="20"/>
        </w:rPr>
      </w:pPr>
      <w:bookmarkStart w:id="66" w:name="_Hlk536379663"/>
      <w:r w:rsidRPr="00E20E9A">
        <w:rPr>
          <w:rFonts w:ascii="Arial" w:hAnsi="Arial" w:cs="Arial"/>
          <w:sz w:val="20"/>
          <w:szCs w:val="20"/>
        </w:rPr>
        <w:t>There is a 50%</w:t>
      </w:r>
      <w:ins w:id="67" w:author="Amy Perfors" w:date="2019-02-05T10:12:00Z">
        <w:r w:rsidR="00B1394A">
          <w:rPr>
            <w:rFonts w:ascii="Arial" w:hAnsi="Arial" w:cs="Arial"/>
            <w:sz w:val="20"/>
            <w:szCs w:val="20"/>
          </w:rPr>
          <w:t xml:space="preserve"> chance </w:t>
        </w:r>
        <w:r w:rsidR="00D12C59">
          <w:rPr>
            <w:rFonts w:ascii="Arial" w:hAnsi="Arial" w:cs="Arial"/>
            <w:sz w:val="20"/>
            <w:szCs w:val="20"/>
          </w:rPr>
          <w:t>that person X is interested and a 50% chance that person Y is interested.</w:t>
        </w:r>
      </w:ins>
      <w:del w:id="68" w:author="Amy Perfors" w:date="2019-02-05T10:12:00Z">
        <w:r w:rsidRPr="00E20E9A" w:rsidDel="00D12C59">
          <w:rPr>
            <w:rFonts w:ascii="Arial" w:hAnsi="Arial" w:cs="Arial"/>
            <w:sz w:val="20"/>
            <w:szCs w:val="20"/>
          </w:rPr>
          <w:delText xml:space="preserve"> that </w:delText>
        </w:r>
        <w:r w:rsidDel="00D12C59">
          <w:rPr>
            <w:rFonts w:ascii="Arial" w:hAnsi="Arial" w:cs="Arial"/>
            <w:sz w:val="20"/>
            <w:szCs w:val="20"/>
          </w:rPr>
          <w:delText>a relationship with person</w:delText>
        </w:r>
        <w:r w:rsidRPr="00E20E9A" w:rsidDel="00D12C59">
          <w:rPr>
            <w:rFonts w:ascii="Arial" w:hAnsi="Arial" w:cs="Arial"/>
            <w:sz w:val="20"/>
            <w:szCs w:val="20"/>
          </w:rPr>
          <w:delText xml:space="preserve"> X will </w:delText>
        </w:r>
        <w:r w:rsidDel="00D12C59">
          <w:rPr>
            <w:rFonts w:ascii="Arial" w:hAnsi="Arial" w:cs="Arial"/>
            <w:sz w:val="20"/>
            <w:szCs w:val="20"/>
          </w:rPr>
          <w:delText>be very successful</w:delText>
        </w:r>
        <w:r w:rsidRPr="00E20E9A" w:rsidDel="00D12C59">
          <w:rPr>
            <w:rFonts w:ascii="Arial" w:hAnsi="Arial" w:cs="Arial"/>
            <w:sz w:val="20"/>
            <w:szCs w:val="20"/>
          </w:rPr>
          <w:delText xml:space="preserve"> and a 50% chance that </w:delText>
        </w:r>
        <w:r w:rsidDel="00D12C59">
          <w:rPr>
            <w:rFonts w:ascii="Arial" w:hAnsi="Arial" w:cs="Arial"/>
            <w:sz w:val="20"/>
            <w:szCs w:val="20"/>
          </w:rPr>
          <w:delText>a relationship with person</w:delText>
        </w:r>
        <w:r w:rsidRPr="00E20E9A" w:rsidDel="00D12C59">
          <w:rPr>
            <w:rFonts w:ascii="Arial" w:hAnsi="Arial" w:cs="Arial"/>
            <w:sz w:val="20"/>
            <w:szCs w:val="20"/>
          </w:rPr>
          <w:delText xml:space="preserve"> </w:delText>
        </w:r>
        <w:r w:rsidDel="00D12C59">
          <w:rPr>
            <w:rFonts w:ascii="Arial" w:hAnsi="Arial" w:cs="Arial"/>
            <w:sz w:val="20"/>
            <w:szCs w:val="20"/>
          </w:rPr>
          <w:delText>Y</w:delText>
        </w:r>
        <w:r w:rsidRPr="00E20E9A" w:rsidDel="00D12C59">
          <w:rPr>
            <w:rFonts w:ascii="Arial" w:hAnsi="Arial" w:cs="Arial"/>
            <w:sz w:val="20"/>
            <w:szCs w:val="20"/>
          </w:rPr>
          <w:delText xml:space="preserve"> will </w:delText>
        </w:r>
        <w:r w:rsidDel="00D12C59">
          <w:rPr>
            <w:rFonts w:ascii="Arial" w:hAnsi="Arial" w:cs="Arial"/>
            <w:sz w:val="20"/>
            <w:szCs w:val="20"/>
          </w:rPr>
          <w:delText>be very successful.</w:delText>
        </w:r>
      </w:del>
    </w:p>
    <w:p w14:paraId="6B511F0C" w14:textId="30B4C12D" w:rsidR="005A37F3" w:rsidRPr="005A37F3" w:rsidRDefault="00E20E9A" w:rsidP="005A37F3">
      <w:pPr>
        <w:pStyle w:val="ListParagraph"/>
        <w:numPr>
          <w:ilvl w:val="0"/>
          <w:numId w:val="29"/>
        </w:numPr>
        <w:ind w:left="709"/>
        <w:rPr>
          <w:rFonts w:ascii="Arial" w:hAnsi="Arial" w:cs="Arial"/>
          <w:b/>
          <w:sz w:val="20"/>
          <w:szCs w:val="20"/>
          <w:u w:val="single"/>
        </w:rPr>
      </w:pPr>
      <w:del w:id="69" w:author="Amy Perfors" w:date="2019-02-05T10:13:00Z">
        <w:r w:rsidDel="00D12C59">
          <w:rPr>
            <w:rFonts w:ascii="Arial" w:hAnsi="Arial" w:cs="Arial"/>
            <w:sz w:val="20"/>
            <w:szCs w:val="20"/>
          </w:rPr>
          <w:delText>A relationship with e</w:delText>
        </w:r>
        <w:r w:rsidRPr="000E0BCC" w:rsidDel="00D12C59">
          <w:rPr>
            <w:rFonts w:ascii="Arial" w:hAnsi="Arial" w:cs="Arial"/>
            <w:sz w:val="20"/>
            <w:szCs w:val="20"/>
          </w:rPr>
          <w:delText xml:space="preserve">ither </w:delText>
        </w:r>
        <w:r w:rsidDel="00D12C59">
          <w:rPr>
            <w:rFonts w:ascii="Arial" w:hAnsi="Arial" w:cs="Arial"/>
            <w:sz w:val="20"/>
            <w:szCs w:val="20"/>
          </w:rPr>
          <w:delText>person</w:delText>
        </w:r>
        <w:r w:rsidRPr="000E0BCC" w:rsidDel="00D12C59">
          <w:rPr>
            <w:rFonts w:ascii="Arial" w:hAnsi="Arial" w:cs="Arial"/>
            <w:sz w:val="20"/>
            <w:szCs w:val="20"/>
          </w:rPr>
          <w:delText xml:space="preserve"> X or</w:delText>
        </w:r>
        <w:r w:rsidDel="00D12C59">
          <w:rPr>
            <w:rFonts w:ascii="Arial" w:hAnsi="Arial" w:cs="Arial"/>
            <w:sz w:val="20"/>
            <w:szCs w:val="20"/>
          </w:rPr>
          <w:delText xml:space="preserve"> person</w:delText>
        </w:r>
        <w:r w:rsidRPr="00E20E9A" w:rsidDel="00D12C59">
          <w:rPr>
            <w:rFonts w:ascii="Arial" w:hAnsi="Arial" w:cs="Arial"/>
            <w:sz w:val="20"/>
            <w:szCs w:val="20"/>
          </w:rPr>
          <w:delText xml:space="preserve"> </w:delText>
        </w:r>
        <w:r w:rsidDel="00D12C59">
          <w:rPr>
            <w:rFonts w:ascii="Arial" w:hAnsi="Arial" w:cs="Arial"/>
            <w:sz w:val="20"/>
            <w:szCs w:val="20"/>
          </w:rPr>
          <w:delText>Y</w:delText>
        </w:r>
        <w:r w:rsidRPr="00E20E9A" w:rsidDel="00D12C59">
          <w:rPr>
            <w:rFonts w:ascii="Arial" w:hAnsi="Arial" w:cs="Arial"/>
            <w:sz w:val="20"/>
            <w:szCs w:val="20"/>
          </w:rPr>
          <w:delText xml:space="preserve"> will </w:delText>
        </w:r>
        <w:r w:rsidDel="00D12C59">
          <w:rPr>
            <w:rFonts w:ascii="Arial" w:hAnsi="Arial" w:cs="Arial"/>
            <w:sz w:val="20"/>
            <w:szCs w:val="20"/>
          </w:rPr>
          <w:delText>be very successful (but not both)</w:delText>
        </w:r>
        <w:r w:rsidRPr="000E0BCC" w:rsidDel="00D12C59">
          <w:rPr>
            <w:rFonts w:ascii="Arial" w:hAnsi="Arial" w:cs="Arial"/>
            <w:sz w:val="20"/>
            <w:szCs w:val="20"/>
          </w:rPr>
          <w:delText>, but you do not know the exact probabilities</w:delText>
        </w:r>
      </w:del>
      <w:ins w:id="70" w:author="Amy Perfors" w:date="2019-02-05T10:13:00Z">
        <w:r w:rsidR="00D12C59">
          <w:rPr>
            <w:rFonts w:ascii="Arial" w:hAnsi="Arial" w:cs="Arial"/>
            <w:sz w:val="20"/>
            <w:szCs w:val="20"/>
          </w:rPr>
          <w:t>Either person X or person Y is interested, but the exact probabilities are unknown.</w:t>
        </w:r>
      </w:ins>
    </w:p>
    <w:bookmarkEnd w:id="66"/>
    <w:p w14:paraId="5A3A237F" w14:textId="77777777" w:rsidR="005A37F3" w:rsidRPr="005A37F3" w:rsidRDefault="005A37F3" w:rsidP="005A37F3">
      <w:pPr>
        <w:pStyle w:val="ListParagraph"/>
        <w:ind w:left="709"/>
        <w:rPr>
          <w:rFonts w:ascii="Arial" w:hAnsi="Arial" w:cs="Arial"/>
          <w:b/>
          <w:sz w:val="20"/>
          <w:szCs w:val="20"/>
          <w:u w:val="single"/>
        </w:rPr>
      </w:pPr>
    </w:p>
    <w:p w14:paraId="6E077902" w14:textId="5612BB20" w:rsidR="00490DD0" w:rsidDel="00D12C59" w:rsidRDefault="00233A4B" w:rsidP="00490DD0">
      <w:pPr>
        <w:pStyle w:val="ListParagraph"/>
        <w:numPr>
          <w:ilvl w:val="0"/>
          <w:numId w:val="27"/>
        </w:numPr>
        <w:rPr>
          <w:del w:id="71" w:author="Amy Perfors" w:date="2019-02-05T10:14:00Z"/>
          <w:rFonts w:ascii="Arial" w:hAnsi="Arial" w:cs="Arial"/>
          <w:sz w:val="20"/>
          <w:szCs w:val="20"/>
        </w:rPr>
      </w:pPr>
      <w:r w:rsidRPr="00490DD0">
        <w:rPr>
          <w:rFonts w:ascii="Arial" w:hAnsi="Arial" w:cs="Arial"/>
          <w:sz w:val="20"/>
          <w:szCs w:val="20"/>
        </w:rPr>
        <w:t xml:space="preserve">You are </w:t>
      </w:r>
      <w:r w:rsidR="00490DD0" w:rsidRPr="00490DD0">
        <w:rPr>
          <w:rFonts w:ascii="Arial" w:hAnsi="Arial" w:cs="Arial"/>
          <w:sz w:val="20"/>
          <w:szCs w:val="20"/>
        </w:rPr>
        <w:t xml:space="preserve">a competitive </w:t>
      </w:r>
      <w:r w:rsidR="00490DD0">
        <w:rPr>
          <w:rFonts w:ascii="Arial" w:hAnsi="Arial" w:cs="Arial"/>
          <w:sz w:val="20"/>
          <w:szCs w:val="20"/>
        </w:rPr>
        <w:t>runner</w:t>
      </w:r>
      <w:r w:rsidR="00490DD0" w:rsidRPr="00490DD0">
        <w:rPr>
          <w:rFonts w:ascii="Arial" w:hAnsi="Arial" w:cs="Arial"/>
          <w:sz w:val="20"/>
          <w:szCs w:val="20"/>
        </w:rPr>
        <w:t xml:space="preserve">. Your coach has recently returned from a sports science conference and advises you that he has </w:t>
      </w:r>
      <w:ins w:id="72" w:author="Amy Perfors" w:date="2019-02-05T10:13:00Z">
        <w:r w:rsidR="00D12C59">
          <w:rPr>
            <w:rFonts w:ascii="Arial" w:hAnsi="Arial" w:cs="Arial"/>
            <w:sz w:val="20"/>
            <w:szCs w:val="20"/>
          </w:rPr>
          <w:t xml:space="preserve">learned about </w:t>
        </w:r>
      </w:ins>
      <w:del w:id="73" w:author="Amy Perfors" w:date="2019-02-05T10:13:00Z">
        <w:r w:rsidR="00490DD0" w:rsidRPr="00490DD0" w:rsidDel="00D12C59">
          <w:rPr>
            <w:rFonts w:ascii="Arial" w:hAnsi="Arial" w:cs="Arial"/>
            <w:sz w:val="20"/>
            <w:szCs w:val="20"/>
          </w:rPr>
          <w:delText xml:space="preserve">been informed of </w:delText>
        </w:r>
      </w:del>
      <w:r w:rsidR="00490DD0" w:rsidRPr="00490DD0">
        <w:rPr>
          <w:rFonts w:ascii="Arial" w:hAnsi="Arial" w:cs="Arial"/>
          <w:sz w:val="20"/>
          <w:szCs w:val="20"/>
        </w:rPr>
        <w:t>two new training protocols</w:t>
      </w:r>
      <w:r w:rsidR="00490DD0">
        <w:rPr>
          <w:rFonts w:ascii="Arial" w:hAnsi="Arial" w:cs="Arial"/>
          <w:sz w:val="20"/>
          <w:szCs w:val="20"/>
        </w:rPr>
        <w:t>:</w:t>
      </w:r>
      <w:r w:rsidR="00490DD0" w:rsidRPr="00490DD0">
        <w:rPr>
          <w:rFonts w:ascii="Arial" w:hAnsi="Arial" w:cs="Arial"/>
          <w:sz w:val="20"/>
          <w:szCs w:val="20"/>
        </w:rPr>
        <w:t xml:space="preserve"> protocol X and protocol Y</w:t>
      </w:r>
      <w:r w:rsidR="00490DD0">
        <w:rPr>
          <w:rFonts w:ascii="Arial" w:hAnsi="Arial" w:cs="Arial"/>
          <w:sz w:val="20"/>
          <w:szCs w:val="20"/>
        </w:rPr>
        <w:t>.</w:t>
      </w:r>
      <w:ins w:id="74" w:author="Amy Perfors" w:date="2019-02-05T10:13:00Z">
        <w:r w:rsidR="00D12C59">
          <w:rPr>
            <w:rFonts w:ascii="Arial" w:hAnsi="Arial" w:cs="Arial"/>
            <w:sz w:val="20"/>
            <w:szCs w:val="20"/>
          </w:rPr>
          <w:t xml:space="preserve"> Each of these has been shown to result in </w:t>
        </w:r>
      </w:ins>
      <w:del w:id="75" w:author="Amy Perfors" w:date="2019-02-05T10:13:00Z">
        <w:r w:rsidR="00490DD0" w:rsidDel="00D12C59">
          <w:rPr>
            <w:rFonts w:ascii="Arial" w:hAnsi="Arial" w:cs="Arial"/>
            <w:sz w:val="20"/>
            <w:szCs w:val="20"/>
          </w:rPr>
          <w:delText xml:space="preserve"> One</w:delText>
        </w:r>
        <w:r w:rsidR="00490DD0" w:rsidRPr="00490DD0" w:rsidDel="00D12C59">
          <w:rPr>
            <w:rFonts w:ascii="Arial" w:hAnsi="Arial" w:cs="Arial"/>
            <w:sz w:val="20"/>
            <w:szCs w:val="20"/>
          </w:rPr>
          <w:delText xml:space="preserve"> of these training protocols will </w:delText>
        </w:r>
        <w:r w:rsidR="00490DD0" w:rsidDel="00D12C59">
          <w:rPr>
            <w:rFonts w:ascii="Arial" w:hAnsi="Arial" w:cs="Arial"/>
            <w:sz w:val="20"/>
            <w:szCs w:val="20"/>
          </w:rPr>
          <w:delText xml:space="preserve">certainly </w:delText>
        </w:r>
        <w:r w:rsidR="00490DD0" w:rsidRPr="00490DD0" w:rsidDel="00D12C59">
          <w:rPr>
            <w:rFonts w:ascii="Arial" w:hAnsi="Arial" w:cs="Arial"/>
            <w:sz w:val="20"/>
            <w:szCs w:val="20"/>
          </w:rPr>
          <w:delText xml:space="preserve">result in a </w:delText>
        </w:r>
      </w:del>
      <w:r w:rsidR="00490DD0" w:rsidRPr="00490DD0">
        <w:rPr>
          <w:rFonts w:ascii="Arial" w:hAnsi="Arial" w:cs="Arial"/>
          <w:sz w:val="20"/>
          <w:szCs w:val="20"/>
        </w:rPr>
        <w:t>significant and long-lasting i</w:t>
      </w:r>
      <w:r w:rsidR="00490DD0">
        <w:rPr>
          <w:rFonts w:ascii="Arial" w:hAnsi="Arial" w:cs="Arial"/>
          <w:sz w:val="20"/>
          <w:szCs w:val="20"/>
        </w:rPr>
        <w:t>mprovement</w:t>
      </w:r>
      <w:ins w:id="76" w:author="Amy Perfors" w:date="2019-02-05T10:13:00Z">
        <w:r w:rsidR="00D12C59">
          <w:rPr>
            <w:rFonts w:ascii="Arial" w:hAnsi="Arial" w:cs="Arial"/>
            <w:sz w:val="20"/>
            <w:szCs w:val="20"/>
          </w:rPr>
          <w:t>s</w:t>
        </w:r>
      </w:ins>
      <w:ins w:id="77" w:author="Amy Perfors" w:date="2019-02-05T10:15:00Z">
        <w:r w:rsidR="00D12C59">
          <w:rPr>
            <w:rFonts w:ascii="Arial" w:hAnsi="Arial" w:cs="Arial"/>
            <w:sz w:val="20"/>
            <w:szCs w:val="20"/>
          </w:rPr>
          <w:t>, but only</w:t>
        </w:r>
      </w:ins>
      <w:ins w:id="78" w:author="Amy Perfors" w:date="2019-02-05T10:13:00Z">
        <w:r w:rsidR="00D12C59">
          <w:rPr>
            <w:rFonts w:ascii="Arial" w:hAnsi="Arial" w:cs="Arial"/>
            <w:sz w:val="20"/>
            <w:szCs w:val="20"/>
          </w:rPr>
          <w:t xml:space="preserve"> </w:t>
        </w:r>
      </w:ins>
      <w:ins w:id="79" w:author="Amy Perfors" w:date="2019-02-05T10:14:00Z">
        <w:r w:rsidR="00D12C59">
          <w:rPr>
            <w:rFonts w:ascii="Arial" w:hAnsi="Arial" w:cs="Arial"/>
            <w:sz w:val="20"/>
            <w:szCs w:val="20"/>
          </w:rPr>
          <w:t>in</w:t>
        </w:r>
      </w:ins>
      <w:ins w:id="80" w:author="Amy Perfors" w:date="2019-02-05T10:16:00Z">
        <w:r w:rsidR="00D12C59">
          <w:rPr>
            <w:rFonts w:ascii="Arial" w:hAnsi="Arial" w:cs="Arial"/>
            <w:sz w:val="20"/>
            <w:szCs w:val="20"/>
          </w:rPr>
          <w:t xml:space="preserve"> different</w:t>
        </w:r>
      </w:ins>
      <w:ins w:id="81" w:author="Amy Perfors" w:date="2019-02-05T10:14:00Z">
        <w:r w:rsidR="00D12C59">
          <w:rPr>
            <w:rFonts w:ascii="Arial" w:hAnsi="Arial" w:cs="Arial"/>
            <w:sz w:val="20"/>
            <w:szCs w:val="20"/>
          </w:rPr>
          <w:t xml:space="preserve"> people</w:t>
        </w:r>
      </w:ins>
      <w:ins w:id="82" w:author="Amy Perfors" w:date="2019-02-05T10:15:00Z">
        <w:r w:rsidR="00D12C59">
          <w:rPr>
            <w:rFonts w:ascii="Arial" w:hAnsi="Arial" w:cs="Arial"/>
            <w:sz w:val="20"/>
            <w:szCs w:val="20"/>
          </w:rPr>
          <w:t>;</w:t>
        </w:r>
      </w:ins>
      <w:ins w:id="83" w:author="Amy Perfors" w:date="2019-02-05T10:14:00Z">
        <w:r w:rsidR="00D12C59">
          <w:rPr>
            <w:rFonts w:ascii="Arial" w:hAnsi="Arial" w:cs="Arial"/>
            <w:sz w:val="20"/>
            <w:szCs w:val="20"/>
          </w:rPr>
          <w:t xml:space="preserve"> </w:t>
        </w:r>
      </w:ins>
      <w:proofErr w:type="gramStart"/>
      <w:ins w:id="84" w:author="Amy Perfors" w:date="2019-02-05T10:15:00Z">
        <w:r w:rsidR="00D12C59">
          <w:rPr>
            <w:rFonts w:ascii="Arial" w:hAnsi="Arial" w:cs="Arial"/>
            <w:sz w:val="20"/>
            <w:szCs w:val="20"/>
          </w:rPr>
          <w:t>unfortunately</w:t>
        </w:r>
      </w:ins>
      <w:proofErr w:type="gramEnd"/>
      <w:ins w:id="85" w:author="Amy Perfors" w:date="2019-02-05T10:14:00Z">
        <w:r w:rsidR="00D12C59">
          <w:rPr>
            <w:rFonts w:ascii="Arial" w:hAnsi="Arial" w:cs="Arial"/>
            <w:sz w:val="20"/>
            <w:szCs w:val="20"/>
          </w:rPr>
          <w:t xml:space="preserve"> it so far impossible to determine ahead of time which people will </w:t>
        </w:r>
        <w:commentRangeStart w:id="86"/>
        <w:r w:rsidR="00D12C59">
          <w:rPr>
            <w:rFonts w:ascii="Arial" w:hAnsi="Arial" w:cs="Arial"/>
            <w:sz w:val="20"/>
            <w:szCs w:val="20"/>
          </w:rPr>
          <w:t>benefit</w:t>
        </w:r>
        <w:commentRangeEnd w:id="86"/>
        <w:r w:rsidR="00D12C59">
          <w:rPr>
            <w:rStyle w:val="CommentReference"/>
          </w:rPr>
          <w:commentReference w:id="86"/>
        </w:r>
      </w:ins>
      <w:ins w:id="87" w:author="Amy Perfors" w:date="2019-02-05T10:16:00Z">
        <w:r w:rsidR="00D12C59">
          <w:rPr>
            <w:rFonts w:ascii="Arial" w:hAnsi="Arial" w:cs="Arial"/>
            <w:sz w:val="20"/>
            <w:szCs w:val="20"/>
          </w:rPr>
          <w:t xml:space="preserve"> </w:t>
        </w:r>
        <w:proofErr w:type="spellStart"/>
        <w:r w:rsidR="00D12C59">
          <w:rPr>
            <w:rFonts w:ascii="Arial" w:hAnsi="Arial" w:cs="Arial"/>
            <w:sz w:val="20"/>
            <w:szCs w:val="20"/>
          </w:rPr>
          <w:t>fron</w:t>
        </w:r>
        <w:proofErr w:type="spellEnd"/>
        <w:r w:rsidR="00D12C59">
          <w:rPr>
            <w:rFonts w:ascii="Arial" w:hAnsi="Arial" w:cs="Arial"/>
            <w:sz w:val="20"/>
            <w:szCs w:val="20"/>
          </w:rPr>
          <w:t xml:space="preserve"> </w:t>
        </w:r>
        <w:proofErr w:type="spellStart"/>
        <w:r w:rsidR="00D12C59">
          <w:rPr>
            <w:rFonts w:ascii="Arial" w:hAnsi="Arial" w:cs="Arial"/>
            <w:sz w:val="20"/>
            <w:szCs w:val="20"/>
          </w:rPr>
          <w:t>wgucg</w:t>
        </w:r>
      </w:ins>
      <w:proofErr w:type="spellEnd"/>
      <w:ins w:id="88" w:author="Amy Perfors" w:date="2019-02-05T10:14:00Z">
        <w:r w:rsidR="00D12C59">
          <w:rPr>
            <w:rFonts w:ascii="Arial" w:hAnsi="Arial" w:cs="Arial"/>
            <w:sz w:val="20"/>
            <w:szCs w:val="20"/>
          </w:rPr>
          <w:t xml:space="preserve">. </w:t>
        </w:r>
      </w:ins>
      <w:ins w:id="89" w:author="Amy Perfors" w:date="2019-02-05T10:16:00Z">
        <w:r w:rsidR="00D12C59">
          <w:rPr>
            <w:rFonts w:ascii="Arial" w:hAnsi="Arial" w:cs="Arial"/>
            <w:sz w:val="20"/>
            <w:szCs w:val="20"/>
          </w:rPr>
          <w:t>The</w:t>
        </w:r>
      </w:ins>
      <w:ins w:id="90" w:author="Amy Perfors" w:date="2019-02-05T10:14:00Z">
        <w:r w:rsidR="00D12C59">
          <w:rPr>
            <w:rFonts w:ascii="Arial" w:hAnsi="Arial" w:cs="Arial"/>
            <w:sz w:val="20"/>
            <w:szCs w:val="20"/>
          </w:rPr>
          <w:t xml:space="preserve"> </w:t>
        </w:r>
      </w:ins>
      <w:del w:id="91" w:author="Amy Perfors" w:date="2019-02-05T10:14:00Z">
        <w:r w:rsidR="00490DD0" w:rsidDel="00D12C59">
          <w:rPr>
            <w:rFonts w:ascii="Arial" w:hAnsi="Arial" w:cs="Arial"/>
            <w:sz w:val="20"/>
            <w:szCs w:val="20"/>
          </w:rPr>
          <w:delText xml:space="preserve"> in your personal best running time</w:delText>
        </w:r>
        <w:r w:rsidR="00490DD0" w:rsidRPr="00490DD0" w:rsidDel="00D12C59">
          <w:rPr>
            <w:rFonts w:ascii="Arial" w:hAnsi="Arial" w:cs="Arial"/>
            <w:sz w:val="20"/>
            <w:szCs w:val="20"/>
          </w:rPr>
          <w:delText xml:space="preserve">. However, both </w:delText>
        </w:r>
      </w:del>
      <w:r w:rsidR="00490DD0" w:rsidRPr="00490DD0">
        <w:rPr>
          <w:rFonts w:ascii="Arial" w:hAnsi="Arial" w:cs="Arial"/>
          <w:sz w:val="20"/>
          <w:szCs w:val="20"/>
        </w:rPr>
        <w:t xml:space="preserve">protocols </w:t>
      </w:r>
      <w:del w:id="92" w:author="Amy Perfors" w:date="2019-02-05T10:14:00Z">
        <w:r w:rsidR="00490DD0" w:rsidRPr="00490DD0" w:rsidDel="00D12C59">
          <w:rPr>
            <w:rFonts w:ascii="Arial" w:hAnsi="Arial" w:cs="Arial"/>
            <w:sz w:val="20"/>
            <w:szCs w:val="20"/>
          </w:rPr>
          <w:delText xml:space="preserve">are long term in nature, and they </w:delText>
        </w:r>
      </w:del>
      <w:r w:rsidR="00490DD0" w:rsidRPr="00490DD0">
        <w:rPr>
          <w:rFonts w:ascii="Arial" w:hAnsi="Arial" w:cs="Arial"/>
          <w:sz w:val="20"/>
          <w:szCs w:val="20"/>
        </w:rPr>
        <w:t>are mutually exclusive (i.e. they can’t both be completed at the same time)</w:t>
      </w:r>
      <w:ins w:id="93" w:author="Amy Perfors" w:date="2019-02-05T10:14:00Z">
        <w:r w:rsidR="00D12C59">
          <w:rPr>
            <w:rFonts w:ascii="Arial" w:hAnsi="Arial" w:cs="Arial"/>
            <w:sz w:val="20"/>
            <w:szCs w:val="20"/>
          </w:rPr>
          <w:t>: you must choose one</w:t>
        </w:r>
      </w:ins>
      <w:r w:rsidR="00490DD0">
        <w:rPr>
          <w:rFonts w:ascii="Arial" w:hAnsi="Arial" w:cs="Arial"/>
          <w:sz w:val="20"/>
          <w:szCs w:val="20"/>
        </w:rPr>
        <w:t>. Which of the following situations would you prefer?</w:t>
      </w:r>
    </w:p>
    <w:p w14:paraId="3E477AB8" w14:textId="77777777" w:rsidR="00D12C59" w:rsidRDefault="00D12C59" w:rsidP="00490DD0">
      <w:pPr>
        <w:pStyle w:val="ListParagraph"/>
        <w:numPr>
          <w:ilvl w:val="0"/>
          <w:numId w:val="27"/>
        </w:numPr>
        <w:rPr>
          <w:ins w:id="94" w:author="Amy Perfors" w:date="2019-02-05T10:14:00Z"/>
          <w:rFonts w:ascii="Arial" w:hAnsi="Arial" w:cs="Arial"/>
          <w:sz w:val="20"/>
          <w:szCs w:val="20"/>
        </w:rPr>
      </w:pPr>
    </w:p>
    <w:p w14:paraId="4CF82902" w14:textId="77777777" w:rsidR="00490DD0" w:rsidRPr="00D12C59" w:rsidRDefault="00490DD0" w:rsidP="00490DD0">
      <w:pPr>
        <w:pStyle w:val="ListParagraph"/>
        <w:numPr>
          <w:ilvl w:val="0"/>
          <w:numId w:val="27"/>
        </w:numPr>
        <w:rPr>
          <w:rFonts w:ascii="Arial" w:hAnsi="Arial" w:cs="Arial"/>
          <w:sz w:val="20"/>
          <w:szCs w:val="20"/>
          <w:rPrChange w:id="95" w:author="Amy Perfors" w:date="2019-02-05T10:14:00Z">
            <w:rPr/>
          </w:rPrChange>
        </w:rPr>
        <w:pPrChange w:id="96" w:author="Amy Perfors" w:date="2019-02-05T10:14:00Z">
          <w:pPr/>
        </w:pPrChange>
      </w:pPr>
    </w:p>
    <w:p w14:paraId="07115BB8" w14:textId="2BEF31FF" w:rsidR="00490DD0" w:rsidRPr="00E20E9A" w:rsidRDefault="00490DD0" w:rsidP="00490DD0">
      <w:pPr>
        <w:pStyle w:val="ListParagraph"/>
        <w:numPr>
          <w:ilvl w:val="0"/>
          <w:numId w:val="30"/>
        </w:numPr>
        <w:ind w:left="709"/>
        <w:rPr>
          <w:rFonts w:ascii="Arial" w:hAnsi="Arial" w:cs="Arial"/>
          <w:sz w:val="20"/>
          <w:szCs w:val="20"/>
        </w:rPr>
      </w:pPr>
      <w:r w:rsidRPr="00E20E9A">
        <w:rPr>
          <w:rFonts w:ascii="Arial" w:hAnsi="Arial" w:cs="Arial"/>
          <w:sz w:val="20"/>
          <w:szCs w:val="20"/>
        </w:rPr>
        <w:t xml:space="preserve">There is a 50% that </w:t>
      </w:r>
      <w:r>
        <w:rPr>
          <w:rFonts w:ascii="Arial" w:hAnsi="Arial" w:cs="Arial"/>
          <w:sz w:val="20"/>
          <w:szCs w:val="20"/>
        </w:rPr>
        <w:t xml:space="preserve">training protocol </w:t>
      </w:r>
      <w:r w:rsidRPr="00E20E9A">
        <w:rPr>
          <w:rFonts w:ascii="Arial" w:hAnsi="Arial" w:cs="Arial"/>
          <w:sz w:val="20"/>
          <w:szCs w:val="20"/>
        </w:rPr>
        <w:t xml:space="preserve">X will </w:t>
      </w:r>
      <w:ins w:id="97" w:author="Amy Perfors" w:date="2019-02-05T10:16:00Z">
        <w:r w:rsidR="00D12C59">
          <w:rPr>
            <w:rFonts w:ascii="Arial" w:hAnsi="Arial" w:cs="Arial"/>
            <w:sz w:val="20"/>
            <w:szCs w:val="20"/>
          </w:rPr>
          <w:t xml:space="preserve">help you and a </w:t>
        </w:r>
      </w:ins>
      <w:del w:id="98" w:author="Amy Perfors" w:date="2019-02-05T10:16:00Z">
        <w:r w:rsidDel="00D12C59">
          <w:rPr>
            <w:rFonts w:ascii="Arial" w:hAnsi="Arial" w:cs="Arial"/>
            <w:sz w:val="20"/>
            <w:szCs w:val="20"/>
          </w:rPr>
          <w:delText xml:space="preserve">cause significant improvement in your running time </w:delText>
        </w:r>
        <w:r w:rsidRPr="00E20E9A" w:rsidDel="00D12C59">
          <w:rPr>
            <w:rFonts w:ascii="Arial" w:hAnsi="Arial" w:cs="Arial"/>
            <w:sz w:val="20"/>
            <w:szCs w:val="20"/>
          </w:rPr>
          <w:delText xml:space="preserve">and a </w:delText>
        </w:r>
      </w:del>
      <w:r w:rsidRPr="00E20E9A">
        <w:rPr>
          <w:rFonts w:ascii="Arial" w:hAnsi="Arial" w:cs="Arial"/>
          <w:sz w:val="20"/>
          <w:szCs w:val="20"/>
        </w:rPr>
        <w:t>50% chance</w:t>
      </w:r>
      <w:ins w:id="99" w:author="Amy Perfors" w:date="2019-02-05T10:16:00Z">
        <w:r w:rsidR="00D12C59">
          <w:rPr>
            <w:rFonts w:ascii="Arial" w:hAnsi="Arial" w:cs="Arial"/>
            <w:sz w:val="20"/>
            <w:szCs w:val="20"/>
          </w:rPr>
          <w:t xml:space="preserve"> that</w:t>
        </w:r>
      </w:ins>
      <w:r w:rsidRPr="00E20E9A">
        <w:rPr>
          <w:rFonts w:ascii="Arial" w:hAnsi="Arial" w:cs="Arial"/>
          <w:sz w:val="20"/>
          <w:szCs w:val="20"/>
        </w:rPr>
        <w:t xml:space="preserve"> </w:t>
      </w:r>
      <w:r>
        <w:rPr>
          <w:rFonts w:ascii="Arial" w:hAnsi="Arial" w:cs="Arial"/>
          <w:sz w:val="20"/>
          <w:szCs w:val="20"/>
        </w:rPr>
        <w:t>training protocol Y</w:t>
      </w:r>
      <w:r w:rsidRPr="00E20E9A">
        <w:rPr>
          <w:rFonts w:ascii="Arial" w:hAnsi="Arial" w:cs="Arial"/>
          <w:sz w:val="20"/>
          <w:szCs w:val="20"/>
        </w:rPr>
        <w:t xml:space="preserve"> will </w:t>
      </w:r>
      <w:del w:id="100" w:author="Amy Perfors" w:date="2019-02-05T10:16:00Z">
        <w:r w:rsidDel="00D12C59">
          <w:rPr>
            <w:rFonts w:ascii="Arial" w:hAnsi="Arial" w:cs="Arial"/>
            <w:sz w:val="20"/>
            <w:szCs w:val="20"/>
          </w:rPr>
          <w:delText>cause significant improvement in your running times</w:delText>
        </w:r>
      </w:del>
      <w:ins w:id="101" w:author="Amy Perfors" w:date="2019-02-05T10:16:00Z">
        <w:r w:rsidR="00D12C59">
          <w:rPr>
            <w:rFonts w:ascii="Arial" w:hAnsi="Arial" w:cs="Arial"/>
            <w:sz w:val="20"/>
            <w:szCs w:val="20"/>
          </w:rPr>
          <w:t>help you</w:t>
        </w:r>
      </w:ins>
      <w:r>
        <w:rPr>
          <w:rFonts w:ascii="Arial" w:hAnsi="Arial" w:cs="Arial"/>
          <w:sz w:val="20"/>
          <w:szCs w:val="20"/>
        </w:rPr>
        <w:t xml:space="preserve">. </w:t>
      </w:r>
    </w:p>
    <w:p w14:paraId="381131CB" w14:textId="4C589C37" w:rsidR="00490DD0" w:rsidRPr="00490DD0" w:rsidRDefault="00490DD0" w:rsidP="00490DD0">
      <w:pPr>
        <w:pStyle w:val="ListParagraph"/>
        <w:numPr>
          <w:ilvl w:val="0"/>
          <w:numId w:val="30"/>
        </w:numPr>
        <w:ind w:left="709"/>
        <w:rPr>
          <w:rFonts w:ascii="Arial" w:hAnsi="Arial" w:cs="Arial"/>
          <w:b/>
          <w:sz w:val="20"/>
          <w:szCs w:val="20"/>
          <w:u w:val="single"/>
        </w:rPr>
      </w:pPr>
      <w:r>
        <w:rPr>
          <w:rFonts w:ascii="Arial" w:hAnsi="Arial" w:cs="Arial"/>
          <w:sz w:val="20"/>
          <w:szCs w:val="20"/>
        </w:rPr>
        <w:t xml:space="preserve">Either training protocol X or </w:t>
      </w:r>
      <w:del w:id="102" w:author="Amy Perfors" w:date="2019-02-05T10:16:00Z">
        <w:r w:rsidDel="00D12C59">
          <w:rPr>
            <w:rFonts w:ascii="Arial" w:hAnsi="Arial" w:cs="Arial"/>
            <w:sz w:val="20"/>
            <w:szCs w:val="20"/>
          </w:rPr>
          <w:delText xml:space="preserve">party </w:delText>
        </w:r>
      </w:del>
      <w:ins w:id="103" w:author="Amy Perfors" w:date="2019-02-05T10:16:00Z">
        <w:r w:rsidR="00D12C59">
          <w:rPr>
            <w:rFonts w:ascii="Arial" w:hAnsi="Arial" w:cs="Arial"/>
            <w:sz w:val="20"/>
            <w:szCs w:val="20"/>
          </w:rPr>
          <w:t>Y</w:t>
        </w:r>
        <w:r w:rsidR="00D12C59">
          <w:rPr>
            <w:rFonts w:ascii="Arial" w:hAnsi="Arial" w:cs="Arial"/>
            <w:sz w:val="20"/>
            <w:szCs w:val="20"/>
          </w:rPr>
          <w:t xml:space="preserve"> </w:t>
        </w:r>
      </w:ins>
      <w:r w:rsidR="00882962" w:rsidRPr="00E20E9A">
        <w:rPr>
          <w:rFonts w:ascii="Arial" w:hAnsi="Arial" w:cs="Arial"/>
          <w:sz w:val="20"/>
          <w:szCs w:val="20"/>
        </w:rPr>
        <w:t xml:space="preserve">will </w:t>
      </w:r>
      <w:del w:id="104" w:author="Amy Perfors" w:date="2019-02-05T10:16:00Z">
        <w:r w:rsidR="00882962" w:rsidDel="00D12C59">
          <w:rPr>
            <w:rFonts w:ascii="Arial" w:hAnsi="Arial" w:cs="Arial"/>
            <w:sz w:val="20"/>
            <w:szCs w:val="20"/>
          </w:rPr>
          <w:delText>cause significant improvement in your running time</w:delText>
        </w:r>
      </w:del>
      <w:ins w:id="105" w:author="Amy Perfors" w:date="2019-02-05T10:16:00Z">
        <w:r w:rsidR="00D12C59">
          <w:rPr>
            <w:rFonts w:ascii="Arial" w:hAnsi="Arial" w:cs="Arial"/>
            <w:sz w:val="20"/>
            <w:szCs w:val="20"/>
          </w:rPr>
          <w:t>help you</w:t>
        </w:r>
      </w:ins>
      <w:r w:rsidR="00882962">
        <w:rPr>
          <w:rFonts w:ascii="Arial" w:hAnsi="Arial" w:cs="Arial"/>
          <w:sz w:val="20"/>
          <w:szCs w:val="20"/>
        </w:rPr>
        <w:t xml:space="preserve">, </w:t>
      </w:r>
      <w:r w:rsidRPr="000E0BCC">
        <w:rPr>
          <w:rFonts w:ascii="Arial" w:hAnsi="Arial" w:cs="Arial"/>
          <w:sz w:val="20"/>
          <w:szCs w:val="20"/>
        </w:rPr>
        <w:t>but you do not know the exact probabilit</w:t>
      </w:r>
      <w:r w:rsidR="00882962">
        <w:rPr>
          <w:rFonts w:ascii="Arial" w:hAnsi="Arial" w:cs="Arial"/>
          <w:sz w:val="20"/>
          <w:szCs w:val="20"/>
        </w:rPr>
        <w:t xml:space="preserve">y. </w:t>
      </w:r>
    </w:p>
    <w:p w14:paraId="3AEFDE42" w14:textId="7E6DD520" w:rsidR="00490DD0" w:rsidRDefault="00490DD0" w:rsidP="00490DD0">
      <w:pPr>
        <w:pStyle w:val="ListParagraph"/>
        <w:ind w:left="709"/>
        <w:rPr>
          <w:ins w:id="106" w:author="Amy Perfors" w:date="2019-02-05T10:17:00Z"/>
          <w:rFonts w:ascii="Arial" w:hAnsi="Arial" w:cs="Arial"/>
          <w:b/>
          <w:sz w:val="20"/>
          <w:szCs w:val="20"/>
          <w:u w:val="single"/>
        </w:rPr>
      </w:pPr>
    </w:p>
    <w:p w14:paraId="56962316" w14:textId="77777777" w:rsidR="00D12C59" w:rsidRPr="00490DD0" w:rsidRDefault="00D12C59" w:rsidP="00490DD0">
      <w:pPr>
        <w:pStyle w:val="ListParagraph"/>
        <w:ind w:left="709"/>
        <w:rPr>
          <w:rFonts w:ascii="Arial" w:hAnsi="Arial" w:cs="Arial"/>
          <w:b/>
          <w:sz w:val="20"/>
          <w:szCs w:val="20"/>
          <w:u w:val="single"/>
        </w:rPr>
      </w:pPr>
    </w:p>
    <w:p w14:paraId="4FA54B9A" w14:textId="239966E6" w:rsidR="008505A8" w:rsidRDefault="00882962" w:rsidP="005A37F3">
      <w:pPr>
        <w:pStyle w:val="ListParagraph"/>
        <w:numPr>
          <w:ilvl w:val="0"/>
          <w:numId w:val="27"/>
        </w:numPr>
        <w:rPr>
          <w:rFonts w:ascii="Arial" w:hAnsi="Arial" w:cs="Arial"/>
          <w:sz w:val="20"/>
          <w:szCs w:val="20"/>
        </w:rPr>
      </w:pPr>
      <w:r>
        <w:rPr>
          <w:rFonts w:ascii="Arial" w:hAnsi="Arial" w:cs="Arial"/>
          <w:sz w:val="20"/>
          <w:szCs w:val="20"/>
        </w:rPr>
        <w:lastRenderedPageBreak/>
        <w:t>You are a</w:t>
      </w:r>
      <w:r w:rsidR="008505A8">
        <w:rPr>
          <w:rFonts w:ascii="Arial" w:hAnsi="Arial" w:cs="Arial"/>
          <w:sz w:val="20"/>
          <w:szCs w:val="20"/>
        </w:rPr>
        <w:t xml:space="preserve">t a </w:t>
      </w:r>
      <w:del w:id="107" w:author="Amy Perfors" w:date="2019-02-05T10:18:00Z">
        <w:r w:rsidR="008505A8" w:rsidDel="00D12C59">
          <w:rPr>
            <w:rFonts w:ascii="Arial" w:hAnsi="Arial" w:cs="Arial"/>
            <w:sz w:val="20"/>
            <w:szCs w:val="20"/>
          </w:rPr>
          <w:delText>job conference</w:delText>
        </w:r>
      </w:del>
      <w:ins w:id="108" w:author="Amy Perfors" w:date="2019-02-05T10:18:00Z">
        <w:r w:rsidR="00D12C59">
          <w:rPr>
            <w:rFonts w:ascii="Arial" w:hAnsi="Arial" w:cs="Arial"/>
            <w:sz w:val="20"/>
            <w:szCs w:val="20"/>
          </w:rPr>
          <w:t>career fair lookin</w:t>
        </w:r>
      </w:ins>
      <w:ins w:id="109" w:author="Amy Perfors" w:date="2019-02-05T10:19:00Z">
        <w:r w:rsidR="00D12C59">
          <w:rPr>
            <w:rFonts w:ascii="Arial" w:hAnsi="Arial" w:cs="Arial"/>
            <w:sz w:val="20"/>
            <w:szCs w:val="20"/>
          </w:rPr>
          <w:t xml:space="preserve">g for employment. Just as it is almost over, you see representatives from two of the companies you are interested in: </w:t>
        </w:r>
      </w:ins>
      <w:del w:id="110" w:author="Amy Perfors" w:date="2019-02-05T10:19:00Z">
        <w:r w:rsidDel="00D12C59">
          <w:rPr>
            <w:rFonts w:ascii="Arial" w:hAnsi="Arial" w:cs="Arial"/>
            <w:sz w:val="20"/>
            <w:szCs w:val="20"/>
          </w:rPr>
          <w:delText xml:space="preserve"> attempting to get hired for your dream job</w:delText>
        </w:r>
        <w:r w:rsidR="008505A8" w:rsidDel="00D12C59">
          <w:rPr>
            <w:rFonts w:ascii="Arial" w:hAnsi="Arial" w:cs="Arial"/>
            <w:sz w:val="20"/>
            <w:szCs w:val="20"/>
          </w:rPr>
          <w:delText xml:space="preserve">. </w:delText>
        </w:r>
        <w:r w:rsidR="00CF4261" w:rsidDel="00D12C59">
          <w:rPr>
            <w:rFonts w:ascii="Arial" w:hAnsi="Arial" w:cs="Arial"/>
            <w:sz w:val="20"/>
            <w:szCs w:val="20"/>
          </w:rPr>
          <w:delText>It is the very last session of the conference and y</w:delText>
        </w:r>
        <w:r w:rsidR="008505A8" w:rsidDel="00D12C59">
          <w:rPr>
            <w:rFonts w:ascii="Arial" w:hAnsi="Arial" w:cs="Arial"/>
            <w:sz w:val="20"/>
            <w:szCs w:val="20"/>
          </w:rPr>
          <w:delText>ou only have time to introduce yourself to one of</w:delText>
        </w:r>
        <w:r w:rsidR="00CF4261" w:rsidDel="00D12C59">
          <w:rPr>
            <w:rFonts w:ascii="Arial" w:hAnsi="Arial" w:cs="Arial"/>
            <w:sz w:val="20"/>
            <w:szCs w:val="20"/>
          </w:rPr>
          <w:delText xml:space="preserve"> the two companies you are interested in: </w:delText>
        </w:r>
      </w:del>
      <w:r w:rsidR="00CF4261">
        <w:rPr>
          <w:rFonts w:ascii="Arial" w:hAnsi="Arial" w:cs="Arial"/>
          <w:sz w:val="20"/>
          <w:szCs w:val="20"/>
        </w:rPr>
        <w:t>company X and company Y</w:t>
      </w:r>
      <w:r w:rsidR="008505A8">
        <w:rPr>
          <w:rFonts w:ascii="Arial" w:hAnsi="Arial" w:cs="Arial"/>
          <w:sz w:val="20"/>
          <w:szCs w:val="20"/>
        </w:rPr>
        <w:t xml:space="preserve">. </w:t>
      </w:r>
      <w:ins w:id="111" w:author="Amy Perfors" w:date="2019-02-05T10:19:00Z">
        <w:r w:rsidR="00D12C59">
          <w:rPr>
            <w:rFonts w:ascii="Arial" w:hAnsi="Arial" w:cs="Arial"/>
            <w:sz w:val="20"/>
            <w:szCs w:val="20"/>
          </w:rPr>
          <w:t xml:space="preserve">You have heard on the grapevine that one of these companies </w:t>
        </w:r>
      </w:ins>
      <w:ins w:id="112" w:author="Amy Perfors" w:date="2019-02-05T10:20:00Z">
        <w:r w:rsidR="00D12C59">
          <w:rPr>
            <w:rFonts w:ascii="Arial" w:hAnsi="Arial" w:cs="Arial"/>
            <w:sz w:val="20"/>
            <w:szCs w:val="20"/>
          </w:rPr>
          <w:t xml:space="preserve">is hiring for your dream position, but you don’t remember which one it was. You only have time to talk to one of them. </w:t>
        </w:r>
      </w:ins>
      <w:del w:id="113" w:author="Amy Perfors" w:date="2019-02-05T10:20:00Z">
        <w:r w:rsidR="00CF4261" w:rsidDel="00D12C59">
          <w:rPr>
            <w:rFonts w:ascii="Arial" w:hAnsi="Arial" w:cs="Arial"/>
            <w:sz w:val="20"/>
            <w:szCs w:val="20"/>
          </w:rPr>
          <w:delText>However, unbeknownst to you, o</w:delText>
        </w:r>
        <w:r w:rsidR="008505A8" w:rsidDel="00D12C59">
          <w:rPr>
            <w:rFonts w:ascii="Arial" w:hAnsi="Arial" w:cs="Arial"/>
            <w:sz w:val="20"/>
            <w:szCs w:val="20"/>
          </w:rPr>
          <w:delText>nly one of the</w:delText>
        </w:r>
        <w:r w:rsidR="00CF4261" w:rsidDel="00D12C59">
          <w:rPr>
            <w:rFonts w:ascii="Arial" w:hAnsi="Arial" w:cs="Arial"/>
            <w:sz w:val="20"/>
            <w:szCs w:val="20"/>
          </w:rPr>
          <w:delText>se</w:delText>
        </w:r>
        <w:r w:rsidR="008505A8" w:rsidDel="00D12C59">
          <w:rPr>
            <w:rFonts w:ascii="Arial" w:hAnsi="Arial" w:cs="Arial"/>
            <w:sz w:val="20"/>
            <w:szCs w:val="20"/>
          </w:rPr>
          <w:delText xml:space="preserve"> two companies</w:delText>
        </w:r>
        <w:r w:rsidR="00CF4261" w:rsidDel="00D12C59">
          <w:rPr>
            <w:rFonts w:ascii="Arial" w:hAnsi="Arial" w:cs="Arial"/>
            <w:sz w:val="20"/>
            <w:szCs w:val="20"/>
          </w:rPr>
          <w:delText xml:space="preserve"> </w:delText>
        </w:r>
        <w:r w:rsidR="008505A8" w:rsidDel="00D12C59">
          <w:rPr>
            <w:rFonts w:ascii="Arial" w:hAnsi="Arial" w:cs="Arial"/>
            <w:sz w:val="20"/>
            <w:szCs w:val="20"/>
          </w:rPr>
          <w:delText>ha</w:delText>
        </w:r>
        <w:r w:rsidDel="00D12C59">
          <w:rPr>
            <w:rFonts w:ascii="Arial" w:hAnsi="Arial" w:cs="Arial"/>
            <w:sz w:val="20"/>
            <w:szCs w:val="20"/>
          </w:rPr>
          <w:delText>s a position</w:delText>
        </w:r>
        <w:r w:rsidR="00CF4261" w:rsidDel="00D12C59">
          <w:rPr>
            <w:rFonts w:ascii="Arial" w:hAnsi="Arial" w:cs="Arial"/>
            <w:sz w:val="20"/>
            <w:szCs w:val="20"/>
          </w:rPr>
          <w:delText xml:space="preserve"> as your dream job</w:delText>
        </w:r>
        <w:r w:rsidDel="00D12C59">
          <w:rPr>
            <w:rFonts w:ascii="Arial" w:hAnsi="Arial" w:cs="Arial"/>
            <w:sz w:val="20"/>
            <w:szCs w:val="20"/>
          </w:rPr>
          <w:delText xml:space="preserve"> </w:delText>
        </w:r>
        <w:r w:rsidR="003647C1" w:rsidDel="00D12C59">
          <w:rPr>
            <w:rFonts w:ascii="Arial" w:hAnsi="Arial" w:cs="Arial"/>
            <w:sz w:val="20"/>
            <w:szCs w:val="20"/>
          </w:rPr>
          <w:delText>available</w:delText>
        </w:r>
        <w:r w:rsidR="00CF4261" w:rsidDel="00D12C59">
          <w:rPr>
            <w:rFonts w:ascii="Arial" w:hAnsi="Arial" w:cs="Arial"/>
            <w:sz w:val="20"/>
            <w:szCs w:val="20"/>
          </w:rPr>
          <w:delText>,</w:delText>
        </w:r>
        <w:r w:rsidDel="00D12C59">
          <w:rPr>
            <w:rFonts w:ascii="Arial" w:hAnsi="Arial" w:cs="Arial"/>
            <w:sz w:val="20"/>
            <w:szCs w:val="20"/>
          </w:rPr>
          <w:delText xml:space="preserve"> </w:delText>
        </w:r>
        <w:r w:rsidR="008505A8" w:rsidDel="00D12C59">
          <w:rPr>
            <w:rFonts w:ascii="Arial" w:hAnsi="Arial" w:cs="Arial"/>
            <w:sz w:val="20"/>
            <w:szCs w:val="20"/>
          </w:rPr>
          <w:delText xml:space="preserve">but you don’t know which one. </w:delText>
        </w:r>
      </w:del>
      <w:r w:rsidR="00CF4261">
        <w:rPr>
          <w:rFonts w:ascii="Arial" w:hAnsi="Arial" w:cs="Arial"/>
          <w:sz w:val="20"/>
          <w:szCs w:val="20"/>
        </w:rPr>
        <w:t>Which of the following situations would you prefer?</w:t>
      </w:r>
    </w:p>
    <w:p w14:paraId="5BC28438" w14:textId="561D5C4E" w:rsidR="00CF4261" w:rsidRDefault="00CF4261" w:rsidP="00CF4261">
      <w:pPr>
        <w:pStyle w:val="ListParagraph"/>
        <w:ind w:left="360"/>
        <w:rPr>
          <w:rFonts w:ascii="Arial" w:hAnsi="Arial" w:cs="Arial"/>
          <w:sz w:val="20"/>
          <w:szCs w:val="20"/>
        </w:rPr>
      </w:pPr>
    </w:p>
    <w:p w14:paraId="077856BF" w14:textId="2B19256D" w:rsidR="00CF4261" w:rsidRPr="00E20E9A" w:rsidRDefault="00CF4261" w:rsidP="00CF4261">
      <w:pPr>
        <w:pStyle w:val="ListParagraph"/>
        <w:numPr>
          <w:ilvl w:val="0"/>
          <w:numId w:val="38"/>
        </w:numPr>
        <w:ind w:left="709" w:hanging="283"/>
        <w:rPr>
          <w:rFonts w:ascii="Arial" w:hAnsi="Arial" w:cs="Arial"/>
          <w:sz w:val="20"/>
          <w:szCs w:val="20"/>
        </w:rPr>
      </w:pPr>
      <w:r w:rsidRPr="00E20E9A">
        <w:rPr>
          <w:rFonts w:ascii="Arial" w:hAnsi="Arial" w:cs="Arial"/>
          <w:sz w:val="20"/>
          <w:szCs w:val="20"/>
        </w:rPr>
        <w:t xml:space="preserve">There is a 50% that </w:t>
      </w:r>
      <w:r>
        <w:rPr>
          <w:rFonts w:ascii="Arial" w:hAnsi="Arial" w:cs="Arial"/>
          <w:sz w:val="20"/>
          <w:szCs w:val="20"/>
        </w:rPr>
        <w:t xml:space="preserve">company X has </w:t>
      </w:r>
      <w:ins w:id="114" w:author="Amy Perfors" w:date="2019-02-05T10:20:00Z">
        <w:r w:rsidR="00D12C59">
          <w:rPr>
            <w:rFonts w:ascii="Arial" w:hAnsi="Arial" w:cs="Arial"/>
            <w:sz w:val="20"/>
            <w:szCs w:val="20"/>
          </w:rPr>
          <w:t>the</w:t>
        </w:r>
      </w:ins>
      <w:del w:id="115" w:author="Amy Perfors" w:date="2019-02-05T10:20:00Z">
        <w:r w:rsidDel="00D12C59">
          <w:rPr>
            <w:rFonts w:ascii="Arial" w:hAnsi="Arial" w:cs="Arial"/>
            <w:sz w:val="20"/>
            <w:szCs w:val="20"/>
          </w:rPr>
          <w:delText>a</w:delText>
        </w:r>
      </w:del>
      <w:r>
        <w:rPr>
          <w:rFonts w:ascii="Arial" w:hAnsi="Arial" w:cs="Arial"/>
          <w:sz w:val="20"/>
          <w:szCs w:val="20"/>
        </w:rPr>
        <w:t xml:space="preserve"> </w:t>
      </w:r>
      <w:ins w:id="116" w:author="Amy Perfors" w:date="2019-02-05T10:20:00Z">
        <w:r w:rsidR="00D12C59">
          <w:rPr>
            <w:rFonts w:ascii="Arial" w:hAnsi="Arial" w:cs="Arial"/>
            <w:sz w:val="20"/>
            <w:szCs w:val="20"/>
          </w:rPr>
          <w:t xml:space="preserve">open </w:t>
        </w:r>
      </w:ins>
      <w:r>
        <w:rPr>
          <w:rFonts w:ascii="Arial" w:hAnsi="Arial" w:cs="Arial"/>
          <w:sz w:val="20"/>
          <w:szCs w:val="20"/>
        </w:rPr>
        <w:t xml:space="preserve">position </w:t>
      </w:r>
      <w:del w:id="117" w:author="Amy Perfors" w:date="2019-02-05T10:20:00Z">
        <w:r w:rsidDel="00D12C59">
          <w:rPr>
            <w:rFonts w:ascii="Arial" w:hAnsi="Arial" w:cs="Arial"/>
            <w:sz w:val="20"/>
            <w:szCs w:val="20"/>
          </w:rPr>
          <w:delText xml:space="preserve">as your dream job available </w:delText>
        </w:r>
      </w:del>
      <w:r w:rsidRPr="00E20E9A">
        <w:rPr>
          <w:rFonts w:ascii="Arial" w:hAnsi="Arial" w:cs="Arial"/>
          <w:sz w:val="20"/>
          <w:szCs w:val="20"/>
        </w:rPr>
        <w:t xml:space="preserve">and a 50% </w:t>
      </w:r>
      <w:r>
        <w:rPr>
          <w:rFonts w:ascii="Arial" w:hAnsi="Arial" w:cs="Arial"/>
          <w:sz w:val="20"/>
          <w:szCs w:val="20"/>
        </w:rPr>
        <w:t xml:space="preserve">chance that company Y has </w:t>
      </w:r>
      <w:del w:id="118" w:author="Amy Perfors" w:date="2019-02-05T10:20:00Z">
        <w:r w:rsidDel="00D12C59">
          <w:rPr>
            <w:rFonts w:ascii="Arial" w:hAnsi="Arial" w:cs="Arial"/>
            <w:sz w:val="20"/>
            <w:szCs w:val="20"/>
          </w:rPr>
          <w:delText xml:space="preserve">a </w:delText>
        </w:r>
      </w:del>
      <w:ins w:id="119" w:author="Amy Perfors" w:date="2019-02-05T10:20:00Z">
        <w:r w:rsidR="00D12C59">
          <w:rPr>
            <w:rFonts w:ascii="Arial" w:hAnsi="Arial" w:cs="Arial"/>
            <w:sz w:val="20"/>
            <w:szCs w:val="20"/>
          </w:rPr>
          <w:t>the</w:t>
        </w:r>
        <w:r w:rsidR="00D12C59">
          <w:rPr>
            <w:rFonts w:ascii="Arial" w:hAnsi="Arial" w:cs="Arial"/>
            <w:sz w:val="20"/>
            <w:szCs w:val="20"/>
          </w:rPr>
          <w:t xml:space="preserve"> </w:t>
        </w:r>
        <w:r w:rsidR="00D12C59">
          <w:rPr>
            <w:rFonts w:ascii="Arial" w:hAnsi="Arial" w:cs="Arial"/>
            <w:sz w:val="20"/>
            <w:szCs w:val="20"/>
          </w:rPr>
          <w:t xml:space="preserve">open </w:t>
        </w:r>
      </w:ins>
      <w:r>
        <w:rPr>
          <w:rFonts w:ascii="Arial" w:hAnsi="Arial" w:cs="Arial"/>
          <w:sz w:val="20"/>
          <w:szCs w:val="20"/>
        </w:rPr>
        <w:t>position</w:t>
      </w:r>
      <w:del w:id="120" w:author="Amy Perfors" w:date="2019-02-05T10:20:00Z">
        <w:r w:rsidDel="00D12C59">
          <w:rPr>
            <w:rFonts w:ascii="Arial" w:hAnsi="Arial" w:cs="Arial"/>
            <w:sz w:val="20"/>
            <w:szCs w:val="20"/>
          </w:rPr>
          <w:delText xml:space="preserve"> as your dream job available</w:delText>
        </w:r>
      </w:del>
    </w:p>
    <w:p w14:paraId="388AAB81" w14:textId="3BE7CBAC" w:rsidR="008505A8" w:rsidRPr="00CF4261" w:rsidRDefault="00CF4261" w:rsidP="00CF4261">
      <w:pPr>
        <w:pStyle w:val="ListParagraph"/>
        <w:numPr>
          <w:ilvl w:val="0"/>
          <w:numId w:val="38"/>
        </w:numPr>
        <w:ind w:left="709" w:hanging="283"/>
        <w:rPr>
          <w:rFonts w:ascii="Arial" w:hAnsi="Arial" w:cs="Arial"/>
          <w:b/>
          <w:sz w:val="20"/>
          <w:szCs w:val="20"/>
          <w:u w:val="single"/>
        </w:rPr>
      </w:pPr>
      <w:r>
        <w:rPr>
          <w:rFonts w:ascii="Arial" w:hAnsi="Arial" w:cs="Arial"/>
          <w:sz w:val="20"/>
          <w:szCs w:val="20"/>
        </w:rPr>
        <w:t xml:space="preserve">Either company </w:t>
      </w:r>
      <w:proofErr w:type="gramStart"/>
      <w:r>
        <w:rPr>
          <w:rFonts w:ascii="Arial" w:hAnsi="Arial" w:cs="Arial"/>
          <w:sz w:val="20"/>
          <w:szCs w:val="20"/>
        </w:rPr>
        <w:t>X  or</w:t>
      </w:r>
      <w:proofErr w:type="gramEnd"/>
      <w:r>
        <w:rPr>
          <w:rFonts w:ascii="Arial" w:hAnsi="Arial" w:cs="Arial"/>
          <w:sz w:val="20"/>
          <w:szCs w:val="20"/>
        </w:rPr>
        <w:t xml:space="preserve"> </w:t>
      </w:r>
      <w:del w:id="121" w:author="Amy Perfors" w:date="2019-02-05T10:20:00Z">
        <w:r w:rsidDel="00D12C59">
          <w:rPr>
            <w:rFonts w:ascii="Arial" w:hAnsi="Arial" w:cs="Arial"/>
            <w:sz w:val="20"/>
            <w:szCs w:val="20"/>
          </w:rPr>
          <w:delText xml:space="preserve">company </w:delText>
        </w:r>
      </w:del>
      <w:r>
        <w:rPr>
          <w:rFonts w:ascii="Arial" w:hAnsi="Arial" w:cs="Arial"/>
          <w:sz w:val="20"/>
          <w:szCs w:val="20"/>
        </w:rPr>
        <w:t xml:space="preserve">Y </w:t>
      </w:r>
      <w:del w:id="122" w:author="Amy Perfors" w:date="2019-02-05T10:20:00Z">
        <w:r w:rsidDel="00D12C59">
          <w:rPr>
            <w:rFonts w:ascii="Arial" w:hAnsi="Arial" w:cs="Arial"/>
            <w:sz w:val="20"/>
            <w:szCs w:val="20"/>
          </w:rPr>
          <w:delText xml:space="preserve">(but not both) </w:delText>
        </w:r>
      </w:del>
      <w:r>
        <w:rPr>
          <w:rFonts w:ascii="Arial" w:hAnsi="Arial" w:cs="Arial"/>
          <w:sz w:val="20"/>
          <w:szCs w:val="20"/>
        </w:rPr>
        <w:t xml:space="preserve">has </w:t>
      </w:r>
      <w:ins w:id="123" w:author="Amy Perfors" w:date="2019-02-05T10:20:00Z">
        <w:r w:rsidR="00D12C59">
          <w:rPr>
            <w:rFonts w:ascii="Arial" w:hAnsi="Arial" w:cs="Arial"/>
            <w:sz w:val="20"/>
            <w:szCs w:val="20"/>
          </w:rPr>
          <w:t>the ope</w:t>
        </w:r>
      </w:ins>
      <w:ins w:id="124" w:author="Amy Perfors" w:date="2019-02-05T10:21:00Z">
        <w:r w:rsidR="00D12C59">
          <w:rPr>
            <w:rFonts w:ascii="Arial" w:hAnsi="Arial" w:cs="Arial"/>
            <w:sz w:val="20"/>
            <w:szCs w:val="20"/>
          </w:rPr>
          <w:t>n</w:t>
        </w:r>
      </w:ins>
      <w:del w:id="125" w:author="Amy Perfors" w:date="2019-02-05T10:20:00Z">
        <w:r w:rsidDel="00D12C59">
          <w:rPr>
            <w:rFonts w:ascii="Arial" w:hAnsi="Arial" w:cs="Arial"/>
            <w:sz w:val="20"/>
            <w:szCs w:val="20"/>
          </w:rPr>
          <w:delText>a</w:delText>
        </w:r>
      </w:del>
      <w:r>
        <w:rPr>
          <w:rFonts w:ascii="Arial" w:hAnsi="Arial" w:cs="Arial"/>
          <w:sz w:val="20"/>
          <w:szCs w:val="20"/>
        </w:rPr>
        <w:t xml:space="preserve"> </w:t>
      </w:r>
      <w:commentRangeStart w:id="126"/>
      <w:r>
        <w:rPr>
          <w:rFonts w:ascii="Arial" w:hAnsi="Arial" w:cs="Arial"/>
          <w:sz w:val="20"/>
          <w:szCs w:val="20"/>
        </w:rPr>
        <w:t>position</w:t>
      </w:r>
      <w:commentRangeEnd w:id="126"/>
      <w:r w:rsidR="00D12C59">
        <w:rPr>
          <w:rStyle w:val="CommentReference"/>
        </w:rPr>
        <w:commentReference w:id="126"/>
      </w:r>
      <w:del w:id="127" w:author="Amy Perfors" w:date="2019-02-05T10:21:00Z">
        <w:r w:rsidDel="00D12C59">
          <w:rPr>
            <w:rFonts w:ascii="Arial" w:hAnsi="Arial" w:cs="Arial"/>
            <w:sz w:val="20"/>
            <w:szCs w:val="20"/>
          </w:rPr>
          <w:delText xml:space="preserve"> as your dream job available</w:delText>
        </w:r>
      </w:del>
      <w:r>
        <w:rPr>
          <w:rFonts w:ascii="Arial" w:hAnsi="Arial" w:cs="Arial"/>
          <w:sz w:val="20"/>
          <w:szCs w:val="20"/>
        </w:rPr>
        <w:t xml:space="preserve">, </w:t>
      </w:r>
      <w:r w:rsidRPr="000E0BCC">
        <w:rPr>
          <w:rFonts w:ascii="Arial" w:hAnsi="Arial" w:cs="Arial"/>
          <w:sz w:val="20"/>
          <w:szCs w:val="20"/>
        </w:rPr>
        <w:t>but you do not know the exact probabilit</w:t>
      </w:r>
      <w:r>
        <w:rPr>
          <w:rFonts w:ascii="Arial" w:hAnsi="Arial" w:cs="Arial"/>
          <w:sz w:val="20"/>
          <w:szCs w:val="20"/>
        </w:rPr>
        <w:t xml:space="preserve">y. </w:t>
      </w:r>
    </w:p>
    <w:p w14:paraId="03D7FC86" w14:textId="77777777" w:rsidR="00CF4261" w:rsidRPr="00CF4261" w:rsidRDefault="00CF4261" w:rsidP="00CF4261">
      <w:pPr>
        <w:pStyle w:val="ListParagraph"/>
        <w:ind w:left="709"/>
        <w:rPr>
          <w:rFonts w:ascii="Arial" w:hAnsi="Arial" w:cs="Arial"/>
          <w:b/>
          <w:sz w:val="20"/>
          <w:szCs w:val="20"/>
          <w:u w:val="single"/>
        </w:rPr>
      </w:pPr>
    </w:p>
    <w:p w14:paraId="2DA1F041" w14:textId="0F7EF052" w:rsidR="008505A8" w:rsidRDefault="00882962" w:rsidP="005A37F3">
      <w:pPr>
        <w:pStyle w:val="ListParagraph"/>
        <w:numPr>
          <w:ilvl w:val="0"/>
          <w:numId w:val="27"/>
        </w:numPr>
        <w:rPr>
          <w:rFonts w:ascii="Arial" w:hAnsi="Arial" w:cs="Arial"/>
          <w:sz w:val="20"/>
          <w:szCs w:val="20"/>
        </w:rPr>
      </w:pPr>
      <w:r>
        <w:rPr>
          <w:rFonts w:ascii="Arial" w:hAnsi="Arial" w:cs="Arial"/>
          <w:sz w:val="20"/>
          <w:szCs w:val="20"/>
        </w:rPr>
        <w:t>You are a w</w:t>
      </w:r>
      <w:r w:rsidR="008505A8">
        <w:rPr>
          <w:rFonts w:ascii="Arial" w:hAnsi="Arial" w:cs="Arial"/>
          <w:sz w:val="20"/>
          <w:szCs w:val="20"/>
        </w:rPr>
        <w:t xml:space="preserve">ebsite squatter </w:t>
      </w:r>
      <w:r>
        <w:rPr>
          <w:rFonts w:ascii="Arial" w:hAnsi="Arial" w:cs="Arial"/>
          <w:sz w:val="20"/>
          <w:szCs w:val="20"/>
        </w:rPr>
        <w:t>(i.e. you buy domain</w:t>
      </w:r>
      <w:r w:rsidR="001A51F4">
        <w:rPr>
          <w:rFonts w:ascii="Arial" w:hAnsi="Arial" w:cs="Arial"/>
          <w:sz w:val="20"/>
          <w:szCs w:val="20"/>
        </w:rPr>
        <w:t>/website</w:t>
      </w:r>
      <w:r>
        <w:rPr>
          <w:rFonts w:ascii="Arial" w:hAnsi="Arial" w:cs="Arial"/>
          <w:sz w:val="20"/>
          <w:szCs w:val="20"/>
        </w:rPr>
        <w:t xml:space="preserve"> names when they are cheap in order to sell them later at an increased price). You have been doing your research, and there are two domain names that a start-up company</w:t>
      </w:r>
      <w:r w:rsidR="001A51F4">
        <w:rPr>
          <w:rFonts w:ascii="Arial" w:hAnsi="Arial" w:cs="Arial"/>
          <w:sz w:val="20"/>
          <w:szCs w:val="20"/>
        </w:rPr>
        <w:t xml:space="preserve"> might soon </w:t>
      </w:r>
      <w:r>
        <w:rPr>
          <w:rFonts w:ascii="Arial" w:hAnsi="Arial" w:cs="Arial"/>
          <w:sz w:val="20"/>
          <w:szCs w:val="20"/>
        </w:rPr>
        <w:t>buy to house their new international website</w:t>
      </w:r>
      <w:r w:rsidR="001A51F4">
        <w:rPr>
          <w:rFonts w:ascii="Arial" w:hAnsi="Arial" w:cs="Arial"/>
          <w:sz w:val="20"/>
          <w:szCs w:val="20"/>
        </w:rPr>
        <w:t>: domain name X and domain name Y</w:t>
      </w:r>
      <w:r>
        <w:rPr>
          <w:rFonts w:ascii="Arial" w:hAnsi="Arial" w:cs="Arial"/>
          <w:sz w:val="20"/>
          <w:szCs w:val="20"/>
        </w:rPr>
        <w:t>. You are certain that they will soon buy one of these domains</w:t>
      </w:r>
      <w:r w:rsidR="001A51F4">
        <w:rPr>
          <w:rFonts w:ascii="Arial" w:hAnsi="Arial" w:cs="Arial"/>
          <w:sz w:val="20"/>
          <w:szCs w:val="20"/>
        </w:rPr>
        <w:t xml:space="preserve"> at a considerable price (and profit to you if you choose the right one)</w:t>
      </w:r>
      <w:r>
        <w:rPr>
          <w:rFonts w:ascii="Arial" w:hAnsi="Arial" w:cs="Arial"/>
          <w:sz w:val="20"/>
          <w:szCs w:val="20"/>
        </w:rPr>
        <w:t>, but you aren’t sure which one.</w:t>
      </w:r>
      <w:r w:rsidR="001A51F4">
        <w:rPr>
          <w:rFonts w:ascii="Arial" w:hAnsi="Arial" w:cs="Arial"/>
          <w:sz w:val="20"/>
          <w:szCs w:val="20"/>
        </w:rPr>
        <w:t xml:space="preserve"> However, you only have enough money to buy one of these domains.</w:t>
      </w:r>
      <w:r w:rsidR="008505A8">
        <w:rPr>
          <w:rFonts w:ascii="Arial" w:hAnsi="Arial" w:cs="Arial"/>
          <w:sz w:val="20"/>
          <w:szCs w:val="20"/>
        </w:rPr>
        <w:t xml:space="preserve"> </w:t>
      </w:r>
      <w:r w:rsidR="001A51F4" w:rsidRPr="00D83491">
        <w:rPr>
          <w:rFonts w:ascii="Arial" w:hAnsi="Arial" w:cs="Arial"/>
          <w:sz w:val="20"/>
          <w:szCs w:val="20"/>
        </w:rPr>
        <w:t xml:space="preserve">Which of the following situations do you hope is </w:t>
      </w:r>
      <w:commentRangeStart w:id="128"/>
      <w:r w:rsidR="001A51F4" w:rsidRPr="00D83491">
        <w:rPr>
          <w:rFonts w:ascii="Arial" w:hAnsi="Arial" w:cs="Arial"/>
          <w:sz w:val="20"/>
          <w:szCs w:val="20"/>
        </w:rPr>
        <w:t>true</w:t>
      </w:r>
      <w:commentRangeEnd w:id="128"/>
      <w:r w:rsidR="00D12C59">
        <w:rPr>
          <w:rStyle w:val="CommentReference"/>
        </w:rPr>
        <w:commentReference w:id="128"/>
      </w:r>
      <w:r w:rsidR="001A51F4" w:rsidRPr="00D83491">
        <w:rPr>
          <w:rFonts w:ascii="Arial" w:hAnsi="Arial" w:cs="Arial"/>
          <w:sz w:val="20"/>
          <w:szCs w:val="20"/>
        </w:rPr>
        <w:t>?</w:t>
      </w:r>
    </w:p>
    <w:p w14:paraId="69896274" w14:textId="77777777" w:rsidR="001A51F4" w:rsidRPr="001A51F4" w:rsidRDefault="001A51F4" w:rsidP="001A51F4">
      <w:pPr>
        <w:pStyle w:val="ListParagraph"/>
        <w:rPr>
          <w:rFonts w:ascii="Arial" w:hAnsi="Arial" w:cs="Arial"/>
          <w:sz w:val="20"/>
          <w:szCs w:val="20"/>
        </w:rPr>
      </w:pPr>
    </w:p>
    <w:p w14:paraId="6CF51271" w14:textId="483EFFA2" w:rsidR="001A51F4" w:rsidRPr="00E20E9A" w:rsidRDefault="001A51F4" w:rsidP="001A51F4">
      <w:pPr>
        <w:pStyle w:val="ListParagraph"/>
        <w:numPr>
          <w:ilvl w:val="0"/>
          <w:numId w:val="36"/>
        </w:numPr>
        <w:ind w:left="709" w:hanging="283"/>
        <w:rPr>
          <w:rFonts w:ascii="Arial" w:hAnsi="Arial" w:cs="Arial"/>
          <w:sz w:val="20"/>
          <w:szCs w:val="20"/>
        </w:rPr>
      </w:pPr>
      <w:r w:rsidRPr="00E20E9A">
        <w:rPr>
          <w:rFonts w:ascii="Arial" w:hAnsi="Arial" w:cs="Arial"/>
          <w:sz w:val="20"/>
          <w:szCs w:val="20"/>
        </w:rPr>
        <w:t xml:space="preserve">There is a 50% that </w:t>
      </w:r>
      <w:r>
        <w:rPr>
          <w:rFonts w:ascii="Arial" w:hAnsi="Arial" w:cs="Arial"/>
          <w:sz w:val="20"/>
          <w:szCs w:val="20"/>
        </w:rPr>
        <w:t>a domain name</w:t>
      </w:r>
      <w:r w:rsidRPr="00E20E9A">
        <w:rPr>
          <w:rFonts w:ascii="Arial" w:hAnsi="Arial" w:cs="Arial"/>
          <w:sz w:val="20"/>
          <w:szCs w:val="20"/>
        </w:rPr>
        <w:t xml:space="preserve"> X will </w:t>
      </w:r>
      <w:r>
        <w:rPr>
          <w:rFonts w:ascii="Arial" w:hAnsi="Arial" w:cs="Arial"/>
          <w:sz w:val="20"/>
          <w:szCs w:val="20"/>
        </w:rPr>
        <w:t xml:space="preserve">be bought by the international start-up </w:t>
      </w:r>
      <w:r w:rsidRPr="00E20E9A">
        <w:rPr>
          <w:rFonts w:ascii="Arial" w:hAnsi="Arial" w:cs="Arial"/>
          <w:sz w:val="20"/>
          <w:szCs w:val="20"/>
        </w:rPr>
        <w:t>and a 50% chance that</w:t>
      </w:r>
      <w:r>
        <w:rPr>
          <w:rFonts w:ascii="Arial" w:hAnsi="Arial" w:cs="Arial"/>
          <w:sz w:val="20"/>
          <w:szCs w:val="20"/>
        </w:rPr>
        <w:t xml:space="preserve"> domain name</w:t>
      </w:r>
      <w:r w:rsidRPr="00E20E9A">
        <w:rPr>
          <w:rFonts w:ascii="Arial" w:hAnsi="Arial" w:cs="Arial"/>
          <w:sz w:val="20"/>
          <w:szCs w:val="20"/>
        </w:rPr>
        <w:t xml:space="preserve">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be bought by the international start-up</w:t>
      </w:r>
    </w:p>
    <w:p w14:paraId="67A6153B" w14:textId="050ACC4B" w:rsidR="001A51F4" w:rsidRPr="001A51F4" w:rsidRDefault="001A51F4" w:rsidP="001A51F4">
      <w:pPr>
        <w:pStyle w:val="ListParagraph"/>
        <w:numPr>
          <w:ilvl w:val="0"/>
          <w:numId w:val="36"/>
        </w:numPr>
        <w:ind w:left="709" w:hanging="283"/>
        <w:rPr>
          <w:rFonts w:ascii="Arial" w:hAnsi="Arial" w:cs="Arial"/>
          <w:b/>
          <w:sz w:val="20"/>
          <w:szCs w:val="20"/>
          <w:u w:val="single"/>
        </w:rPr>
      </w:pPr>
      <w:r>
        <w:rPr>
          <w:rFonts w:ascii="Arial" w:hAnsi="Arial" w:cs="Arial"/>
          <w:sz w:val="20"/>
          <w:szCs w:val="20"/>
        </w:rPr>
        <w:t xml:space="preserve">Either </w:t>
      </w:r>
      <w:r w:rsidR="002D5FCC">
        <w:rPr>
          <w:rFonts w:ascii="Arial" w:hAnsi="Arial" w:cs="Arial"/>
          <w:sz w:val="20"/>
          <w:szCs w:val="20"/>
        </w:rPr>
        <w:t xml:space="preserve">domain name </w:t>
      </w:r>
      <w:r>
        <w:rPr>
          <w:rFonts w:ascii="Arial" w:hAnsi="Arial" w:cs="Arial"/>
          <w:sz w:val="20"/>
          <w:szCs w:val="20"/>
        </w:rPr>
        <w:t xml:space="preserve">X </w:t>
      </w:r>
      <w:r w:rsidR="002D5FCC">
        <w:rPr>
          <w:rFonts w:ascii="Arial" w:hAnsi="Arial" w:cs="Arial"/>
          <w:sz w:val="20"/>
          <w:szCs w:val="20"/>
        </w:rPr>
        <w:t xml:space="preserve">domain name </w:t>
      </w:r>
      <w:r>
        <w:rPr>
          <w:rFonts w:ascii="Arial" w:hAnsi="Arial" w:cs="Arial"/>
          <w:sz w:val="20"/>
          <w:szCs w:val="20"/>
        </w:rPr>
        <w:t xml:space="preserve">Y </w:t>
      </w:r>
      <w:r w:rsidR="002D5FCC" w:rsidRPr="00E20E9A">
        <w:rPr>
          <w:rFonts w:ascii="Arial" w:hAnsi="Arial" w:cs="Arial"/>
          <w:sz w:val="20"/>
          <w:szCs w:val="20"/>
        </w:rPr>
        <w:t xml:space="preserve">will </w:t>
      </w:r>
      <w:r w:rsidR="002D5FCC">
        <w:rPr>
          <w:rFonts w:ascii="Arial" w:hAnsi="Arial" w:cs="Arial"/>
          <w:sz w:val="20"/>
          <w:szCs w:val="20"/>
        </w:rPr>
        <w:t xml:space="preserve">be bought by the international start-up </w:t>
      </w:r>
      <w:r>
        <w:rPr>
          <w:rFonts w:ascii="Arial" w:hAnsi="Arial" w:cs="Arial"/>
          <w:sz w:val="20"/>
          <w:szCs w:val="20"/>
        </w:rPr>
        <w:t>(but not both)</w:t>
      </w:r>
      <w:r w:rsidRPr="000E0BCC">
        <w:rPr>
          <w:rFonts w:ascii="Arial" w:hAnsi="Arial" w:cs="Arial"/>
          <w:sz w:val="20"/>
          <w:szCs w:val="20"/>
        </w:rPr>
        <w:t>, but you do not know the exact probabilit</w:t>
      </w:r>
      <w:r w:rsidR="002D5FCC">
        <w:rPr>
          <w:rFonts w:ascii="Arial" w:hAnsi="Arial" w:cs="Arial"/>
          <w:sz w:val="20"/>
          <w:szCs w:val="20"/>
        </w:rPr>
        <w:t xml:space="preserve">y. </w:t>
      </w:r>
    </w:p>
    <w:p w14:paraId="6C386825" w14:textId="77777777" w:rsidR="008505A8" w:rsidRPr="008505A8" w:rsidRDefault="008505A8" w:rsidP="008505A8">
      <w:pPr>
        <w:pStyle w:val="ListParagraph"/>
        <w:rPr>
          <w:rFonts w:ascii="Arial" w:hAnsi="Arial" w:cs="Arial"/>
          <w:sz w:val="20"/>
          <w:szCs w:val="20"/>
        </w:rPr>
      </w:pPr>
    </w:p>
    <w:p w14:paraId="7B9D7C13" w14:textId="69871AE0" w:rsidR="00D83491" w:rsidRPr="00D83491" w:rsidRDefault="008505A8" w:rsidP="00D83491">
      <w:pPr>
        <w:pStyle w:val="ListParagraph"/>
        <w:numPr>
          <w:ilvl w:val="0"/>
          <w:numId w:val="27"/>
        </w:numPr>
        <w:rPr>
          <w:rFonts w:ascii="Arial" w:hAnsi="Arial" w:cs="Arial"/>
          <w:sz w:val="20"/>
          <w:szCs w:val="20"/>
        </w:rPr>
      </w:pPr>
      <w:r>
        <w:rPr>
          <w:rFonts w:ascii="Arial" w:hAnsi="Arial" w:cs="Arial"/>
          <w:sz w:val="20"/>
          <w:szCs w:val="20"/>
        </w:rPr>
        <w:t xml:space="preserve">You are invited to two parties on the same night. </w:t>
      </w:r>
      <w:ins w:id="129" w:author="Amy Perfors" w:date="2019-02-05T10:23:00Z">
        <w:r w:rsidR="00E55B65">
          <w:rPr>
            <w:rFonts w:ascii="Arial" w:hAnsi="Arial" w:cs="Arial"/>
            <w:sz w:val="20"/>
            <w:szCs w:val="20"/>
          </w:rPr>
          <w:t xml:space="preserve">You have heard that the person you are interested is definitely attending one of them, but you don’t know which </w:t>
        </w:r>
        <w:commentRangeStart w:id="130"/>
        <w:r w:rsidR="00E55B65">
          <w:rPr>
            <w:rFonts w:ascii="Arial" w:hAnsi="Arial" w:cs="Arial"/>
            <w:sz w:val="20"/>
            <w:szCs w:val="20"/>
          </w:rPr>
          <w:t>one</w:t>
        </w:r>
        <w:commentRangeEnd w:id="130"/>
        <w:r w:rsidR="00E55B65">
          <w:rPr>
            <w:rStyle w:val="CommentReference"/>
          </w:rPr>
          <w:commentReference w:id="130"/>
        </w:r>
        <w:r w:rsidR="00E55B65">
          <w:rPr>
            <w:rFonts w:ascii="Arial" w:hAnsi="Arial" w:cs="Arial"/>
            <w:sz w:val="20"/>
            <w:szCs w:val="20"/>
          </w:rPr>
          <w:t xml:space="preserve">. </w:t>
        </w:r>
      </w:ins>
      <w:del w:id="131" w:author="Amy Perfors" w:date="2019-02-05T10:23:00Z">
        <w:r w:rsidR="008301D8" w:rsidDel="00E55B65">
          <w:rPr>
            <w:rFonts w:ascii="Arial" w:hAnsi="Arial" w:cs="Arial"/>
            <w:sz w:val="20"/>
            <w:szCs w:val="20"/>
          </w:rPr>
          <w:delText xml:space="preserve">One is likely to be the event of the year, while the other </w:delText>
        </w:r>
        <w:r w:rsidR="00D83491" w:rsidDel="00E55B65">
          <w:rPr>
            <w:rFonts w:ascii="Arial" w:hAnsi="Arial" w:cs="Arial"/>
            <w:sz w:val="20"/>
            <w:szCs w:val="20"/>
          </w:rPr>
          <w:delText xml:space="preserve">will just be an average party. </w:delText>
        </w:r>
      </w:del>
      <w:r w:rsidR="002D5FCC">
        <w:rPr>
          <w:rFonts w:ascii="Arial" w:hAnsi="Arial" w:cs="Arial"/>
          <w:sz w:val="20"/>
          <w:szCs w:val="20"/>
        </w:rPr>
        <w:t xml:space="preserve">Unfortunately, </w:t>
      </w:r>
      <w:del w:id="132" w:author="Amy Perfors" w:date="2019-02-05T10:24:00Z">
        <w:r w:rsidR="002D5FCC" w:rsidDel="00E55B65">
          <w:rPr>
            <w:rFonts w:ascii="Arial" w:hAnsi="Arial" w:cs="Arial"/>
            <w:sz w:val="20"/>
            <w:szCs w:val="20"/>
          </w:rPr>
          <w:delText xml:space="preserve">they </w:delText>
        </w:r>
      </w:del>
      <w:ins w:id="133" w:author="Amy Perfors" w:date="2019-02-05T10:24:00Z">
        <w:r w:rsidR="00E55B65">
          <w:rPr>
            <w:rFonts w:ascii="Arial" w:hAnsi="Arial" w:cs="Arial"/>
            <w:sz w:val="20"/>
            <w:szCs w:val="20"/>
          </w:rPr>
          <w:t>the parties</w:t>
        </w:r>
        <w:r w:rsidR="00E55B65">
          <w:rPr>
            <w:rFonts w:ascii="Arial" w:hAnsi="Arial" w:cs="Arial"/>
            <w:sz w:val="20"/>
            <w:szCs w:val="20"/>
          </w:rPr>
          <w:t xml:space="preserve"> </w:t>
        </w:r>
      </w:ins>
      <w:r w:rsidR="002D5FCC">
        <w:rPr>
          <w:rFonts w:ascii="Arial" w:hAnsi="Arial" w:cs="Arial"/>
          <w:sz w:val="20"/>
          <w:szCs w:val="20"/>
        </w:rPr>
        <w:t>are</w:t>
      </w:r>
      <w:ins w:id="134" w:author="Amy Perfors" w:date="2019-02-05T10:24:00Z">
        <w:r w:rsidR="00E55B65">
          <w:rPr>
            <w:rFonts w:ascii="Arial" w:hAnsi="Arial" w:cs="Arial"/>
            <w:sz w:val="20"/>
            <w:szCs w:val="20"/>
          </w:rPr>
          <w:t xml:space="preserve"> three </w:t>
        </w:r>
      </w:ins>
      <w:del w:id="135" w:author="Amy Perfors" w:date="2019-02-05T10:24:00Z">
        <w:r w:rsidR="002D5FCC" w:rsidDel="00E55B65">
          <w:rPr>
            <w:rFonts w:ascii="Arial" w:hAnsi="Arial" w:cs="Arial"/>
            <w:sz w:val="20"/>
            <w:szCs w:val="20"/>
          </w:rPr>
          <w:delText xml:space="preserve"> a 3-</w:delText>
        </w:r>
      </w:del>
      <w:r w:rsidR="002D5FCC">
        <w:rPr>
          <w:rFonts w:ascii="Arial" w:hAnsi="Arial" w:cs="Arial"/>
          <w:sz w:val="20"/>
          <w:szCs w:val="20"/>
        </w:rPr>
        <w:t>hours</w:t>
      </w:r>
      <w:del w:id="136" w:author="Amy Perfors" w:date="2019-02-05T10:24:00Z">
        <w:r w:rsidR="002D5FCC" w:rsidDel="00E55B65">
          <w:rPr>
            <w:rFonts w:ascii="Arial" w:hAnsi="Arial" w:cs="Arial"/>
            <w:sz w:val="20"/>
            <w:szCs w:val="20"/>
          </w:rPr>
          <w:delText>’</w:delText>
        </w:r>
      </w:del>
      <w:r w:rsidR="002D5FCC">
        <w:rPr>
          <w:rFonts w:ascii="Arial" w:hAnsi="Arial" w:cs="Arial"/>
          <w:sz w:val="20"/>
          <w:szCs w:val="20"/>
        </w:rPr>
        <w:t xml:space="preserve"> </w:t>
      </w:r>
      <w:del w:id="137" w:author="Amy Perfors" w:date="2019-02-05T10:24:00Z">
        <w:r w:rsidR="002D5FCC" w:rsidDel="00E55B65">
          <w:rPr>
            <w:rFonts w:ascii="Arial" w:hAnsi="Arial" w:cs="Arial"/>
            <w:sz w:val="20"/>
            <w:szCs w:val="20"/>
          </w:rPr>
          <w:delText xml:space="preserve">drive </w:delText>
        </w:r>
      </w:del>
      <w:r w:rsidR="002D5FCC">
        <w:rPr>
          <w:rFonts w:ascii="Arial" w:hAnsi="Arial" w:cs="Arial"/>
          <w:sz w:val="20"/>
          <w:szCs w:val="20"/>
        </w:rPr>
        <w:t xml:space="preserve">away from each other, so you cannot attend both. </w:t>
      </w:r>
      <w:r w:rsidR="00D83491" w:rsidRPr="00D83491">
        <w:rPr>
          <w:rFonts w:ascii="Arial" w:hAnsi="Arial" w:cs="Arial"/>
          <w:sz w:val="20"/>
          <w:szCs w:val="20"/>
        </w:rPr>
        <w:t>Which of the following situations do you hope is true?</w:t>
      </w:r>
    </w:p>
    <w:p w14:paraId="4AC8276E" w14:textId="77777777" w:rsidR="00D83491" w:rsidRPr="00D83491" w:rsidRDefault="00D83491" w:rsidP="00D83491">
      <w:pPr>
        <w:pStyle w:val="ListParagraph"/>
        <w:ind w:left="360"/>
        <w:rPr>
          <w:rFonts w:ascii="Arial" w:hAnsi="Arial" w:cs="Arial"/>
          <w:sz w:val="20"/>
          <w:szCs w:val="20"/>
        </w:rPr>
      </w:pPr>
    </w:p>
    <w:p w14:paraId="0ADEDFA0" w14:textId="0CF43A26" w:rsidR="00D83491" w:rsidRPr="00E20E9A" w:rsidRDefault="00D83491" w:rsidP="001A51F4">
      <w:pPr>
        <w:pStyle w:val="ListParagraph"/>
        <w:numPr>
          <w:ilvl w:val="0"/>
          <w:numId w:val="37"/>
        </w:numPr>
        <w:ind w:left="709" w:hanging="283"/>
        <w:rPr>
          <w:rFonts w:ascii="Arial" w:hAnsi="Arial" w:cs="Arial"/>
          <w:sz w:val="20"/>
          <w:szCs w:val="20"/>
        </w:rPr>
      </w:pPr>
      <w:r w:rsidRPr="00E20E9A">
        <w:rPr>
          <w:rFonts w:ascii="Arial" w:hAnsi="Arial" w:cs="Arial"/>
          <w:sz w:val="20"/>
          <w:szCs w:val="20"/>
        </w:rPr>
        <w:t xml:space="preserve">There is a 50% that </w:t>
      </w:r>
      <w:ins w:id="138" w:author="Amy Perfors" w:date="2019-02-05T10:24:00Z">
        <w:r w:rsidR="00E55B65">
          <w:rPr>
            <w:rFonts w:ascii="Arial" w:hAnsi="Arial" w:cs="Arial"/>
            <w:sz w:val="20"/>
            <w:szCs w:val="20"/>
          </w:rPr>
          <w:t xml:space="preserve">the person will be at </w:t>
        </w:r>
      </w:ins>
      <w:del w:id="139" w:author="Amy Perfors" w:date="2019-02-05T10:24:00Z">
        <w:r w:rsidDel="00E55B65">
          <w:rPr>
            <w:rFonts w:ascii="Arial" w:hAnsi="Arial" w:cs="Arial"/>
            <w:sz w:val="20"/>
            <w:szCs w:val="20"/>
          </w:rPr>
          <w:delText xml:space="preserve">a </w:delText>
        </w:r>
      </w:del>
      <w:r>
        <w:rPr>
          <w:rFonts w:ascii="Arial" w:hAnsi="Arial" w:cs="Arial"/>
          <w:sz w:val="20"/>
          <w:szCs w:val="20"/>
        </w:rPr>
        <w:t>party</w:t>
      </w:r>
      <w:r w:rsidRPr="00E20E9A">
        <w:rPr>
          <w:rFonts w:ascii="Arial" w:hAnsi="Arial" w:cs="Arial"/>
          <w:sz w:val="20"/>
          <w:szCs w:val="20"/>
        </w:rPr>
        <w:t xml:space="preserve"> X </w:t>
      </w:r>
      <w:ins w:id="140" w:author="Amy Perfors" w:date="2019-02-05T10:24:00Z">
        <w:r w:rsidR="00E55B65">
          <w:rPr>
            <w:rFonts w:ascii="Arial" w:hAnsi="Arial" w:cs="Arial"/>
            <w:sz w:val="20"/>
            <w:szCs w:val="20"/>
          </w:rPr>
          <w:t xml:space="preserve">and a 50% chance that the person will be at party Y. </w:t>
        </w:r>
      </w:ins>
      <w:del w:id="141" w:author="Amy Perfors" w:date="2019-02-05T10:24:00Z">
        <w:r w:rsidRPr="00E20E9A" w:rsidDel="00E55B65">
          <w:rPr>
            <w:rFonts w:ascii="Arial" w:hAnsi="Arial" w:cs="Arial"/>
            <w:sz w:val="20"/>
            <w:szCs w:val="20"/>
          </w:rPr>
          <w:delText xml:space="preserve">will </w:delText>
        </w:r>
        <w:r w:rsidDel="00E55B65">
          <w:rPr>
            <w:rFonts w:ascii="Arial" w:hAnsi="Arial" w:cs="Arial"/>
            <w:sz w:val="20"/>
            <w:szCs w:val="20"/>
          </w:rPr>
          <w:delText xml:space="preserve">be the amazing one </w:delText>
        </w:r>
        <w:r w:rsidRPr="00E20E9A" w:rsidDel="00E55B65">
          <w:rPr>
            <w:rFonts w:ascii="Arial" w:hAnsi="Arial" w:cs="Arial"/>
            <w:sz w:val="20"/>
            <w:szCs w:val="20"/>
          </w:rPr>
          <w:delText>and a 50% chance that</w:delText>
        </w:r>
        <w:r w:rsidDel="00E55B65">
          <w:rPr>
            <w:rFonts w:ascii="Arial" w:hAnsi="Arial" w:cs="Arial"/>
            <w:sz w:val="20"/>
            <w:szCs w:val="20"/>
          </w:rPr>
          <w:delText xml:space="preserve"> party</w:delText>
        </w:r>
        <w:r w:rsidRPr="00E20E9A" w:rsidDel="00E55B65">
          <w:rPr>
            <w:rFonts w:ascii="Arial" w:hAnsi="Arial" w:cs="Arial"/>
            <w:sz w:val="20"/>
            <w:szCs w:val="20"/>
          </w:rPr>
          <w:delText xml:space="preserve"> </w:delText>
        </w:r>
        <w:r w:rsidDel="00E55B65">
          <w:rPr>
            <w:rFonts w:ascii="Arial" w:hAnsi="Arial" w:cs="Arial"/>
            <w:sz w:val="20"/>
            <w:szCs w:val="20"/>
          </w:rPr>
          <w:delText>Y</w:delText>
        </w:r>
        <w:r w:rsidRPr="00E20E9A" w:rsidDel="00E55B65">
          <w:rPr>
            <w:rFonts w:ascii="Arial" w:hAnsi="Arial" w:cs="Arial"/>
            <w:sz w:val="20"/>
            <w:szCs w:val="20"/>
          </w:rPr>
          <w:delText xml:space="preserve"> will </w:delText>
        </w:r>
        <w:r w:rsidDel="00E55B65">
          <w:rPr>
            <w:rFonts w:ascii="Arial" w:hAnsi="Arial" w:cs="Arial"/>
            <w:sz w:val="20"/>
            <w:szCs w:val="20"/>
          </w:rPr>
          <w:delText>be the amazing one</w:delText>
        </w:r>
        <w:r w:rsidR="002D5FCC" w:rsidDel="00E55B65">
          <w:rPr>
            <w:rFonts w:ascii="Arial" w:hAnsi="Arial" w:cs="Arial"/>
            <w:sz w:val="20"/>
            <w:szCs w:val="20"/>
          </w:rPr>
          <w:delText>.</w:delText>
        </w:r>
      </w:del>
    </w:p>
    <w:p w14:paraId="2147AAD7" w14:textId="3E83F9A9" w:rsidR="00D43EBB" w:rsidRPr="00D43EBB" w:rsidRDefault="00D83491" w:rsidP="001A51F4">
      <w:pPr>
        <w:pStyle w:val="ListParagraph"/>
        <w:numPr>
          <w:ilvl w:val="0"/>
          <w:numId w:val="37"/>
        </w:numPr>
        <w:ind w:left="709" w:hanging="283"/>
        <w:rPr>
          <w:rFonts w:ascii="Arial" w:hAnsi="Arial" w:cs="Arial"/>
          <w:b/>
          <w:sz w:val="20"/>
          <w:szCs w:val="20"/>
          <w:u w:val="single"/>
        </w:rPr>
      </w:pPr>
      <w:del w:id="142" w:author="Amy Perfors" w:date="2019-02-05T10:25:00Z">
        <w:r w:rsidDel="00E55B65">
          <w:rPr>
            <w:rFonts w:ascii="Arial" w:hAnsi="Arial" w:cs="Arial"/>
            <w:sz w:val="20"/>
            <w:szCs w:val="20"/>
          </w:rPr>
          <w:delText xml:space="preserve">Either </w:delText>
        </w:r>
      </w:del>
      <w:ins w:id="143" w:author="Amy Perfors" w:date="2019-02-05T10:25:00Z">
        <w:r w:rsidR="00E55B65">
          <w:rPr>
            <w:rFonts w:ascii="Arial" w:hAnsi="Arial" w:cs="Arial"/>
            <w:sz w:val="20"/>
            <w:szCs w:val="20"/>
          </w:rPr>
          <w:t>The person will be at either</w:t>
        </w:r>
        <w:r w:rsidR="00E55B65">
          <w:rPr>
            <w:rFonts w:ascii="Arial" w:hAnsi="Arial" w:cs="Arial"/>
            <w:sz w:val="20"/>
            <w:szCs w:val="20"/>
          </w:rPr>
          <w:t xml:space="preserve"> </w:t>
        </w:r>
      </w:ins>
      <w:r>
        <w:rPr>
          <w:rFonts w:ascii="Arial" w:hAnsi="Arial" w:cs="Arial"/>
          <w:sz w:val="20"/>
          <w:szCs w:val="20"/>
        </w:rPr>
        <w:t xml:space="preserve">party X or </w:t>
      </w:r>
      <w:del w:id="144" w:author="Amy Perfors" w:date="2019-02-05T10:25:00Z">
        <w:r w:rsidDel="00E55B65">
          <w:rPr>
            <w:rFonts w:ascii="Arial" w:hAnsi="Arial" w:cs="Arial"/>
            <w:sz w:val="20"/>
            <w:szCs w:val="20"/>
          </w:rPr>
          <w:delText xml:space="preserve">party </w:delText>
        </w:r>
      </w:del>
      <w:r>
        <w:rPr>
          <w:rFonts w:ascii="Arial" w:hAnsi="Arial" w:cs="Arial"/>
          <w:sz w:val="20"/>
          <w:szCs w:val="20"/>
        </w:rPr>
        <w:t>Y</w:t>
      </w:r>
      <w:ins w:id="145" w:author="Amy Perfors" w:date="2019-02-05T10:25:00Z">
        <w:r w:rsidR="00E55B65">
          <w:rPr>
            <w:rFonts w:ascii="Arial" w:hAnsi="Arial" w:cs="Arial"/>
            <w:sz w:val="20"/>
            <w:szCs w:val="20"/>
          </w:rPr>
          <w:t xml:space="preserve">, </w:t>
        </w:r>
      </w:ins>
      <w:del w:id="146" w:author="Amy Perfors" w:date="2019-02-05T10:25:00Z">
        <w:r w:rsidDel="00E55B65">
          <w:rPr>
            <w:rFonts w:ascii="Arial" w:hAnsi="Arial" w:cs="Arial"/>
            <w:sz w:val="20"/>
            <w:szCs w:val="20"/>
          </w:rPr>
          <w:delText xml:space="preserve"> will be amazing (but not both)</w:delText>
        </w:r>
        <w:r w:rsidRPr="000E0BCC" w:rsidDel="00E55B65">
          <w:rPr>
            <w:rFonts w:ascii="Arial" w:hAnsi="Arial" w:cs="Arial"/>
            <w:sz w:val="20"/>
            <w:szCs w:val="20"/>
          </w:rPr>
          <w:delText xml:space="preserve">, </w:delText>
        </w:r>
      </w:del>
      <w:r w:rsidRPr="000E0BCC">
        <w:rPr>
          <w:rFonts w:ascii="Arial" w:hAnsi="Arial" w:cs="Arial"/>
          <w:sz w:val="20"/>
          <w:szCs w:val="20"/>
        </w:rPr>
        <w:t>but you do not know the exact probabilities</w:t>
      </w:r>
    </w:p>
    <w:p w14:paraId="271C462A" w14:textId="77777777" w:rsidR="00D43EBB" w:rsidRPr="00D43EBB" w:rsidRDefault="00D43EBB" w:rsidP="00D43EBB">
      <w:pPr>
        <w:pStyle w:val="ListParagraph"/>
        <w:ind w:left="709"/>
        <w:rPr>
          <w:rFonts w:ascii="Arial" w:hAnsi="Arial" w:cs="Arial"/>
          <w:b/>
          <w:sz w:val="20"/>
          <w:szCs w:val="20"/>
          <w:u w:val="single"/>
        </w:rPr>
      </w:pPr>
    </w:p>
    <w:p w14:paraId="5EA92BE2" w14:textId="437BDAC8" w:rsidR="002F6E43" w:rsidRDefault="00D43EBB" w:rsidP="002F6E43">
      <w:pPr>
        <w:pStyle w:val="ListParagraph"/>
        <w:numPr>
          <w:ilvl w:val="0"/>
          <w:numId w:val="27"/>
        </w:numPr>
        <w:rPr>
          <w:rFonts w:ascii="Arial" w:hAnsi="Arial" w:cs="Arial"/>
          <w:sz w:val="20"/>
          <w:szCs w:val="20"/>
        </w:rPr>
      </w:pPr>
      <w:r w:rsidRPr="00D43EBB">
        <w:rPr>
          <w:rFonts w:ascii="Arial" w:hAnsi="Arial" w:cs="Arial"/>
          <w:sz w:val="20"/>
          <w:szCs w:val="20"/>
        </w:rPr>
        <w:t>You are running for election in your local government</w:t>
      </w:r>
      <w:ins w:id="147" w:author="Amy Perfors" w:date="2019-02-05T10:25:00Z">
        <w:r w:rsidR="00E55B65">
          <w:rPr>
            <w:rFonts w:ascii="Arial" w:hAnsi="Arial" w:cs="Arial"/>
            <w:sz w:val="20"/>
            <w:szCs w:val="20"/>
          </w:rPr>
          <w:t>, coming to the end of a long har</w:t>
        </w:r>
      </w:ins>
      <w:ins w:id="148" w:author="Amy Perfors" w:date="2019-02-05T10:26:00Z">
        <w:r w:rsidR="00E55B65">
          <w:rPr>
            <w:rFonts w:ascii="Arial" w:hAnsi="Arial" w:cs="Arial"/>
            <w:sz w:val="20"/>
            <w:szCs w:val="20"/>
          </w:rPr>
          <w:t>d campaign.</w:t>
        </w:r>
      </w:ins>
      <w:del w:id="149" w:author="Amy Perfors" w:date="2019-02-05T10:26:00Z">
        <w:r w:rsidRPr="00D43EBB" w:rsidDel="00E55B65">
          <w:rPr>
            <w:rFonts w:ascii="Arial" w:hAnsi="Arial" w:cs="Arial"/>
            <w:sz w:val="20"/>
            <w:szCs w:val="20"/>
          </w:rPr>
          <w:delText>. You have never held elected office before, and you’re one and only competitor is the incumbent.</w:delText>
        </w:r>
      </w:del>
      <w:r w:rsidRPr="00D43EBB">
        <w:rPr>
          <w:rFonts w:ascii="Arial" w:hAnsi="Arial" w:cs="Arial"/>
          <w:sz w:val="20"/>
          <w:szCs w:val="20"/>
        </w:rPr>
        <w:t xml:space="preserve">  You </w:t>
      </w:r>
      <w:ins w:id="150" w:author="Amy Perfors" w:date="2019-02-05T10:27:00Z">
        <w:r w:rsidR="00E55B65">
          <w:rPr>
            <w:rFonts w:ascii="Arial" w:hAnsi="Arial" w:cs="Arial"/>
            <w:sz w:val="20"/>
            <w:szCs w:val="20"/>
          </w:rPr>
          <w:t xml:space="preserve">have scheduled a meeting with your campaign manager to talk about </w:t>
        </w:r>
        <w:proofErr w:type="spellStart"/>
        <w:r w:rsidR="00E55B65">
          <w:rPr>
            <w:rFonts w:ascii="Arial" w:hAnsi="Arial" w:cs="Arial"/>
            <w:sz w:val="20"/>
            <w:szCs w:val="20"/>
          </w:rPr>
          <w:t>your</w:t>
        </w:r>
        <w:proofErr w:type="spellEnd"/>
        <w:r w:rsidR="00E55B65">
          <w:rPr>
            <w:rFonts w:ascii="Arial" w:hAnsi="Arial" w:cs="Arial"/>
            <w:sz w:val="20"/>
            <w:szCs w:val="20"/>
          </w:rPr>
          <w:t xml:space="preserve"> prospects</w:t>
        </w:r>
      </w:ins>
      <w:commentRangeStart w:id="151"/>
      <w:commentRangeStart w:id="152"/>
      <w:del w:id="153" w:author="Amy Perfors" w:date="2019-02-05T10:27:00Z">
        <w:r w:rsidRPr="00D43EBB" w:rsidDel="00E55B65">
          <w:rPr>
            <w:rFonts w:ascii="Arial" w:hAnsi="Arial" w:cs="Arial"/>
            <w:sz w:val="20"/>
            <w:szCs w:val="20"/>
          </w:rPr>
          <w:delText>are awaiting a report from your campaign manager to advise you about the possibility of winning the election</w:delText>
        </w:r>
      </w:del>
      <w:commentRangeEnd w:id="151"/>
      <w:r w:rsidR="00E55B65">
        <w:rPr>
          <w:rStyle w:val="CommentReference"/>
        </w:rPr>
        <w:commentReference w:id="151"/>
      </w:r>
      <w:commentRangeEnd w:id="152"/>
      <w:r w:rsidR="00E55B65">
        <w:rPr>
          <w:rStyle w:val="CommentReference"/>
        </w:rPr>
        <w:commentReference w:id="152"/>
      </w:r>
      <w:r w:rsidRPr="00D43EBB">
        <w:rPr>
          <w:rFonts w:ascii="Arial" w:hAnsi="Arial" w:cs="Arial"/>
          <w:sz w:val="20"/>
          <w:szCs w:val="20"/>
        </w:rPr>
        <w:t>.  Which of the following situations do you hope is true?</w:t>
      </w:r>
    </w:p>
    <w:p w14:paraId="267489E2" w14:textId="77777777" w:rsidR="002F6E43" w:rsidRPr="002F6E43" w:rsidRDefault="002F6E43" w:rsidP="002F6E43">
      <w:pPr>
        <w:pStyle w:val="ListParagraph"/>
        <w:ind w:left="360"/>
        <w:rPr>
          <w:rFonts w:ascii="Arial" w:hAnsi="Arial" w:cs="Arial"/>
          <w:sz w:val="20"/>
          <w:szCs w:val="20"/>
        </w:rPr>
      </w:pPr>
    </w:p>
    <w:p w14:paraId="37C93D04" w14:textId="77777777" w:rsidR="002F6E43" w:rsidRPr="000E0BCC" w:rsidRDefault="002F6E43" w:rsidP="002F6E43">
      <w:pPr>
        <w:pStyle w:val="ListParagraph"/>
        <w:numPr>
          <w:ilvl w:val="0"/>
          <w:numId w:val="33"/>
        </w:numPr>
        <w:rPr>
          <w:rFonts w:ascii="Arial" w:hAnsi="Arial" w:cs="Arial"/>
          <w:sz w:val="20"/>
          <w:szCs w:val="20"/>
        </w:rPr>
      </w:pPr>
      <w:r w:rsidRPr="000E0BCC">
        <w:rPr>
          <w:rFonts w:ascii="Arial" w:hAnsi="Arial" w:cs="Arial"/>
          <w:sz w:val="20"/>
          <w:szCs w:val="20"/>
        </w:rPr>
        <w:t>There is a 50% chance that</w:t>
      </w:r>
      <w:r>
        <w:rPr>
          <w:rFonts w:ascii="Arial" w:hAnsi="Arial" w:cs="Arial"/>
          <w:sz w:val="20"/>
          <w:szCs w:val="20"/>
        </w:rPr>
        <w:t xml:space="preserve"> you will win the election, and a </w:t>
      </w:r>
      <w:r w:rsidRPr="000E0BCC">
        <w:rPr>
          <w:rFonts w:ascii="Arial" w:hAnsi="Arial" w:cs="Arial"/>
          <w:sz w:val="20"/>
          <w:szCs w:val="20"/>
        </w:rPr>
        <w:t xml:space="preserve">50% chance that </w:t>
      </w:r>
      <w:r>
        <w:rPr>
          <w:rFonts w:ascii="Arial" w:hAnsi="Arial" w:cs="Arial"/>
          <w:sz w:val="20"/>
          <w:szCs w:val="20"/>
        </w:rPr>
        <w:t xml:space="preserve">you will not. </w:t>
      </w:r>
    </w:p>
    <w:p w14:paraId="31E601F0" w14:textId="41FE2DCE" w:rsidR="002F6E43" w:rsidRDefault="002F6E43" w:rsidP="002F6E43">
      <w:pPr>
        <w:pStyle w:val="ListParagraph"/>
        <w:numPr>
          <w:ilvl w:val="0"/>
          <w:numId w:val="33"/>
        </w:numPr>
        <w:rPr>
          <w:rFonts w:ascii="Arial" w:hAnsi="Arial" w:cs="Arial"/>
          <w:sz w:val="20"/>
          <w:szCs w:val="20"/>
        </w:rPr>
      </w:pPr>
      <w:r>
        <w:rPr>
          <w:rFonts w:ascii="Arial" w:hAnsi="Arial" w:cs="Arial"/>
          <w:sz w:val="20"/>
          <w:szCs w:val="20"/>
        </w:rPr>
        <w:t>You will either win the election or you will not</w:t>
      </w:r>
      <w:r w:rsidRPr="000E0BCC">
        <w:rPr>
          <w:rFonts w:ascii="Arial" w:hAnsi="Arial" w:cs="Arial"/>
          <w:sz w:val="20"/>
          <w:szCs w:val="20"/>
        </w:rPr>
        <w:t xml:space="preserve">, but you are unsure of the </w:t>
      </w:r>
      <w:r>
        <w:rPr>
          <w:rFonts w:ascii="Arial" w:hAnsi="Arial" w:cs="Arial"/>
          <w:sz w:val="20"/>
          <w:szCs w:val="20"/>
        </w:rPr>
        <w:t xml:space="preserve">exact </w:t>
      </w:r>
      <w:r w:rsidRPr="000E0BCC">
        <w:rPr>
          <w:rFonts w:ascii="Arial" w:hAnsi="Arial" w:cs="Arial"/>
          <w:sz w:val="20"/>
          <w:szCs w:val="20"/>
        </w:rPr>
        <w:t>probability.</w:t>
      </w:r>
    </w:p>
    <w:p w14:paraId="4F300A8E" w14:textId="77777777" w:rsidR="002F6E43" w:rsidRPr="002F6E43" w:rsidRDefault="002F6E43" w:rsidP="002F6E43">
      <w:pPr>
        <w:pStyle w:val="ListParagraph"/>
        <w:rPr>
          <w:rFonts w:ascii="Arial" w:hAnsi="Arial" w:cs="Arial"/>
          <w:sz w:val="20"/>
          <w:szCs w:val="20"/>
        </w:rPr>
      </w:pPr>
    </w:p>
    <w:p w14:paraId="22675B32" w14:textId="11AB95A2" w:rsidR="00D43EBB" w:rsidRPr="002F6E43" w:rsidRDefault="002F6E43" w:rsidP="002F6E43">
      <w:pPr>
        <w:pStyle w:val="ListParagraph"/>
        <w:numPr>
          <w:ilvl w:val="0"/>
          <w:numId w:val="27"/>
        </w:numPr>
        <w:rPr>
          <w:rFonts w:ascii="Arial" w:hAnsi="Arial" w:cs="Arial"/>
          <w:sz w:val="20"/>
          <w:szCs w:val="20"/>
        </w:rPr>
      </w:pPr>
      <w:r w:rsidRPr="002F6E43">
        <w:rPr>
          <w:rFonts w:ascii="Arial" w:hAnsi="Arial" w:cs="Arial"/>
          <w:sz w:val="20"/>
          <w:szCs w:val="20"/>
        </w:rPr>
        <w:t>You</w:t>
      </w:r>
      <w:r>
        <w:rPr>
          <w:rFonts w:ascii="Arial" w:hAnsi="Arial" w:cs="Arial"/>
          <w:sz w:val="20"/>
          <w:szCs w:val="20"/>
        </w:rPr>
        <w:t xml:space="preserve">r friend has set you up on a blind date. When you arrive at the arranged meeting place you notice that there are two people who fit the description that your friend has given to you. </w:t>
      </w:r>
      <w:ins w:id="154" w:author="Amy Perfors" w:date="2019-02-05T10:29:00Z">
        <w:r w:rsidR="00D625C0">
          <w:rPr>
            <w:rFonts w:ascii="Arial" w:hAnsi="Arial" w:cs="Arial"/>
            <w:sz w:val="20"/>
            <w:szCs w:val="20"/>
          </w:rPr>
          <w:t xml:space="preserve">You find one </w:t>
        </w:r>
      </w:ins>
      <w:del w:id="155" w:author="Amy Perfors" w:date="2019-02-05T10:29:00Z">
        <w:r w:rsidDel="00D625C0">
          <w:rPr>
            <w:rFonts w:ascii="Arial" w:hAnsi="Arial" w:cs="Arial"/>
            <w:sz w:val="20"/>
            <w:szCs w:val="20"/>
          </w:rPr>
          <w:delText xml:space="preserve">One </w:delText>
        </w:r>
      </w:del>
      <w:r>
        <w:rPr>
          <w:rFonts w:ascii="Arial" w:hAnsi="Arial" w:cs="Arial"/>
          <w:sz w:val="20"/>
          <w:szCs w:val="20"/>
        </w:rPr>
        <w:t xml:space="preserve">of these people </w:t>
      </w:r>
      <w:del w:id="156" w:author="Amy Perfors" w:date="2019-02-05T10:29:00Z">
        <w:r w:rsidDel="00D625C0">
          <w:rPr>
            <w:rFonts w:ascii="Arial" w:hAnsi="Arial" w:cs="Arial"/>
            <w:sz w:val="20"/>
            <w:szCs w:val="20"/>
          </w:rPr>
          <w:delText xml:space="preserve">you find </w:delText>
        </w:r>
      </w:del>
      <w:r>
        <w:rPr>
          <w:rFonts w:ascii="Arial" w:hAnsi="Arial" w:cs="Arial"/>
          <w:sz w:val="20"/>
          <w:szCs w:val="20"/>
        </w:rPr>
        <w:t xml:space="preserve">extremely </w:t>
      </w:r>
      <w:commentRangeStart w:id="157"/>
      <w:del w:id="158" w:author="Amy Perfors" w:date="2019-02-05T10:29:00Z">
        <w:r w:rsidR="00AD627E" w:rsidDel="00D625C0">
          <w:rPr>
            <w:rFonts w:ascii="Arial" w:hAnsi="Arial" w:cs="Arial"/>
            <w:sz w:val="20"/>
            <w:szCs w:val="20"/>
          </w:rPr>
          <w:delText>un</w:delText>
        </w:r>
      </w:del>
      <w:r>
        <w:rPr>
          <w:rFonts w:ascii="Arial" w:hAnsi="Arial" w:cs="Arial"/>
          <w:sz w:val="20"/>
          <w:szCs w:val="20"/>
        </w:rPr>
        <w:t>attractive</w:t>
      </w:r>
      <w:commentRangeEnd w:id="157"/>
      <w:r w:rsidR="00D625C0">
        <w:rPr>
          <w:rStyle w:val="CommentReference"/>
        </w:rPr>
        <w:commentReference w:id="157"/>
      </w:r>
      <w:r>
        <w:rPr>
          <w:rFonts w:ascii="Arial" w:hAnsi="Arial" w:cs="Arial"/>
          <w:sz w:val="20"/>
          <w:szCs w:val="20"/>
        </w:rPr>
        <w:t xml:space="preserve">, while the other one is of only average </w:t>
      </w:r>
      <w:del w:id="159" w:author="Amy Perfors" w:date="2019-02-05T10:29:00Z">
        <w:r w:rsidDel="00D625C0">
          <w:rPr>
            <w:rFonts w:ascii="Arial" w:hAnsi="Arial" w:cs="Arial"/>
            <w:sz w:val="20"/>
            <w:szCs w:val="20"/>
          </w:rPr>
          <w:delText xml:space="preserve">or moderate </w:delText>
        </w:r>
      </w:del>
      <w:r>
        <w:rPr>
          <w:rFonts w:ascii="Arial" w:hAnsi="Arial" w:cs="Arial"/>
          <w:sz w:val="20"/>
          <w:szCs w:val="20"/>
        </w:rPr>
        <w:t>attractiveness. Before you find out who is your date, w</w:t>
      </w:r>
      <w:r w:rsidRPr="00917796">
        <w:rPr>
          <w:rFonts w:ascii="Arial" w:hAnsi="Arial" w:cs="Arial"/>
          <w:sz w:val="20"/>
          <w:szCs w:val="20"/>
        </w:rPr>
        <w:t xml:space="preserve">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p w14:paraId="4BD67EF8" w14:textId="77777777" w:rsidR="002F6E43" w:rsidRPr="002F6E43" w:rsidRDefault="002F6E43" w:rsidP="002F6E43">
      <w:pPr>
        <w:pStyle w:val="ListParagraph"/>
        <w:ind w:left="360"/>
        <w:rPr>
          <w:rFonts w:ascii="Arial" w:hAnsi="Arial" w:cs="Arial"/>
          <w:sz w:val="20"/>
          <w:szCs w:val="20"/>
        </w:rPr>
      </w:pPr>
    </w:p>
    <w:p w14:paraId="7ED1CF79" w14:textId="0070EB5A" w:rsidR="002F6E43" w:rsidRPr="000E0BCC" w:rsidRDefault="002F6E43" w:rsidP="002F6E43">
      <w:pPr>
        <w:pStyle w:val="ListParagraph"/>
        <w:numPr>
          <w:ilvl w:val="0"/>
          <w:numId w:val="35"/>
        </w:numPr>
        <w:rPr>
          <w:rFonts w:ascii="Arial" w:hAnsi="Arial" w:cs="Arial"/>
          <w:sz w:val="20"/>
          <w:szCs w:val="20"/>
        </w:rPr>
      </w:pPr>
      <w:r w:rsidRPr="000E0BCC">
        <w:rPr>
          <w:rFonts w:ascii="Arial" w:hAnsi="Arial" w:cs="Arial"/>
          <w:sz w:val="20"/>
          <w:szCs w:val="20"/>
        </w:rPr>
        <w:t>There is a 50% chance that</w:t>
      </w:r>
      <w:r>
        <w:rPr>
          <w:rFonts w:ascii="Arial" w:hAnsi="Arial" w:cs="Arial"/>
          <w:sz w:val="20"/>
          <w:szCs w:val="20"/>
        </w:rPr>
        <w:t xml:space="preserve"> the extremely </w:t>
      </w:r>
      <w:del w:id="160" w:author="Amy Perfors" w:date="2019-02-05T10:29:00Z">
        <w:r w:rsidR="00AD627E" w:rsidDel="00D625C0">
          <w:rPr>
            <w:rFonts w:ascii="Arial" w:hAnsi="Arial" w:cs="Arial"/>
            <w:sz w:val="20"/>
            <w:szCs w:val="20"/>
          </w:rPr>
          <w:delText>un</w:delText>
        </w:r>
      </w:del>
      <w:r>
        <w:rPr>
          <w:rFonts w:ascii="Arial" w:hAnsi="Arial" w:cs="Arial"/>
          <w:sz w:val="20"/>
          <w:szCs w:val="20"/>
        </w:rPr>
        <w:t xml:space="preserve">attractive person is your date, and a </w:t>
      </w:r>
      <w:r w:rsidRPr="000E0BCC">
        <w:rPr>
          <w:rFonts w:ascii="Arial" w:hAnsi="Arial" w:cs="Arial"/>
          <w:sz w:val="20"/>
          <w:szCs w:val="20"/>
        </w:rPr>
        <w:t xml:space="preserve">50% chance that </w:t>
      </w:r>
      <w:r>
        <w:rPr>
          <w:rFonts w:ascii="Arial" w:hAnsi="Arial" w:cs="Arial"/>
          <w:sz w:val="20"/>
          <w:szCs w:val="20"/>
        </w:rPr>
        <w:t xml:space="preserve">the average </w:t>
      </w:r>
      <w:del w:id="161" w:author="Amy Perfors" w:date="2019-02-05T10:29:00Z">
        <w:r w:rsidDel="00D625C0">
          <w:rPr>
            <w:rFonts w:ascii="Arial" w:hAnsi="Arial" w:cs="Arial"/>
            <w:sz w:val="20"/>
            <w:szCs w:val="20"/>
          </w:rPr>
          <w:delText xml:space="preserve">or moderately attractive </w:delText>
        </w:r>
      </w:del>
      <w:r>
        <w:rPr>
          <w:rFonts w:ascii="Arial" w:hAnsi="Arial" w:cs="Arial"/>
          <w:sz w:val="20"/>
          <w:szCs w:val="20"/>
        </w:rPr>
        <w:t xml:space="preserve">person is your date. </w:t>
      </w:r>
    </w:p>
    <w:p w14:paraId="52115DED" w14:textId="5DD73D44" w:rsidR="002F6E43" w:rsidRDefault="002F6E43" w:rsidP="002F6E43">
      <w:pPr>
        <w:pStyle w:val="ListParagraph"/>
        <w:numPr>
          <w:ilvl w:val="0"/>
          <w:numId w:val="35"/>
        </w:numPr>
        <w:rPr>
          <w:rFonts w:ascii="Arial" w:hAnsi="Arial" w:cs="Arial"/>
          <w:sz w:val="20"/>
          <w:szCs w:val="20"/>
        </w:rPr>
      </w:pPr>
      <w:r>
        <w:rPr>
          <w:rFonts w:ascii="Arial" w:hAnsi="Arial" w:cs="Arial"/>
          <w:sz w:val="20"/>
          <w:szCs w:val="20"/>
        </w:rPr>
        <w:t xml:space="preserve">Either the </w:t>
      </w:r>
      <w:r w:rsidR="00AD627E">
        <w:rPr>
          <w:rFonts w:ascii="Arial" w:hAnsi="Arial" w:cs="Arial"/>
          <w:sz w:val="20"/>
          <w:szCs w:val="20"/>
        </w:rPr>
        <w:t>un</w:t>
      </w:r>
      <w:r>
        <w:rPr>
          <w:rFonts w:ascii="Arial" w:hAnsi="Arial" w:cs="Arial"/>
          <w:sz w:val="20"/>
          <w:szCs w:val="20"/>
        </w:rPr>
        <w:t xml:space="preserve">attractive person or the average/moderate person is your date, </w:t>
      </w:r>
      <w:r w:rsidRPr="000E0BCC">
        <w:rPr>
          <w:rFonts w:ascii="Arial" w:hAnsi="Arial" w:cs="Arial"/>
          <w:sz w:val="20"/>
          <w:szCs w:val="20"/>
        </w:rPr>
        <w:t xml:space="preserve">but you are unsure of the </w:t>
      </w:r>
      <w:r>
        <w:rPr>
          <w:rFonts w:ascii="Arial" w:hAnsi="Arial" w:cs="Arial"/>
          <w:sz w:val="20"/>
          <w:szCs w:val="20"/>
        </w:rPr>
        <w:t xml:space="preserve">exact </w:t>
      </w:r>
      <w:r w:rsidRPr="000E0BCC">
        <w:rPr>
          <w:rFonts w:ascii="Arial" w:hAnsi="Arial" w:cs="Arial"/>
          <w:sz w:val="20"/>
          <w:szCs w:val="20"/>
        </w:rPr>
        <w:t xml:space="preserve">probability.  </w:t>
      </w:r>
    </w:p>
    <w:p w14:paraId="25565363" w14:textId="77777777" w:rsidR="003647C1" w:rsidRDefault="003647C1" w:rsidP="003647C1">
      <w:pPr>
        <w:pStyle w:val="ListParagraph"/>
        <w:rPr>
          <w:rFonts w:ascii="Arial" w:hAnsi="Arial" w:cs="Arial"/>
          <w:sz w:val="20"/>
          <w:szCs w:val="20"/>
        </w:rPr>
      </w:pPr>
    </w:p>
    <w:p w14:paraId="6D07E389" w14:textId="77777777" w:rsidR="00D625C0" w:rsidRDefault="003647C1" w:rsidP="003647C1">
      <w:pPr>
        <w:pStyle w:val="ListParagraph"/>
        <w:numPr>
          <w:ilvl w:val="0"/>
          <w:numId w:val="27"/>
        </w:numPr>
        <w:rPr>
          <w:ins w:id="162" w:author="Amy Perfors" w:date="2019-02-05T10:32:00Z"/>
          <w:rFonts w:ascii="Arial" w:hAnsi="Arial" w:cs="Arial"/>
          <w:sz w:val="20"/>
          <w:szCs w:val="20"/>
        </w:rPr>
      </w:pPr>
      <w:r>
        <w:rPr>
          <w:rFonts w:ascii="Arial" w:hAnsi="Arial" w:cs="Arial"/>
          <w:sz w:val="20"/>
          <w:szCs w:val="20"/>
        </w:rPr>
        <w:t xml:space="preserve">Travel? </w:t>
      </w:r>
      <w:ins w:id="163" w:author="Amy Perfors" w:date="2019-02-05T10:30:00Z">
        <w:r w:rsidR="00D625C0">
          <w:rPr>
            <w:rFonts w:ascii="Arial" w:hAnsi="Arial" w:cs="Arial"/>
            <w:sz w:val="20"/>
            <w:szCs w:val="20"/>
          </w:rPr>
          <w:t xml:space="preserve">Good idea! Maybe </w:t>
        </w:r>
      </w:ins>
      <w:ins w:id="164" w:author="Amy Perfors" w:date="2019-02-05T10:31:00Z">
        <w:r w:rsidR="00D625C0">
          <w:rPr>
            <w:rFonts w:ascii="Arial" w:hAnsi="Arial" w:cs="Arial"/>
            <w:sz w:val="20"/>
            <w:szCs w:val="20"/>
          </w:rPr>
          <w:t>you’re visiting a wildlife preserve or something and it’s about recent sightings of some rare animal but it’s unclear which preserve had the sight</w:t>
        </w:r>
      </w:ins>
      <w:ins w:id="165" w:author="Amy Perfors" w:date="2019-02-05T10:32:00Z">
        <w:r w:rsidR="00D625C0">
          <w:rPr>
            <w:rFonts w:ascii="Arial" w:hAnsi="Arial" w:cs="Arial"/>
            <w:sz w:val="20"/>
            <w:szCs w:val="20"/>
          </w:rPr>
          <w:t xml:space="preserve">ing? </w:t>
        </w:r>
      </w:ins>
    </w:p>
    <w:p w14:paraId="076F1E7B" w14:textId="7CFFC5B5" w:rsidR="003647C1" w:rsidRPr="003647C1" w:rsidRDefault="00D625C0" w:rsidP="003647C1">
      <w:pPr>
        <w:pStyle w:val="ListParagraph"/>
        <w:numPr>
          <w:ilvl w:val="0"/>
          <w:numId w:val="27"/>
        </w:numPr>
        <w:rPr>
          <w:rFonts w:ascii="Arial" w:hAnsi="Arial" w:cs="Arial"/>
          <w:sz w:val="20"/>
          <w:szCs w:val="20"/>
        </w:rPr>
      </w:pPr>
      <w:ins w:id="166" w:author="Amy Perfors" w:date="2019-02-05T10:32:00Z">
        <w:r>
          <w:rPr>
            <w:rFonts w:ascii="Arial" w:hAnsi="Arial" w:cs="Arial"/>
            <w:sz w:val="20"/>
            <w:szCs w:val="20"/>
          </w:rPr>
          <w:t xml:space="preserve">Maybe something about family or child-rearing? </w:t>
        </w:r>
      </w:ins>
      <w:ins w:id="167" w:author="Amy Perfors" w:date="2019-02-05T10:33:00Z">
        <w:r w:rsidR="000B3B4F">
          <w:rPr>
            <w:rFonts w:ascii="Arial" w:hAnsi="Arial" w:cs="Arial"/>
            <w:sz w:val="20"/>
            <w:szCs w:val="20"/>
          </w:rPr>
          <w:t>You</w:t>
        </w:r>
      </w:ins>
      <w:ins w:id="168" w:author="Amy Perfors" w:date="2019-02-05T10:36:00Z">
        <w:r w:rsidR="000B3B4F">
          <w:rPr>
            <w:rFonts w:ascii="Arial" w:hAnsi="Arial" w:cs="Arial"/>
            <w:sz w:val="20"/>
            <w:szCs w:val="20"/>
          </w:rPr>
          <w:t>r child has extreme talent and interest in two things, X and Y. You have heard that</w:t>
        </w:r>
      </w:ins>
      <w:ins w:id="169" w:author="Amy Perfors" w:date="2019-02-05T10:37:00Z">
        <w:r w:rsidR="000B3B4F">
          <w:rPr>
            <w:rFonts w:ascii="Arial" w:hAnsi="Arial" w:cs="Arial"/>
            <w:sz w:val="20"/>
            <w:szCs w:val="20"/>
          </w:rPr>
          <w:t xml:space="preserve"> in a few years</w:t>
        </w:r>
      </w:ins>
      <w:ins w:id="170" w:author="Amy Perfors" w:date="2019-02-05T10:36:00Z">
        <w:r w:rsidR="000B3B4F">
          <w:rPr>
            <w:rFonts w:ascii="Arial" w:hAnsi="Arial" w:cs="Arial"/>
            <w:sz w:val="20"/>
            <w:szCs w:val="20"/>
          </w:rPr>
          <w:t xml:space="preserve"> a local rich person is </w:t>
        </w:r>
      </w:ins>
      <w:ins w:id="171" w:author="Amy Perfors" w:date="2019-02-05T10:37:00Z">
        <w:r w:rsidR="000B3B4F">
          <w:rPr>
            <w:rFonts w:ascii="Arial" w:hAnsi="Arial" w:cs="Arial"/>
            <w:sz w:val="20"/>
            <w:szCs w:val="20"/>
          </w:rPr>
          <w:t>planning on</w:t>
        </w:r>
      </w:ins>
      <w:ins w:id="172" w:author="Amy Perfors" w:date="2019-02-05T10:36:00Z">
        <w:r w:rsidR="000B3B4F">
          <w:rPr>
            <w:rFonts w:ascii="Arial" w:hAnsi="Arial" w:cs="Arial"/>
            <w:sz w:val="20"/>
            <w:szCs w:val="20"/>
          </w:rPr>
          <w:t xml:space="preserve"> fund</w:t>
        </w:r>
      </w:ins>
      <w:ins w:id="173" w:author="Amy Perfors" w:date="2019-02-05T10:37:00Z">
        <w:r w:rsidR="000B3B4F">
          <w:rPr>
            <w:rFonts w:ascii="Arial" w:hAnsi="Arial" w:cs="Arial"/>
            <w:sz w:val="20"/>
            <w:szCs w:val="20"/>
          </w:rPr>
          <w:t>ing</w:t>
        </w:r>
      </w:ins>
      <w:ins w:id="174" w:author="Amy Perfors" w:date="2019-02-05T10:36:00Z">
        <w:r w:rsidR="000B3B4F">
          <w:rPr>
            <w:rFonts w:ascii="Arial" w:hAnsi="Arial" w:cs="Arial"/>
            <w:sz w:val="20"/>
            <w:szCs w:val="20"/>
          </w:rPr>
          <w:t xml:space="preserve"> a </w:t>
        </w:r>
      </w:ins>
      <w:ins w:id="175" w:author="Amy Perfors" w:date="2019-02-05T10:37:00Z">
        <w:r w:rsidR="000B3B4F">
          <w:rPr>
            <w:rFonts w:ascii="Arial" w:hAnsi="Arial" w:cs="Arial"/>
            <w:sz w:val="20"/>
            <w:szCs w:val="20"/>
          </w:rPr>
          <w:t xml:space="preserve">very generous </w:t>
        </w:r>
      </w:ins>
      <w:ins w:id="176" w:author="Amy Perfors" w:date="2019-02-05T10:36:00Z">
        <w:r w:rsidR="000B3B4F">
          <w:rPr>
            <w:rFonts w:ascii="Arial" w:hAnsi="Arial" w:cs="Arial"/>
            <w:sz w:val="20"/>
            <w:szCs w:val="20"/>
          </w:rPr>
          <w:t>scholarship for talented</w:t>
        </w:r>
      </w:ins>
      <w:ins w:id="177" w:author="Amy Perfors" w:date="2019-02-05T10:37:00Z">
        <w:r w:rsidR="000B3B4F">
          <w:rPr>
            <w:rFonts w:ascii="Arial" w:hAnsi="Arial" w:cs="Arial"/>
            <w:sz w:val="20"/>
            <w:szCs w:val="20"/>
          </w:rPr>
          <w:t xml:space="preserve"> young people in either X or </w:t>
        </w:r>
        <w:proofErr w:type="gramStart"/>
        <w:r w:rsidR="000B3B4F">
          <w:rPr>
            <w:rFonts w:ascii="Arial" w:hAnsi="Arial" w:cs="Arial"/>
            <w:sz w:val="20"/>
            <w:szCs w:val="20"/>
          </w:rPr>
          <w:t>Y</w:t>
        </w:r>
        <w:proofErr w:type="gramEnd"/>
        <w:r w:rsidR="000B3B4F">
          <w:rPr>
            <w:rFonts w:ascii="Arial" w:hAnsi="Arial" w:cs="Arial"/>
            <w:sz w:val="20"/>
            <w:szCs w:val="20"/>
          </w:rPr>
          <w:t xml:space="preserve"> but they are not revealing which. In order for your child to be eligible they will need to </w:t>
        </w:r>
      </w:ins>
      <w:ins w:id="178" w:author="Amy Perfors" w:date="2019-02-05T10:38:00Z">
        <w:r w:rsidR="000B3B4F">
          <w:rPr>
            <w:rFonts w:ascii="Arial" w:hAnsi="Arial" w:cs="Arial"/>
            <w:sz w:val="20"/>
            <w:szCs w:val="20"/>
          </w:rPr>
          <w:t xml:space="preserve">receive specialised training starting now, and they are sufficiently time-consuming they need to pick just </w:t>
        </w:r>
        <w:commentRangeStart w:id="179"/>
        <w:r w:rsidR="000B3B4F">
          <w:rPr>
            <w:rFonts w:ascii="Arial" w:hAnsi="Arial" w:cs="Arial"/>
            <w:sz w:val="20"/>
            <w:szCs w:val="20"/>
          </w:rPr>
          <w:t>one</w:t>
        </w:r>
        <w:commentRangeEnd w:id="179"/>
        <w:r w:rsidR="000B3B4F">
          <w:rPr>
            <w:rStyle w:val="CommentReference"/>
          </w:rPr>
          <w:commentReference w:id="179"/>
        </w:r>
        <w:r w:rsidR="000B3B4F">
          <w:rPr>
            <w:rFonts w:ascii="Arial" w:hAnsi="Arial" w:cs="Arial"/>
            <w:sz w:val="20"/>
            <w:szCs w:val="20"/>
          </w:rPr>
          <w:t>.</w:t>
        </w:r>
      </w:ins>
    </w:p>
    <w:p w14:paraId="1F7FF4CB" w14:textId="77777777" w:rsidR="00D83491" w:rsidRPr="00D83491" w:rsidRDefault="00D83491" w:rsidP="00D83491">
      <w:pPr>
        <w:rPr>
          <w:rFonts w:ascii="Arial" w:hAnsi="Arial" w:cs="Arial"/>
          <w:sz w:val="20"/>
          <w:szCs w:val="20"/>
        </w:rPr>
      </w:pPr>
    </w:p>
    <w:p w14:paraId="121E5BFD" w14:textId="0AA58450" w:rsidR="00FA2B3D" w:rsidRPr="005A37F3" w:rsidRDefault="00FA2B3D" w:rsidP="005A37F3">
      <w:pPr>
        <w:rPr>
          <w:rFonts w:ascii="Arial" w:hAnsi="Arial" w:cs="Arial"/>
          <w:b/>
          <w:sz w:val="20"/>
          <w:szCs w:val="20"/>
          <w:u w:val="single"/>
        </w:rPr>
      </w:pPr>
      <w:r w:rsidRPr="005A37F3">
        <w:rPr>
          <w:rFonts w:ascii="Arial" w:hAnsi="Arial" w:cs="Arial"/>
          <w:b/>
          <w:sz w:val="20"/>
          <w:szCs w:val="20"/>
          <w:u w:val="single"/>
        </w:rPr>
        <w:br w:type="page"/>
      </w:r>
    </w:p>
    <w:p w14:paraId="3DFA549F" w14:textId="5A88DCD9" w:rsidR="00FA2B3D" w:rsidRPr="000E0BCC" w:rsidRDefault="00FA2B3D" w:rsidP="00E55B65">
      <w:pPr>
        <w:jc w:val="center"/>
        <w:outlineLvl w:val="0"/>
        <w:rPr>
          <w:rFonts w:ascii="Arial" w:hAnsi="Arial" w:cs="Arial"/>
          <w:sz w:val="20"/>
          <w:szCs w:val="20"/>
          <w:u w:val="single"/>
        </w:rPr>
      </w:pPr>
      <w:commentRangeStart w:id="180"/>
      <w:r>
        <w:rPr>
          <w:rFonts w:ascii="Arial" w:hAnsi="Arial" w:cs="Arial"/>
          <w:sz w:val="20"/>
          <w:szCs w:val="20"/>
          <w:u w:val="single"/>
        </w:rPr>
        <w:lastRenderedPageBreak/>
        <w:t>Lo</w:t>
      </w:r>
      <w:r w:rsidRPr="000E0BCC">
        <w:rPr>
          <w:rFonts w:ascii="Arial" w:hAnsi="Arial" w:cs="Arial"/>
          <w:sz w:val="20"/>
          <w:szCs w:val="20"/>
          <w:u w:val="single"/>
        </w:rPr>
        <w:t>ss</w:t>
      </w:r>
      <w:r>
        <w:rPr>
          <w:rFonts w:ascii="Arial" w:hAnsi="Arial" w:cs="Arial"/>
          <w:sz w:val="20"/>
          <w:szCs w:val="20"/>
          <w:u w:val="single"/>
        </w:rPr>
        <w:t>es</w:t>
      </w:r>
      <w:commentRangeEnd w:id="180"/>
      <w:r w:rsidR="000B3B4F">
        <w:rPr>
          <w:rStyle w:val="CommentReference"/>
        </w:rPr>
        <w:commentReference w:id="180"/>
      </w:r>
    </w:p>
    <w:p w14:paraId="30A20218" w14:textId="426CE6C6" w:rsidR="00FA2B3D" w:rsidRDefault="00FA2B3D" w:rsidP="00FA2B3D">
      <w:pPr>
        <w:pStyle w:val="ListParagraph"/>
        <w:numPr>
          <w:ilvl w:val="0"/>
          <w:numId w:val="20"/>
        </w:numPr>
        <w:rPr>
          <w:rFonts w:ascii="Arial" w:hAnsi="Arial" w:cs="Arial"/>
          <w:sz w:val="20"/>
          <w:szCs w:val="20"/>
        </w:rPr>
      </w:pPr>
      <w:r w:rsidRPr="000E0BCC">
        <w:rPr>
          <w:rFonts w:ascii="Arial" w:hAnsi="Arial" w:cs="Arial"/>
          <w:sz w:val="20"/>
          <w:szCs w:val="20"/>
        </w:rPr>
        <w:t xml:space="preserve">You have a stock portfolio of two stocks: </w:t>
      </w:r>
      <w:r w:rsidR="00BF2318">
        <w:rPr>
          <w:rFonts w:ascii="Arial" w:hAnsi="Arial" w:cs="Arial"/>
          <w:sz w:val="20"/>
          <w:szCs w:val="20"/>
        </w:rPr>
        <w:t xml:space="preserve">stock </w:t>
      </w:r>
      <w:r w:rsidRPr="000E0BCC">
        <w:rPr>
          <w:rFonts w:ascii="Arial" w:hAnsi="Arial" w:cs="Arial"/>
          <w:sz w:val="20"/>
          <w:szCs w:val="20"/>
        </w:rPr>
        <w:t>X and</w:t>
      </w:r>
      <w:r w:rsidR="00BF2318">
        <w:rPr>
          <w:rFonts w:ascii="Arial" w:hAnsi="Arial" w:cs="Arial"/>
          <w:sz w:val="20"/>
          <w:szCs w:val="20"/>
        </w:rPr>
        <w:t xml:space="preserve"> stock</w:t>
      </w:r>
      <w:r w:rsidRPr="000E0BCC">
        <w:rPr>
          <w:rFonts w:ascii="Arial" w:hAnsi="Arial" w:cs="Arial"/>
          <w:sz w:val="20"/>
          <w:szCs w:val="20"/>
        </w:rPr>
        <w:t xml:space="preserve"> Y.  You get a call from your stockbroker who advises you that he has received an anonymous tip that one of your stocks is about to plummet in value, while the other will continue to grow steadily. Due to taxation and investment regulations, you can only sell one of these stocks.  </w:t>
      </w:r>
      <w:r w:rsidR="00917796">
        <w:rPr>
          <w:rFonts w:ascii="Arial" w:hAnsi="Arial" w:cs="Arial"/>
          <w:sz w:val="20"/>
          <w:szCs w:val="20"/>
        </w:rPr>
        <w:t xml:space="preserve">Which of the following </w:t>
      </w:r>
      <w:r w:rsidR="00917796" w:rsidRPr="000E0BCC">
        <w:rPr>
          <w:rFonts w:ascii="Arial" w:hAnsi="Arial" w:cs="Arial"/>
          <w:sz w:val="20"/>
          <w:szCs w:val="20"/>
        </w:rPr>
        <w:t>situations do you hope is true?</w:t>
      </w:r>
    </w:p>
    <w:p w14:paraId="749948F3" w14:textId="77777777" w:rsidR="00FA2B3D" w:rsidRPr="000E0BCC" w:rsidRDefault="00FA2B3D" w:rsidP="00FA2B3D">
      <w:pPr>
        <w:pStyle w:val="ListParagraph"/>
        <w:ind w:left="360"/>
        <w:rPr>
          <w:rFonts w:ascii="Arial" w:hAnsi="Arial" w:cs="Arial"/>
          <w:sz w:val="20"/>
          <w:szCs w:val="20"/>
        </w:rPr>
      </w:pPr>
    </w:p>
    <w:p w14:paraId="52370DC3" w14:textId="775B39F8" w:rsidR="00FA2B3D" w:rsidRPr="000E0BCC" w:rsidRDefault="00FA2B3D" w:rsidP="00917796">
      <w:pPr>
        <w:pStyle w:val="ListParagraph"/>
        <w:numPr>
          <w:ilvl w:val="1"/>
          <w:numId w:val="20"/>
        </w:numPr>
        <w:ind w:left="709"/>
        <w:rPr>
          <w:rFonts w:ascii="Arial" w:hAnsi="Arial" w:cs="Arial"/>
          <w:sz w:val="20"/>
          <w:szCs w:val="20"/>
        </w:rPr>
      </w:pPr>
      <w:r w:rsidRPr="000E0BCC">
        <w:rPr>
          <w:rFonts w:ascii="Arial" w:hAnsi="Arial" w:cs="Arial"/>
          <w:sz w:val="20"/>
          <w:szCs w:val="20"/>
        </w:rPr>
        <w:t>There is a 50%</w:t>
      </w:r>
      <w:r w:rsidR="00BF2318">
        <w:rPr>
          <w:rFonts w:ascii="Arial" w:hAnsi="Arial" w:cs="Arial"/>
          <w:sz w:val="20"/>
          <w:szCs w:val="20"/>
        </w:rPr>
        <w:t xml:space="preserve"> chance</w:t>
      </w:r>
      <w:r w:rsidRPr="000E0BCC">
        <w:rPr>
          <w:rFonts w:ascii="Arial" w:hAnsi="Arial" w:cs="Arial"/>
          <w:sz w:val="20"/>
          <w:szCs w:val="20"/>
        </w:rPr>
        <w:t xml:space="preserve"> that Stock X will plummet and a 50% chance that Stock Y will plummet. </w:t>
      </w:r>
    </w:p>
    <w:p w14:paraId="2BF25A56" w14:textId="4BAB33EA" w:rsidR="00917796" w:rsidRDefault="00FA2B3D" w:rsidP="00917796">
      <w:pPr>
        <w:pStyle w:val="ListParagraph"/>
        <w:numPr>
          <w:ilvl w:val="1"/>
          <w:numId w:val="20"/>
        </w:numPr>
        <w:ind w:left="709"/>
        <w:rPr>
          <w:rFonts w:ascii="Arial" w:hAnsi="Arial" w:cs="Arial"/>
          <w:sz w:val="20"/>
          <w:szCs w:val="20"/>
        </w:rPr>
      </w:pPr>
      <w:r w:rsidRPr="000E0BCC">
        <w:rPr>
          <w:rFonts w:ascii="Arial" w:hAnsi="Arial" w:cs="Arial"/>
          <w:sz w:val="20"/>
          <w:szCs w:val="20"/>
        </w:rPr>
        <w:t>Either stock X or Y will plummet in value</w:t>
      </w:r>
      <w:r w:rsidR="00BF2318">
        <w:rPr>
          <w:rFonts w:ascii="Arial" w:hAnsi="Arial" w:cs="Arial"/>
          <w:sz w:val="20"/>
          <w:szCs w:val="20"/>
        </w:rPr>
        <w:t xml:space="preserve"> (but not both)</w:t>
      </w:r>
      <w:r w:rsidRPr="000E0BCC">
        <w:rPr>
          <w:rFonts w:ascii="Arial" w:hAnsi="Arial" w:cs="Arial"/>
          <w:sz w:val="20"/>
          <w:szCs w:val="20"/>
        </w:rPr>
        <w:t xml:space="preserve">, but you do not know the exact probabilities. </w:t>
      </w:r>
    </w:p>
    <w:p w14:paraId="2517D0C7" w14:textId="5F99D7A2" w:rsidR="00FA2B3D" w:rsidRPr="000E0BCC" w:rsidRDefault="00FA2B3D" w:rsidP="00917796">
      <w:pPr>
        <w:pStyle w:val="ListParagraph"/>
        <w:ind w:left="709"/>
        <w:rPr>
          <w:rFonts w:ascii="Arial" w:hAnsi="Arial" w:cs="Arial"/>
          <w:sz w:val="20"/>
          <w:szCs w:val="20"/>
        </w:rPr>
      </w:pPr>
      <w:r w:rsidRPr="000E0BCC">
        <w:rPr>
          <w:rFonts w:ascii="Arial" w:hAnsi="Arial" w:cs="Arial"/>
          <w:sz w:val="20"/>
          <w:szCs w:val="20"/>
        </w:rPr>
        <w:t xml:space="preserve"> </w:t>
      </w:r>
      <w:r w:rsidRPr="000E0BCC">
        <w:rPr>
          <w:rFonts w:ascii="Arial" w:hAnsi="Arial" w:cs="Arial"/>
          <w:sz w:val="20"/>
          <w:szCs w:val="20"/>
        </w:rPr>
        <w:tab/>
      </w:r>
    </w:p>
    <w:p w14:paraId="6AAE8D0E" w14:textId="71192FD0" w:rsidR="00917796" w:rsidRPr="00917796" w:rsidRDefault="00917796" w:rsidP="000B3BCB">
      <w:pPr>
        <w:pStyle w:val="ListParagraph"/>
        <w:numPr>
          <w:ilvl w:val="0"/>
          <w:numId w:val="20"/>
        </w:numPr>
        <w:shd w:val="clear" w:color="auto" w:fill="FFFFFF"/>
        <w:spacing w:after="0" w:line="293" w:lineRule="atLeast"/>
        <w:rPr>
          <w:rFonts w:ascii="Arial" w:eastAsia="Times New Roman" w:hAnsi="Arial" w:cs="Arial"/>
          <w:color w:val="222222"/>
          <w:sz w:val="20"/>
          <w:szCs w:val="20"/>
          <w:lang w:eastAsia="en-AU"/>
        </w:rPr>
      </w:pPr>
      <w:r w:rsidRPr="00917796">
        <w:rPr>
          <w:rFonts w:ascii="Arial" w:eastAsia="Times New Roman" w:hAnsi="Arial" w:cs="Arial"/>
          <w:color w:val="222222"/>
          <w:sz w:val="20"/>
          <w:szCs w:val="20"/>
          <w:lang w:eastAsia="en-AU"/>
        </w:rPr>
        <w:t>You are on a hike in the remote wilderness when you are bitten by a snake</w:t>
      </w:r>
      <w:ins w:id="181" w:author="Amy Perfors" w:date="2019-02-05T10:40:00Z">
        <w:r w:rsidR="000B3B4F">
          <w:rPr>
            <w:rFonts w:ascii="Arial" w:eastAsia="Times New Roman" w:hAnsi="Arial" w:cs="Arial"/>
            <w:color w:val="222222"/>
            <w:sz w:val="20"/>
            <w:szCs w:val="20"/>
            <w:lang w:eastAsia="en-AU"/>
          </w:rPr>
          <w:t>; the bite happened so quickly you could not determine the species</w:t>
        </w:r>
      </w:ins>
      <w:r w:rsidRPr="00917796">
        <w:rPr>
          <w:rFonts w:ascii="Arial" w:eastAsia="Times New Roman" w:hAnsi="Arial" w:cs="Arial"/>
          <w:color w:val="222222"/>
          <w:sz w:val="20"/>
          <w:szCs w:val="20"/>
          <w:lang w:eastAsia="en-AU"/>
        </w:rPr>
        <w:t xml:space="preserve">. Only two species of snake exist in the area in which you are hiking: species X and species Y. A bite from species X is possibly lethal, while a bite from species Y is harmless.  </w:t>
      </w:r>
      <w:r w:rsidRPr="00917796">
        <w:rPr>
          <w:rFonts w:ascii="Arial" w:hAnsi="Arial" w:cs="Arial"/>
          <w:sz w:val="20"/>
          <w:szCs w:val="20"/>
        </w:rPr>
        <w:t>Which of the following situations do you hope is true?</w:t>
      </w:r>
    </w:p>
    <w:p w14:paraId="456634EB" w14:textId="77777777" w:rsidR="00917796" w:rsidRPr="00AB171D" w:rsidRDefault="00917796" w:rsidP="00917796">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7D08E53F" w14:textId="77777777" w:rsidR="00917796" w:rsidRPr="000E0BCC" w:rsidRDefault="00917796" w:rsidP="00917796">
      <w:pPr>
        <w:pStyle w:val="ListParagraph"/>
        <w:numPr>
          <w:ilvl w:val="0"/>
          <w:numId w:val="21"/>
        </w:numPr>
        <w:shd w:val="clear" w:color="auto" w:fill="FFFFFF"/>
        <w:spacing w:after="0" w:line="293" w:lineRule="atLeast"/>
        <w:ind w:left="709"/>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 xml:space="preserve">There is a 50% chance that the bite is from species X and a 50% chance that the bite is from species Y. </w:t>
      </w:r>
    </w:p>
    <w:p w14:paraId="594FA5D6" w14:textId="77777777" w:rsidR="00917796" w:rsidRPr="000E0BCC" w:rsidRDefault="00917796" w:rsidP="00917796">
      <w:pPr>
        <w:pStyle w:val="ListParagraph"/>
        <w:numPr>
          <w:ilvl w:val="0"/>
          <w:numId w:val="21"/>
        </w:numPr>
        <w:shd w:val="clear" w:color="auto" w:fill="FFFFFF"/>
        <w:spacing w:after="0" w:line="293" w:lineRule="atLeast"/>
        <w:ind w:left="709"/>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7C52A406" w14:textId="77777777" w:rsidR="00917796" w:rsidRDefault="00917796" w:rsidP="00917796">
      <w:pPr>
        <w:rPr>
          <w:rFonts w:ascii="Arial" w:hAnsi="Arial" w:cs="Arial"/>
          <w:sz w:val="20"/>
          <w:szCs w:val="20"/>
        </w:rPr>
      </w:pPr>
    </w:p>
    <w:p w14:paraId="644454C0" w14:textId="2B4E9C42"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You have developed an insect infestation in your house</w:t>
      </w:r>
      <w:ins w:id="182" w:author="Amy Perfors" w:date="2019-02-05T10:41:00Z">
        <w:r w:rsidR="000B3B4F">
          <w:rPr>
            <w:rFonts w:ascii="Arial" w:hAnsi="Arial" w:cs="Arial"/>
            <w:sz w:val="20"/>
            <w:szCs w:val="20"/>
          </w:rPr>
          <w:t xml:space="preserve">. The inspector tells you it is either species </w:t>
        </w:r>
      </w:ins>
      <w:ins w:id="183" w:author="Amy Perfors" w:date="2019-02-05T10:42:00Z">
        <w:r w:rsidR="000B3B4F">
          <w:rPr>
            <w:rFonts w:ascii="Arial" w:hAnsi="Arial" w:cs="Arial"/>
            <w:sz w:val="20"/>
            <w:szCs w:val="20"/>
          </w:rPr>
          <w:t xml:space="preserve">X or species Y; he cannot tell without further tests, but he is certain that it is not both because they are very territorial and will fight each other off. </w:t>
        </w:r>
      </w:ins>
      <w:del w:id="184" w:author="Amy Perfors" w:date="2019-02-05T10:42:00Z">
        <w:r w:rsidRPr="00917796" w:rsidDel="000B3B4F">
          <w:rPr>
            <w:rFonts w:ascii="Arial" w:hAnsi="Arial" w:cs="Arial"/>
            <w:sz w:val="20"/>
            <w:szCs w:val="20"/>
          </w:rPr>
          <w:delText xml:space="preserve"> of either species X or species Y (but not both). </w:delText>
        </w:r>
      </w:del>
      <w:r w:rsidRPr="00917796">
        <w:rPr>
          <w:rFonts w:ascii="Arial" w:hAnsi="Arial" w:cs="Arial"/>
          <w:sz w:val="20"/>
          <w:szCs w:val="20"/>
        </w:rPr>
        <w:t>An infestation of species X will ruin the structural integrity of the house and cause it to plummet in value. Species Y, however, is completely benign and will impose no costs (</w:t>
      </w:r>
      <w:del w:id="185" w:author="Amy Perfors" w:date="2019-02-05T10:43:00Z">
        <w:r w:rsidRPr="00917796" w:rsidDel="000B3B4F">
          <w:rPr>
            <w:rFonts w:ascii="Arial" w:hAnsi="Arial" w:cs="Arial"/>
            <w:sz w:val="20"/>
            <w:szCs w:val="20"/>
          </w:rPr>
          <w:delText xml:space="preserve">whether they be </w:delText>
        </w:r>
      </w:del>
      <w:r w:rsidRPr="00917796">
        <w:rPr>
          <w:rFonts w:ascii="Arial" w:hAnsi="Arial" w:cs="Arial"/>
          <w:sz w:val="20"/>
          <w:szCs w:val="20"/>
        </w:rPr>
        <w:t>financial, aesthetic, or otherwise) to your property.  Which of the following situations do you hope is true?</w:t>
      </w:r>
    </w:p>
    <w:p w14:paraId="50DDE84E" w14:textId="77777777" w:rsidR="00917796" w:rsidRPr="00917796" w:rsidRDefault="00917796" w:rsidP="00917796">
      <w:pPr>
        <w:pStyle w:val="ListParagraph"/>
        <w:ind w:left="360"/>
        <w:rPr>
          <w:rFonts w:ascii="Arial" w:hAnsi="Arial" w:cs="Arial"/>
          <w:sz w:val="20"/>
          <w:szCs w:val="20"/>
        </w:rPr>
      </w:pPr>
    </w:p>
    <w:p w14:paraId="2C742EC1" w14:textId="77777777" w:rsidR="00917796" w:rsidRPr="000E0BCC" w:rsidRDefault="00917796" w:rsidP="00917796">
      <w:pPr>
        <w:pStyle w:val="ListParagraph"/>
        <w:numPr>
          <w:ilvl w:val="0"/>
          <w:numId w:val="22"/>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00327643" w14:textId="7BF484BE" w:rsidR="00917796" w:rsidRDefault="00917796" w:rsidP="00917796">
      <w:pPr>
        <w:pStyle w:val="ListParagraph"/>
        <w:numPr>
          <w:ilvl w:val="0"/>
          <w:numId w:val="22"/>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6E9569A0" w14:textId="77777777" w:rsidR="00917796" w:rsidRPr="000E0BCC" w:rsidRDefault="00917796" w:rsidP="00917796">
      <w:pPr>
        <w:pStyle w:val="ListParagraph"/>
        <w:rPr>
          <w:rFonts w:ascii="Arial" w:hAnsi="Arial" w:cs="Arial"/>
          <w:sz w:val="20"/>
          <w:szCs w:val="20"/>
        </w:rPr>
      </w:pPr>
    </w:p>
    <w:p w14:paraId="060408CC" w14:textId="0E2A443C"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Your computer has a virus</w:t>
      </w:r>
      <w:del w:id="186" w:author="Amy Perfors" w:date="2019-02-05T10:43:00Z">
        <w:r w:rsidRPr="00917796" w:rsidDel="00D51601">
          <w:rPr>
            <w:rFonts w:ascii="Arial" w:hAnsi="Arial" w:cs="Arial"/>
            <w:sz w:val="20"/>
            <w:szCs w:val="20"/>
          </w:rPr>
          <w:delText xml:space="preserve"> of either type X or Y</w:delText>
        </w:r>
      </w:del>
      <w:r w:rsidRPr="00917796">
        <w:rPr>
          <w:rFonts w:ascii="Arial" w:hAnsi="Arial" w:cs="Arial"/>
          <w:sz w:val="20"/>
          <w:szCs w:val="20"/>
        </w:rPr>
        <w:t xml:space="preserve">. </w:t>
      </w:r>
      <w:ins w:id="187" w:author="Amy Perfors" w:date="2019-02-05T10:43:00Z">
        <w:r w:rsidR="00D51601">
          <w:rPr>
            <w:rFonts w:ascii="Arial" w:hAnsi="Arial" w:cs="Arial"/>
            <w:sz w:val="20"/>
            <w:szCs w:val="20"/>
          </w:rPr>
          <w:t>A consultant tells you that</w:t>
        </w:r>
      </w:ins>
      <w:ins w:id="188" w:author="Amy Perfors" w:date="2019-02-05T10:44:00Z">
        <w:r w:rsidR="00D51601">
          <w:rPr>
            <w:rFonts w:ascii="Arial" w:hAnsi="Arial" w:cs="Arial"/>
            <w:sz w:val="20"/>
            <w:szCs w:val="20"/>
          </w:rPr>
          <w:t xml:space="preserve"> it is either of type X or type Y; he cannot tell without further tests, but he is certain that it is not both because they cannot operate on the same machine. Virus type X </w:t>
        </w:r>
      </w:ins>
      <w:ins w:id="189" w:author="Amy Perfors" w:date="2019-02-05T10:45:00Z">
        <w:r w:rsidR="00D51601">
          <w:rPr>
            <w:rFonts w:ascii="Arial" w:hAnsi="Arial" w:cs="Arial"/>
            <w:sz w:val="20"/>
            <w:szCs w:val="20"/>
          </w:rPr>
          <w:t xml:space="preserve">will </w:t>
        </w:r>
      </w:ins>
      <w:del w:id="190" w:author="Amy Perfors" w:date="2019-02-05T10:44:00Z">
        <w:r w:rsidRPr="00917796" w:rsidDel="00D51601">
          <w:rPr>
            <w:rFonts w:ascii="Arial" w:hAnsi="Arial" w:cs="Arial"/>
            <w:sz w:val="20"/>
            <w:szCs w:val="20"/>
          </w:rPr>
          <w:delText xml:space="preserve">You enlist a computer engineer who advises you that only one of these viruses </w:delText>
        </w:r>
      </w:del>
      <w:del w:id="191" w:author="Amy Perfors" w:date="2019-02-05T10:46:00Z">
        <w:r w:rsidRPr="00917796" w:rsidDel="00D51601">
          <w:rPr>
            <w:rFonts w:ascii="Arial" w:hAnsi="Arial" w:cs="Arial"/>
            <w:sz w:val="20"/>
            <w:szCs w:val="20"/>
          </w:rPr>
          <w:delText>compromise</w:delText>
        </w:r>
      </w:del>
      <w:del w:id="192" w:author="Amy Perfors" w:date="2019-02-05T10:45:00Z">
        <w:r w:rsidRPr="00917796" w:rsidDel="00D51601">
          <w:rPr>
            <w:rFonts w:ascii="Arial" w:hAnsi="Arial" w:cs="Arial"/>
            <w:sz w:val="20"/>
            <w:szCs w:val="20"/>
          </w:rPr>
          <w:delText>s</w:delText>
        </w:r>
      </w:del>
      <w:del w:id="193" w:author="Amy Perfors" w:date="2019-02-05T10:46:00Z">
        <w:r w:rsidRPr="00917796" w:rsidDel="00D51601">
          <w:rPr>
            <w:rFonts w:ascii="Arial" w:hAnsi="Arial" w:cs="Arial"/>
            <w:sz w:val="20"/>
            <w:szCs w:val="20"/>
          </w:rPr>
          <w:delText xml:space="preserve"> your personal and banking details</w:delText>
        </w:r>
      </w:del>
      <w:ins w:id="194" w:author="Amy Perfors" w:date="2019-02-05T10:46:00Z">
        <w:r w:rsidR="00D51601">
          <w:rPr>
            <w:rFonts w:ascii="Arial" w:hAnsi="Arial" w:cs="Arial"/>
            <w:sz w:val="20"/>
            <w:szCs w:val="20"/>
          </w:rPr>
          <w:t xml:space="preserve">require your computer to sit at the shop for weeks in order to fix, while Y can be removed in less than an </w:t>
        </w:r>
        <w:commentRangeStart w:id="195"/>
        <w:r w:rsidR="00D51601">
          <w:rPr>
            <w:rFonts w:ascii="Arial" w:hAnsi="Arial" w:cs="Arial"/>
            <w:sz w:val="20"/>
            <w:szCs w:val="20"/>
          </w:rPr>
          <w:t>hour</w:t>
        </w:r>
        <w:commentRangeEnd w:id="195"/>
        <w:r w:rsidR="00D51601">
          <w:rPr>
            <w:rStyle w:val="CommentReference"/>
          </w:rPr>
          <w:commentReference w:id="195"/>
        </w:r>
      </w:ins>
      <w:r w:rsidRPr="00917796">
        <w:rPr>
          <w:rFonts w:ascii="Arial" w:hAnsi="Arial" w:cs="Arial"/>
          <w:sz w:val="20"/>
          <w:szCs w:val="20"/>
        </w:rPr>
        <w:t xml:space="preserve">.  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p w14:paraId="6DE0269B" w14:textId="77777777" w:rsidR="00917796" w:rsidRPr="00917796" w:rsidRDefault="00917796" w:rsidP="00917796">
      <w:pPr>
        <w:pStyle w:val="ListParagraph"/>
        <w:ind w:left="360"/>
        <w:rPr>
          <w:rFonts w:ascii="Arial" w:hAnsi="Arial" w:cs="Arial"/>
          <w:sz w:val="20"/>
          <w:szCs w:val="20"/>
        </w:rPr>
      </w:pPr>
    </w:p>
    <w:p w14:paraId="63D21ED3" w14:textId="01B0CFBA" w:rsidR="00917796" w:rsidRPr="000E0BCC" w:rsidRDefault="00917796" w:rsidP="00917796">
      <w:pPr>
        <w:pStyle w:val="ListParagraph"/>
        <w:numPr>
          <w:ilvl w:val="0"/>
          <w:numId w:val="23"/>
        </w:numPr>
        <w:rPr>
          <w:rFonts w:ascii="Arial" w:hAnsi="Arial" w:cs="Arial"/>
          <w:sz w:val="20"/>
          <w:szCs w:val="20"/>
        </w:rPr>
      </w:pPr>
      <w:r w:rsidRPr="000E0BCC">
        <w:rPr>
          <w:rFonts w:ascii="Arial" w:hAnsi="Arial" w:cs="Arial"/>
          <w:sz w:val="20"/>
          <w:szCs w:val="20"/>
        </w:rPr>
        <w:t xml:space="preserve">There is a 50% chance that </w:t>
      </w:r>
      <w:del w:id="196" w:author="Amy Perfors" w:date="2019-02-05T10:47:00Z">
        <w:r w:rsidRPr="000E0BCC" w:rsidDel="00D51601">
          <w:rPr>
            <w:rFonts w:ascii="Arial" w:hAnsi="Arial" w:cs="Arial"/>
            <w:sz w:val="20"/>
            <w:szCs w:val="20"/>
          </w:rPr>
          <w:delText>it is</w:delText>
        </w:r>
      </w:del>
      <w:ins w:id="197" w:author="Amy Perfors" w:date="2019-02-05T10:47:00Z">
        <w:r w:rsidR="00D51601">
          <w:rPr>
            <w:rFonts w:ascii="Arial" w:hAnsi="Arial" w:cs="Arial"/>
            <w:sz w:val="20"/>
            <w:szCs w:val="20"/>
          </w:rPr>
          <w:t>your computer has</w:t>
        </w:r>
      </w:ins>
      <w:r w:rsidRPr="000E0BCC">
        <w:rPr>
          <w:rFonts w:ascii="Arial" w:hAnsi="Arial" w:cs="Arial"/>
          <w:sz w:val="20"/>
          <w:szCs w:val="20"/>
        </w:rPr>
        <w:t xml:space="preserve"> virus X</w:t>
      </w:r>
      <w:del w:id="198" w:author="Amy Perfors" w:date="2019-02-05T10:47:00Z">
        <w:r w:rsidRPr="000E0BCC" w:rsidDel="00D51601">
          <w:rPr>
            <w:rFonts w:ascii="Arial" w:hAnsi="Arial" w:cs="Arial"/>
            <w:sz w:val="20"/>
            <w:szCs w:val="20"/>
          </w:rPr>
          <w:delText xml:space="preserve"> that will compromise your personal data</w:delText>
        </w:r>
      </w:del>
      <w:r w:rsidRPr="000E0BCC">
        <w:rPr>
          <w:rFonts w:ascii="Arial" w:hAnsi="Arial" w:cs="Arial"/>
          <w:sz w:val="20"/>
          <w:szCs w:val="20"/>
        </w:rPr>
        <w:t xml:space="preserve">, and a 50% chance that </w:t>
      </w:r>
      <w:del w:id="199" w:author="Amy Perfors" w:date="2019-02-05T10:47:00Z">
        <w:r w:rsidRPr="000E0BCC" w:rsidDel="00D51601">
          <w:rPr>
            <w:rFonts w:ascii="Arial" w:hAnsi="Arial" w:cs="Arial"/>
            <w:sz w:val="20"/>
            <w:szCs w:val="20"/>
          </w:rPr>
          <w:delText>it is</w:delText>
        </w:r>
      </w:del>
      <w:ins w:id="200" w:author="Amy Perfors" w:date="2019-02-05T10:48:00Z">
        <w:r w:rsidR="00D51601">
          <w:rPr>
            <w:rFonts w:ascii="Arial" w:hAnsi="Arial" w:cs="Arial"/>
            <w:sz w:val="20"/>
            <w:szCs w:val="20"/>
          </w:rPr>
          <w:t>your computer</w:t>
        </w:r>
      </w:ins>
      <w:ins w:id="201" w:author="Amy Perfors" w:date="2019-02-05T10:47:00Z">
        <w:r w:rsidR="00D51601">
          <w:rPr>
            <w:rFonts w:ascii="Arial" w:hAnsi="Arial" w:cs="Arial"/>
            <w:sz w:val="20"/>
            <w:szCs w:val="20"/>
          </w:rPr>
          <w:t xml:space="preserve"> </w:t>
        </w:r>
      </w:ins>
      <w:ins w:id="202" w:author="Amy Perfors" w:date="2019-02-05T10:48:00Z">
        <w:r w:rsidR="00D51601">
          <w:rPr>
            <w:rFonts w:ascii="Arial" w:hAnsi="Arial" w:cs="Arial"/>
            <w:sz w:val="20"/>
            <w:szCs w:val="20"/>
          </w:rPr>
          <w:t>has</w:t>
        </w:r>
      </w:ins>
      <w:r w:rsidRPr="000E0BCC">
        <w:rPr>
          <w:rFonts w:ascii="Arial" w:hAnsi="Arial" w:cs="Arial"/>
          <w:sz w:val="20"/>
          <w:szCs w:val="20"/>
        </w:rPr>
        <w:t xml:space="preserve"> virus Y.</w:t>
      </w:r>
    </w:p>
    <w:p w14:paraId="0EF55EA5" w14:textId="33543BF6" w:rsidR="00917796" w:rsidRDefault="00917796" w:rsidP="00917796">
      <w:pPr>
        <w:pStyle w:val="ListParagraph"/>
        <w:numPr>
          <w:ilvl w:val="0"/>
          <w:numId w:val="23"/>
        </w:numPr>
        <w:rPr>
          <w:rFonts w:ascii="Arial" w:hAnsi="Arial" w:cs="Arial"/>
          <w:sz w:val="20"/>
          <w:szCs w:val="20"/>
        </w:rPr>
      </w:pPr>
      <w:del w:id="203" w:author="Amy Perfors" w:date="2019-02-05T10:47:00Z">
        <w:r w:rsidRPr="000E0BCC" w:rsidDel="00D51601">
          <w:rPr>
            <w:rFonts w:ascii="Arial" w:hAnsi="Arial" w:cs="Arial"/>
            <w:sz w:val="20"/>
            <w:szCs w:val="20"/>
          </w:rPr>
          <w:delText xml:space="preserve">Either </w:delText>
        </w:r>
      </w:del>
      <w:ins w:id="204" w:author="Amy Perfors" w:date="2019-02-05T10:47:00Z">
        <w:r w:rsidR="00D51601">
          <w:rPr>
            <w:rFonts w:ascii="Arial" w:hAnsi="Arial" w:cs="Arial"/>
            <w:sz w:val="20"/>
            <w:szCs w:val="20"/>
          </w:rPr>
          <w:t>You</w:t>
        </w:r>
      </w:ins>
      <w:ins w:id="205" w:author="Amy Perfors" w:date="2019-02-05T10:48:00Z">
        <w:r w:rsidR="00D51601">
          <w:rPr>
            <w:rFonts w:ascii="Arial" w:hAnsi="Arial" w:cs="Arial"/>
            <w:sz w:val="20"/>
            <w:szCs w:val="20"/>
          </w:rPr>
          <w:t>r computer</w:t>
        </w:r>
      </w:ins>
      <w:ins w:id="206" w:author="Amy Perfors" w:date="2019-02-05T10:47:00Z">
        <w:r w:rsidR="00D51601">
          <w:rPr>
            <w:rFonts w:ascii="Arial" w:hAnsi="Arial" w:cs="Arial"/>
            <w:sz w:val="20"/>
            <w:szCs w:val="20"/>
          </w:rPr>
          <w:t xml:space="preserve"> ha</w:t>
        </w:r>
      </w:ins>
      <w:ins w:id="207" w:author="Amy Perfors" w:date="2019-02-05T10:48:00Z">
        <w:r w:rsidR="00D51601">
          <w:rPr>
            <w:rFonts w:ascii="Arial" w:hAnsi="Arial" w:cs="Arial"/>
            <w:sz w:val="20"/>
            <w:szCs w:val="20"/>
          </w:rPr>
          <w:t>s</w:t>
        </w:r>
      </w:ins>
      <w:ins w:id="208" w:author="Amy Perfors" w:date="2019-02-05T10:47:00Z">
        <w:r w:rsidR="00D51601">
          <w:rPr>
            <w:rFonts w:ascii="Arial" w:hAnsi="Arial" w:cs="Arial"/>
            <w:sz w:val="20"/>
            <w:szCs w:val="20"/>
          </w:rPr>
          <w:t xml:space="preserve"> either</w:t>
        </w:r>
        <w:r w:rsidR="00D51601" w:rsidRPr="000E0BCC">
          <w:rPr>
            <w:rFonts w:ascii="Arial" w:hAnsi="Arial" w:cs="Arial"/>
            <w:sz w:val="20"/>
            <w:szCs w:val="20"/>
          </w:rPr>
          <w:t xml:space="preserve"> </w:t>
        </w:r>
      </w:ins>
      <w:r w:rsidRPr="000E0BCC">
        <w:rPr>
          <w:rFonts w:ascii="Arial" w:hAnsi="Arial" w:cs="Arial"/>
          <w:sz w:val="20"/>
          <w:szCs w:val="20"/>
        </w:rPr>
        <w:t>virus X or Y</w:t>
      </w:r>
      <w:del w:id="209" w:author="Amy Perfors" w:date="2019-02-05T10:47:00Z">
        <w:r w:rsidRPr="000E0BCC" w:rsidDel="00D51601">
          <w:rPr>
            <w:rFonts w:ascii="Arial" w:hAnsi="Arial" w:cs="Arial"/>
            <w:sz w:val="20"/>
            <w:szCs w:val="20"/>
          </w:rPr>
          <w:delText xml:space="preserve"> will compromise your personal data</w:delText>
        </w:r>
      </w:del>
      <w:r w:rsidRPr="000E0BCC">
        <w:rPr>
          <w:rFonts w:ascii="Arial" w:hAnsi="Arial" w:cs="Arial"/>
          <w:sz w:val="20"/>
          <w:szCs w:val="20"/>
        </w:rPr>
        <w:t xml:space="preserve">, but you do not know the exact probabilities.  </w:t>
      </w:r>
    </w:p>
    <w:p w14:paraId="1C4B6208" w14:textId="77777777" w:rsidR="00917796" w:rsidRPr="000E0BCC" w:rsidRDefault="00917796" w:rsidP="00917796">
      <w:pPr>
        <w:pStyle w:val="ListParagraph"/>
        <w:rPr>
          <w:rFonts w:ascii="Arial" w:hAnsi="Arial" w:cs="Arial"/>
          <w:sz w:val="20"/>
          <w:szCs w:val="20"/>
        </w:rPr>
      </w:pPr>
    </w:p>
    <w:p w14:paraId="0A591901" w14:textId="27E6F430" w:rsidR="00917796" w:rsidRDefault="00917796" w:rsidP="000B3BCB">
      <w:pPr>
        <w:pStyle w:val="ListParagraph"/>
        <w:numPr>
          <w:ilvl w:val="0"/>
          <w:numId w:val="20"/>
        </w:numPr>
        <w:rPr>
          <w:rFonts w:ascii="Arial" w:hAnsi="Arial" w:cs="Arial"/>
          <w:sz w:val="20"/>
          <w:szCs w:val="20"/>
        </w:rPr>
      </w:pPr>
      <w:del w:id="210" w:author="Amy Perfors" w:date="2019-02-05T10:51:00Z">
        <w:r w:rsidRPr="00917796" w:rsidDel="00D51601">
          <w:rPr>
            <w:rFonts w:ascii="Arial" w:hAnsi="Arial" w:cs="Arial"/>
            <w:sz w:val="20"/>
            <w:szCs w:val="20"/>
          </w:rPr>
          <w:delText xml:space="preserve">You </w:delText>
        </w:r>
      </w:del>
      <w:ins w:id="211" w:author="Amy Perfors" w:date="2019-02-05T10:51:00Z">
        <w:r w:rsidR="00D51601">
          <w:rPr>
            <w:rFonts w:ascii="Arial" w:hAnsi="Arial" w:cs="Arial"/>
            <w:sz w:val="20"/>
            <w:szCs w:val="20"/>
          </w:rPr>
          <w:t>On a routine doctor visit, you</w:t>
        </w:r>
        <w:r w:rsidR="00D51601" w:rsidRPr="00917796">
          <w:rPr>
            <w:rFonts w:ascii="Arial" w:hAnsi="Arial" w:cs="Arial"/>
            <w:sz w:val="20"/>
            <w:szCs w:val="20"/>
          </w:rPr>
          <w:t xml:space="preserve"> </w:t>
        </w:r>
      </w:ins>
      <w:r w:rsidRPr="00917796">
        <w:rPr>
          <w:rFonts w:ascii="Arial" w:hAnsi="Arial" w:cs="Arial"/>
          <w:sz w:val="20"/>
          <w:szCs w:val="20"/>
        </w:rPr>
        <w:t xml:space="preserve">learn that your body has </w:t>
      </w:r>
      <w:del w:id="212" w:author="Amy Perfors" w:date="2019-02-05T10:51:00Z">
        <w:r w:rsidRPr="00917796" w:rsidDel="00D51601">
          <w:rPr>
            <w:rFonts w:ascii="Arial" w:hAnsi="Arial" w:cs="Arial"/>
            <w:sz w:val="20"/>
            <w:szCs w:val="20"/>
          </w:rPr>
          <w:delText xml:space="preserve">developed </w:delText>
        </w:r>
      </w:del>
      <w:ins w:id="213" w:author="Amy Perfors" w:date="2019-02-05T10:51:00Z">
        <w:r w:rsidR="00D51601">
          <w:rPr>
            <w:rFonts w:ascii="Arial" w:hAnsi="Arial" w:cs="Arial"/>
            <w:sz w:val="20"/>
            <w:szCs w:val="20"/>
          </w:rPr>
          <w:t>acquired</w:t>
        </w:r>
        <w:r w:rsidR="00D51601" w:rsidRPr="00917796">
          <w:rPr>
            <w:rFonts w:ascii="Arial" w:hAnsi="Arial" w:cs="Arial"/>
            <w:sz w:val="20"/>
            <w:szCs w:val="20"/>
          </w:rPr>
          <w:t xml:space="preserve"> </w:t>
        </w:r>
      </w:ins>
      <w:r w:rsidRPr="00917796">
        <w:rPr>
          <w:rFonts w:ascii="Arial" w:hAnsi="Arial" w:cs="Arial"/>
          <w:sz w:val="20"/>
          <w:szCs w:val="20"/>
        </w:rPr>
        <w:t xml:space="preserve">a </w:t>
      </w:r>
      <w:del w:id="214" w:author="Amy Perfors" w:date="2019-02-05T10:51:00Z">
        <w:r w:rsidRPr="00917796" w:rsidDel="00D51601">
          <w:rPr>
            <w:rFonts w:ascii="Arial" w:hAnsi="Arial" w:cs="Arial"/>
            <w:sz w:val="20"/>
            <w:szCs w:val="20"/>
          </w:rPr>
          <w:delText xml:space="preserve">strange </w:delText>
        </w:r>
      </w:del>
      <w:r w:rsidRPr="00917796">
        <w:rPr>
          <w:rFonts w:ascii="Arial" w:hAnsi="Arial" w:cs="Arial"/>
          <w:sz w:val="20"/>
          <w:szCs w:val="20"/>
        </w:rPr>
        <w:t xml:space="preserve">pathogen with two possible variants: variant X and variant Y. </w:t>
      </w:r>
      <w:ins w:id="215" w:author="Amy Perfors" w:date="2019-02-05T10:51:00Z">
        <w:r w:rsidR="00D51601">
          <w:rPr>
            <w:rFonts w:ascii="Arial" w:hAnsi="Arial" w:cs="Arial"/>
            <w:sz w:val="20"/>
            <w:szCs w:val="20"/>
          </w:rPr>
          <w:t xml:space="preserve">Your doctor cannot determine which it is without further tests, but he is certain </w:t>
        </w:r>
      </w:ins>
      <w:ins w:id="216" w:author="Amy Perfors" w:date="2019-02-05T10:52:00Z">
        <w:r w:rsidR="00D51601">
          <w:rPr>
            <w:rFonts w:ascii="Arial" w:hAnsi="Arial" w:cs="Arial"/>
            <w:sz w:val="20"/>
            <w:szCs w:val="20"/>
          </w:rPr>
          <w:t xml:space="preserve">that it is not both because each one kills the other. </w:t>
        </w:r>
      </w:ins>
      <w:r w:rsidRPr="00917796">
        <w:rPr>
          <w:rFonts w:ascii="Arial" w:hAnsi="Arial" w:cs="Arial"/>
          <w:sz w:val="20"/>
          <w:szCs w:val="20"/>
        </w:rPr>
        <w:t xml:space="preserve">Variant X is potentially deadly while variant Y is somewhat benign.  Which of the following situations do you hope is true? </w:t>
      </w:r>
    </w:p>
    <w:p w14:paraId="7D572FF1" w14:textId="77777777" w:rsidR="00917796" w:rsidRPr="00917796" w:rsidRDefault="00917796" w:rsidP="00917796">
      <w:pPr>
        <w:pStyle w:val="ListParagraph"/>
        <w:ind w:left="360"/>
        <w:rPr>
          <w:rFonts w:ascii="Arial" w:hAnsi="Arial" w:cs="Arial"/>
          <w:sz w:val="20"/>
          <w:szCs w:val="20"/>
        </w:rPr>
      </w:pPr>
    </w:p>
    <w:p w14:paraId="17210120" w14:textId="77777777" w:rsidR="00917796" w:rsidRPr="000E0BCC" w:rsidRDefault="00917796" w:rsidP="00917796">
      <w:pPr>
        <w:pStyle w:val="ListParagraph"/>
        <w:numPr>
          <w:ilvl w:val="0"/>
          <w:numId w:val="24"/>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6834E038" w14:textId="20AF7CA0" w:rsidR="00917796" w:rsidRPr="000E0BCC" w:rsidRDefault="00917796" w:rsidP="00917796">
      <w:pPr>
        <w:pStyle w:val="ListParagraph"/>
        <w:numPr>
          <w:ilvl w:val="0"/>
          <w:numId w:val="24"/>
        </w:numPr>
        <w:rPr>
          <w:rFonts w:ascii="Arial" w:hAnsi="Arial" w:cs="Arial"/>
          <w:sz w:val="20"/>
          <w:szCs w:val="20"/>
        </w:rPr>
      </w:pPr>
      <w:r w:rsidRPr="000E0BCC">
        <w:rPr>
          <w:rFonts w:ascii="Arial" w:hAnsi="Arial" w:cs="Arial"/>
          <w:sz w:val="20"/>
          <w:szCs w:val="20"/>
        </w:rPr>
        <w:t xml:space="preserve"> It is either variant X or Y, but you do not know the exact probabilities thereof.</w:t>
      </w:r>
      <w:r>
        <w:rPr>
          <w:rFonts w:ascii="Arial" w:hAnsi="Arial" w:cs="Arial"/>
          <w:sz w:val="20"/>
          <w:szCs w:val="20"/>
        </w:rPr>
        <w:br/>
      </w:r>
    </w:p>
    <w:p w14:paraId="18774369" w14:textId="13B2C477" w:rsidR="00917796" w:rsidRDefault="00917796" w:rsidP="000B3BCB">
      <w:pPr>
        <w:pStyle w:val="ListParagraph"/>
        <w:numPr>
          <w:ilvl w:val="0"/>
          <w:numId w:val="20"/>
        </w:numPr>
        <w:rPr>
          <w:rFonts w:ascii="Arial" w:hAnsi="Arial" w:cs="Arial"/>
          <w:sz w:val="20"/>
          <w:szCs w:val="20"/>
        </w:rPr>
      </w:pPr>
      <w:bookmarkStart w:id="217" w:name="_Hlk536800553"/>
      <w:r w:rsidRPr="00917796">
        <w:rPr>
          <w:rFonts w:ascii="Arial" w:hAnsi="Arial" w:cs="Arial"/>
          <w:sz w:val="20"/>
          <w:szCs w:val="20"/>
        </w:rPr>
        <w:t xml:space="preserve">You are attending a social event when an important acquaintance comes over to you to initiate a friendly conversation.  Your friend calls you by your name, but you cannot remember theirs. However, you know that their name is either James or Peter. </w:t>
      </w:r>
      <w:commentRangeStart w:id="218"/>
      <w:r w:rsidRPr="00917796">
        <w:rPr>
          <w:rFonts w:ascii="Arial" w:hAnsi="Arial" w:cs="Arial"/>
          <w:sz w:val="20"/>
          <w:szCs w:val="20"/>
        </w:rPr>
        <w:t>You</w:t>
      </w:r>
      <w:commentRangeEnd w:id="218"/>
      <w:r w:rsidR="00D51601">
        <w:rPr>
          <w:rStyle w:val="CommentReference"/>
        </w:rPr>
        <w:commentReference w:id="218"/>
      </w:r>
      <w:r w:rsidRPr="00917796">
        <w:rPr>
          <w:rFonts w:ascii="Arial" w:hAnsi="Arial" w:cs="Arial"/>
          <w:sz w:val="20"/>
          <w:szCs w:val="20"/>
        </w:rPr>
        <w:t xml:space="preserve"> resolve to attempt to use their </w:t>
      </w:r>
      <w:r w:rsidRPr="00917796">
        <w:rPr>
          <w:rFonts w:ascii="Arial" w:hAnsi="Arial" w:cs="Arial"/>
          <w:sz w:val="20"/>
          <w:szCs w:val="20"/>
        </w:rPr>
        <w:lastRenderedPageBreak/>
        <w:t xml:space="preserve">name in conversation </w:t>
      </w:r>
      <w:r>
        <w:rPr>
          <w:rFonts w:ascii="Arial" w:hAnsi="Arial" w:cs="Arial"/>
          <w:sz w:val="20"/>
          <w:szCs w:val="20"/>
        </w:rPr>
        <w:t xml:space="preserve">to avoid embarrassment and </w:t>
      </w:r>
      <w:r w:rsidR="00A439F7">
        <w:rPr>
          <w:rFonts w:ascii="Arial" w:hAnsi="Arial" w:cs="Arial"/>
          <w:sz w:val="20"/>
          <w:szCs w:val="20"/>
        </w:rPr>
        <w:t>other negative social repercussions</w:t>
      </w:r>
      <w:r w:rsidRPr="00917796">
        <w:rPr>
          <w:rFonts w:ascii="Arial" w:hAnsi="Arial" w:cs="Arial"/>
          <w:sz w:val="20"/>
          <w:szCs w:val="20"/>
        </w:rPr>
        <w:t xml:space="preserve">. 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bookmarkEnd w:id="217"/>
    <w:p w14:paraId="28111CBF" w14:textId="77777777" w:rsidR="00917796" w:rsidRPr="00917796" w:rsidRDefault="00917796" w:rsidP="00917796">
      <w:pPr>
        <w:pStyle w:val="ListParagraph"/>
        <w:ind w:left="360"/>
        <w:rPr>
          <w:rFonts w:ascii="Arial" w:hAnsi="Arial" w:cs="Arial"/>
          <w:sz w:val="20"/>
          <w:szCs w:val="20"/>
        </w:rPr>
      </w:pPr>
    </w:p>
    <w:p w14:paraId="3261C187" w14:textId="77777777" w:rsidR="00917796" w:rsidRPr="000E0BCC" w:rsidRDefault="00917796" w:rsidP="00917796">
      <w:pPr>
        <w:pStyle w:val="ListParagraph"/>
        <w:numPr>
          <w:ilvl w:val="0"/>
          <w:numId w:val="25"/>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193AE80D" w14:textId="5712B2DE" w:rsidR="00FA2B3D" w:rsidRDefault="00917796" w:rsidP="00645362">
      <w:pPr>
        <w:pStyle w:val="ListParagraph"/>
        <w:numPr>
          <w:ilvl w:val="0"/>
          <w:numId w:val="25"/>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0364E424" w14:textId="77777777" w:rsidR="00645362" w:rsidRPr="00645362" w:rsidRDefault="00645362" w:rsidP="00645362">
      <w:pPr>
        <w:pStyle w:val="ListParagraph"/>
        <w:rPr>
          <w:rFonts w:ascii="Arial" w:hAnsi="Arial" w:cs="Arial"/>
          <w:sz w:val="20"/>
          <w:szCs w:val="20"/>
        </w:rPr>
      </w:pPr>
    </w:p>
    <w:p w14:paraId="1690E122" w14:textId="2819B345" w:rsidR="00645362" w:rsidRDefault="00645362" w:rsidP="00645362">
      <w:pPr>
        <w:pStyle w:val="ListParagraph"/>
        <w:numPr>
          <w:ilvl w:val="0"/>
          <w:numId w:val="20"/>
        </w:numPr>
        <w:rPr>
          <w:rFonts w:ascii="Arial" w:hAnsi="Arial" w:cs="Arial"/>
          <w:sz w:val="20"/>
          <w:szCs w:val="20"/>
        </w:rPr>
      </w:pPr>
      <w:r>
        <w:rPr>
          <w:rFonts w:ascii="Arial" w:hAnsi="Arial" w:cs="Arial"/>
          <w:sz w:val="20"/>
          <w:szCs w:val="20"/>
        </w:rPr>
        <w:t xml:space="preserve">You </w:t>
      </w:r>
      <w:r w:rsidR="00E8421A">
        <w:rPr>
          <w:rFonts w:ascii="Arial" w:hAnsi="Arial" w:cs="Arial"/>
          <w:sz w:val="20"/>
          <w:szCs w:val="20"/>
        </w:rPr>
        <w:t>have recently been experiencing serious and prolonged back pain</w:t>
      </w:r>
      <w:r>
        <w:rPr>
          <w:rFonts w:ascii="Arial" w:hAnsi="Arial" w:cs="Arial"/>
          <w:sz w:val="20"/>
          <w:szCs w:val="20"/>
        </w:rPr>
        <w:t>.</w:t>
      </w:r>
      <w:r w:rsidR="00E8421A">
        <w:rPr>
          <w:rFonts w:ascii="Arial" w:hAnsi="Arial" w:cs="Arial"/>
          <w:sz w:val="20"/>
          <w:szCs w:val="20"/>
        </w:rPr>
        <w:t xml:space="preserve"> After consultation with your doctor, she advises </w:t>
      </w:r>
      <w:r>
        <w:rPr>
          <w:rFonts w:ascii="Arial" w:hAnsi="Arial" w:cs="Arial"/>
          <w:sz w:val="20"/>
          <w:szCs w:val="20"/>
        </w:rPr>
        <w:t>you that</w:t>
      </w:r>
      <w:r w:rsidR="00E8421A">
        <w:rPr>
          <w:rFonts w:ascii="Arial" w:hAnsi="Arial" w:cs="Arial"/>
          <w:sz w:val="20"/>
          <w:szCs w:val="20"/>
        </w:rPr>
        <w:t xml:space="preserve"> your pain </w:t>
      </w:r>
      <w:r w:rsidR="00D02181">
        <w:rPr>
          <w:rFonts w:ascii="Arial" w:hAnsi="Arial" w:cs="Arial"/>
          <w:sz w:val="20"/>
          <w:szCs w:val="20"/>
        </w:rPr>
        <w:t xml:space="preserve">has two possible causes: cause X and cause Y, but unless (or until) you undergo exploratory surgery, it is impossible to know for sure which is the cause. </w:t>
      </w:r>
      <w:r w:rsidR="00E8421A">
        <w:rPr>
          <w:rFonts w:ascii="Arial" w:hAnsi="Arial" w:cs="Arial"/>
          <w:sz w:val="20"/>
          <w:szCs w:val="20"/>
        </w:rPr>
        <w:t xml:space="preserve"> </w:t>
      </w:r>
      <w:r w:rsidR="00D02181">
        <w:rPr>
          <w:rFonts w:ascii="Arial" w:hAnsi="Arial" w:cs="Arial"/>
          <w:sz w:val="20"/>
          <w:szCs w:val="20"/>
        </w:rPr>
        <w:t xml:space="preserve">Cause X is completely curable, but </w:t>
      </w:r>
      <w:proofErr w:type="gramStart"/>
      <w:r w:rsidR="00D02181">
        <w:rPr>
          <w:rFonts w:ascii="Arial" w:hAnsi="Arial" w:cs="Arial"/>
          <w:sz w:val="20"/>
          <w:szCs w:val="20"/>
        </w:rPr>
        <w:t>cause</w:t>
      </w:r>
      <w:proofErr w:type="gramEnd"/>
      <w:r w:rsidR="00D02181">
        <w:rPr>
          <w:rFonts w:ascii="Arial" w:hAnsi="Arial" w:cs="Arial"/>
          <w:sz w:val="20"/>
          <w:szCs w:val="20"/>
        </w:rPr>
        <w:t xml:space="preserve"> Y has no known cure or treatment. </w:t>
      </w:r>
      <w:r w:rsidRPr="00917796">
        <w:rPr>
          <w:rFonts w:ascii="Arial" w:hAnsi="Arial" w:cs="Arial"/>
          <w:sz w:val="20"/>
          <w:szCs w:val="20"/>
        </w:rPr>
        <w:t xml:space="preserve">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 xml:space="preserve">hope is </w:t>
      </w:r>
      <w:commentRangeStart w:id="219"/>
      <w:r>
        <w:rPr>
          <w:rFonts w:ascii="Arial" w:hAnsi="Arial" w:cs="Arial"/>
          <w:sz w:val="20"/>
          <w:szCs w:val="20"/>
        </w:rPr>
        <w:t>true</w:t>
      </w:r>
      <w:commentRangeEnd w:id="219"/>
      <w:r w:rsidR="00EB6516">
        <w:rPr>
          <w:rStyle w:val="CommentReference"/>
        </w:rPr>
        <w:commentReference w:id="219"/>
      </w:r>
      <w:r>
        <w:rPr>
          <w:rFonts w:ascii="Arial" w:hAnsi="Arial" w:cs="Arial"/>
          <w:sz w:val="20"/>
          <w:szCs w:val="20"/>
        </w:rPr>
        <w:t>?</w:t>
      </w:r>
    </w:p>
    <w:p w14:paraId="6683F964" w14:textId="77777777" w:rsidR="00645362" w:rsidRPr="00645362" w:rsidRDefault="00645362" w:rsidP="00645362">
      <w:pPr>
        <w:pStyle w:val="ListParagraph"/>
        <w:ind w:left="360"/>
        <w:rPr>
          <w:rFonts w:ascii="Arial" w:hAnsi="Arial" w:cs="Arial"/>
          <w:sz w:val="20"/>
          <w:szCs w:val="20"/>
        </w:rPr>
      </w:pPr>
    </w:p>
    <w:p w14:paraId="6F74C646" w14:textId="3050528E" w:rsidR="00645362" w:rsidRPr="000E0BCC" w:rsidRDefault="00645362" w:rsidP="00645362">
      <w:pPr>
        <w:pStyle w:val="ListParagraph"/>
        <w:numPr>
          <w:ilvl w:val="0"/>
          <w:numId w:val="31"/>
        </w:numPr>
        <w:rPr>
          <w:rFonts w:ascii="Arial" w:hAnsi="Arial" w:cs="Arial"/>
          <w:sz w:val="20"/>
          <w:szCs w:val="20"/>
        </w:rPr>
      </w:pPr>
      <w:r w:rsidRPr="000E0BCC">
        <w:rPr>
          <w:rFonts w:ascii="Arial" w:hAnsi="Arial" w:cs="Arial"/>
          <w:sz w:val="20"/>
          <w:szCs w:val="20"/>
        </w:rPr>
        <w:t xml:space="preserve">There is a 50% chance that </w:t>
      </w:r>
      <w:r w:rsidR="00D02181">
        <w:rPr>
          <w:rFonts w:ascii="Arial" w:hAnsi="Arial" w:cs="Arial"/>
          <w:sz w:val="20"/>
          <w:szCs w:val="20"/>
        </w:rPr>
        <w:t xml:space="preserve">the cause is X </w:t>
      </w:r>
      <w:r w:rsidRPr="000E0BCC">
        <w:rPr>
          <w:rFonts w:ascii="Arial" w:hAnsi="Arial" w:cs="Arial"/>
          <w:sz w:val="20"/>
          <w:szCs w:val="20"/>
        </w:rPr>
        <w:t xml:space="preserve">and a 50% chance that </w:t>
      </w:r>
      <w:r w:rsidR="00D02181">
        <w:rPr>
          <w:rFonts w:ascii="Arial" w:hAnsi="Arial" w:cs="Arial"/>
          <w:sz w:val="20"/>
          <w:szCs w:val="20"/>
        </w:rPr>
        <w:t xml:space="preserve">the cause is Y. </w:t>
      </w:r>
    </w:p>
    <w:p w14:paraId="6EE8AE54" w14:textId="1920FF78" w:rsidR="00645362" w:rsidRDefault="00645362" w:rsidP="00645362">
      <w:pPr>
        <w:pStyle w:val="ListParagraph"/>
        <w:numPr>
          <w:ilvl w:val="0"/>
          <w:numId w:val="31"/>
        </w:numPr>
        <w:rPr>
          <w:rFonts w:ascii="Arial" w:hAnsi="Arial" w:cs="Arial"/>
          <w:sz w:val="20"/>
          <w:szCs w:val="20"/>
        </w:rPr>
      </w:pPr>
      <w:r w:rsidRPr="000E0BCC">
        <w:rPr>
          <w:rFonts w:ascii="Arial" w:hAnsi="Arial" w:cs="Arial"/>
          <w:sz w:val="20"/>
          <w:szCs w:val="20"/>
        </w:rPr>
        <w:t>The</w:t>
      </w:r>
      <w:r w:rsidR="00D02181">
        <w:rPr>
          <w:rFonts w:ascii="Arial" w:hAnsi="Arial" w:cs="Arial"/>
          <w:sz w:val="20"/>
          <w:szCs w:val="20"/>
        </w:rPr>
        <w:t xml:space="preserve"> cause </w:t>
      </w:r>
      <w:r w:rsidRPr="000E0BCC">
        <w:rPr>
          <w:rFonts w:ascii="Arial" w:hAnsi="Arial" w:cs="Arial"/>
          <w:sz w:val="20"/>
          <w:szCs w:val="20"/>
        </w:rPr>
        <w:t xml:space="preserve">is either </w:t>
      </w:r>
      <w:r w:rsidR="00D02181">
        <w:rPr>
          <w:rFonts w:ascii="Arial" w:hAnsi="Arial" w:cs="Arial"/>
          <w:sz w:val="20"/>
          <w:szCs w:val="20"/>
        </w:rPr>
        <w:t>X or Y (but not both)</w:t>
      </w:r>
      <w:r w:rsidRPr="000E0BCC">
        <w:rPr>
          <w:rFonts w:ascii="Arial" w:hAnsi="Arial" w:cs="Arial"/>
          <w:sz w:val="20"/>
          <w:szCs w:val="20"/>
        </w:rPr>
        <w:t xml:space="preserve">, but you are unsure of the probability.  </w:t>
      </w:r>
    </w:p>
    <w:p w14:paraId="0AD881AD" w14:textId="77777777" w:rsidR="00645362" w:rsidRPr="00645362" w:rsidRDefault="00645362" w:rsidP="00645362">
      <w:pPr>
        <w:pStyle w:val="ListParagraph"/>
        <w:rPr>
          <w:rFonts w:ascii="Arial" w:hAnsi="Arial" w:cs="Arial"/>
          <w:sz w:val="20"/>
          <w:szCs w:val="20"/>
        </w:rPr>
      </w:pPr>
    </w:p>
    <w:p w14:paraId="243E634B" w14:textId="4FAB9A71" w:rsidR="00645362" w:rsidRPr="004A081C" w:rsidRDefault="00645362" w:rsidP="004A081C">
      <w:pPr>
        <w:pStyle w:val="ListParagraph"/>
        <w:numPr>
          <w:ilvl w:val="0"/>
          <w:numId w:val="20"/>
        </w:numPr>
        <w:rPr>
          <w:rFonts w:ascii="Arial" w:hAnsi="Arial" w:cs="Arial"/>
          <w:sz w:val="20"/>
          <w:szCs w:val="20"/>
        </w:rPr>
      </w:pPr>
      <w:r w:rsidRPr="00917796">
        <w:rPr>
          <w:rFonts w:ascii="Arial" w:hAnsi="Arial" w:cs="Arial"/>
          <w:sz w:val="20"/>
          <w:szCs w:val="20"/>
        </w:rPr>
        <w:t>You</w:t>
      </w:r>
      <w:r w:rsidR="00B60085">
        <w:rPr>
          <w:rFonts w:ascii="Arial" w:hAnsi="Arial" w:cs="Arial"/>
          <w:sz w:val="20"/>
          <w:szCs w:val="20"/>
        </w:rPr>
        <w:t xml:space="preserve"> (or your significant other)</w:t>
      </w:r>
      <w:r w:rsidRPr="00917796">
        <w:rPr>
          <w:rFonts w:ascii="Arial" w:hAnsi="Arial" w:cs="Arial"/>
          <w:sz w:val="20"/>
          <w:szCs w:val="20"/>
        </w:rPr>
        <w:t xml:space="preserve"> </w:t>
      </w:r>
      <w:r w:rsidR="00B60085">
        <w:rPr>
          <w:rFonts w:ascii="Arial" w:hAnsi="Arial" w:cs="Arial"/>
          <w:sz w:val="20"/>
          <w:szCs w:val="20"/>
        </w:rPr>
        <w:t>are six months pregnant. When you go to the doctor for the ultrasound, you become aware of what appears to be the foetus’s irregular heartbeat, a harbinger for a life of</w:t>
      </w:r>
      <w:r w:rsidR="004A081C">
        <w:rPr>
          <w:rFonts w:ascii="Arial" w:hAnsi="Arial" w:cs="Arial"/>
          <w:sz w:val="20"/>
          <w:szCs w:val="20"/>
        </w:rPr>
        <w:t xml:space="preserve"> seriously</w:t>
      </w:r>
      <w:r w:rsidR="00B60085">
        <w:rPr>
          <w:rFonts w:ascii="Arial" w:hAnsi="Arial" w:cs="Arial"/>
          <w:sz w:val="20"/>
          <w:szCs w:val="20"/>
        </w:rPr>
        <w:t xml:space="preserve"> ill health. Your doctor tells you that this phenomenon is either due to</w:t>
      </w:r>
      <w:r w:rsidR="004A081C">
        <w:rPr>
          <w:rFonts w:ascii="Arial" w:hAnsi="Arial" w:cs="Arial"/>
          <w:sz w:val="20"/>
          <w:szCs w:val="20"/>
        </w:rPr>
        <w:t xml:space="preserve"> a malfunction in the machine, or, that the foetus in fact has an irregular heartbeat.  </w:t>
      </w:r>
      <w:r w:rsidR="00B60085">
        <w:rPr>
          <w:rFonts w:ascii="Arial" w:hAnsi="Arial" w:cs="Arial"/>
          <w:sz w:val="20"/>
          <w:szCs w:val="20"/>
        </w:rPr>
        <w:t xml:space="preserve"> </w:t>
      </w:r>
      <w:r w:rsidR="004A081C">
        <w:rPr>
          <w:rFonts w:ascii="Arial" w:hAnsi="Arial" w:cs="Arial"/>
          <w:sz w:val="20"/>
          <w:szCs w:val="20"/>
        </w:rPr>
        <w:t>While you await a new ultrasound (on a different machine), w</w:t>
      </w:r>
      <w:r w:rsidRPr="004A081C">
        <w:rPr>
          <w:rFonts w:ascii="Arial" w:hAnsi="Arial" w:cs="Arial"/>
          <w:sz w:val="20"/>
          <w:szCs w:val="20"/>
        </w:rPr>
        <w:t xml:space="preserve">hich of the following situations do you hope is </w:t>
      </w:r>
      <w:commentRangeStart w:id="220"/>
      <w:r w:rsidRPr="004A081C">
        <w:rPr>
          <w:rFonts w:ascii="Arial" w:hAnsi="Arial" w:cs="Arial"/>
          <w:sz w:val="20"/>
          <w:szCs w:val="20"/>
        </w:rPr>
        <w:t>true</w:t>
      </w:r>
      <w:commentRangeEnd w:id="220"/>
      <w:r w:rsidR="00EB6516">
        <w:rPr>
          <w:rStyle w:val="CommentReference"/>
        </w:rPr>
        <w:commentReference w:id="220"/>
      </w:r>
      <w:r w:rsidRPr="004A081C">
        <w:rPr>
          <w:rFonts w:ascii="Arial" w:hAnsi="Arial" w:cs="Arial"/>
          <w:sz w:val="20"/>
          <w:szCs w:val="20"/>
        </w:rPr>
        <w:t>?</w:t>
      </w:r>
    </w:p>
    <w:p w14:paraId="0312EF15" w14:textId="086AA7C3" w:rsidR="00645362" w:rsidRDefault="00645362" w:rsidP="00645362">
      <w:pPr>
        <w:pStyle w:val="ListParagraph"/>
        <w:ind w:left="360"/>
        <w:rPr>
          <w:rFonts w:ascii="Arial" w:hAnsi="Arial" w:cs="Arial"/>
          <w:sz w:val="20"/>
          <w:szCs w:val="20"/>
        </w:rPr>
      </w:pPr>
    </w:p>
    <w:p w14:paraId="25D6B669" w14:textId="1F1CB12C" w:rsidR="00645362" w:rsidRPr="000E0BCC" w:rsidRDefault="00645362" w:rsidP="00645362">
      <w:pPr>
        <w:pStyle w:val="ListParagraph"/>
        <w:numPr>
          <w:ilvl w:val="0"/>
          <w:numId w:val="32"/>
        </w:numPr>
        <w:rPr>
          <w:rFonts w:ascii="Arial" w:hAnsi="Arial" w:cs="Arial"/>
          <w:sz w:val="20"/>
          <w:szCs w:val="20"/>
        </w:rPr>
      </w:pPr>
      <w:r w:rsidRPr="000E0BCC">
        <w:rPr>
          <w:rFonts w:ascii="Arial" w:hAnsi="Arial" w:cs="Arial"/>
          <w:sz w:val="20"/>
          <w:szCs w:val="20"/>
        </w:rPr>
        <w:t>There is a 50% chance that t</w:t>
      </w:r>
      <w:r w:rsidR="004A081C">
        <w:rPr>
          <w:rFonts w:ascii="Arial" w:hAnsi="Arial" w:cs="Arial"/>
          <w:sz w:val="20"/>
          <w:szCs w:val="20"/>
        </w:rPr>
        <w:t>he ultrasound machine is faulty</w:t>
      </w:r>
      <w:r w:rsidRPr="000E0BCC">
        <w:rPr>
          <w:rFonts w:ascii="Arial" w:hAnsi="Arial" w:cs="Arial"/>
          <w:sz w:val="20"/>
          <w:szCs w:val="20"/>
        </w:rPr>
        <w:t xml:space="preserve"> and a 50% chance that the</w:t>
      </w:r>
      <w:r w:rsidR="004A081C">
        <w:rPr>
          <w:rFonts w:ascii="Arial" w:hAnsi="Arial" w:cs="Arial"/>
          <w:sz w:val="20"/>
          <w:szCs w:val="20"/>
        </w:rPr>
        <w:t xml:space="preserve"> foetus has an irregular heartbeat. </w:t>
      </w:r>
      <w:r w:rsidRPr="000E0BCC">
        <w:rPr>
          <w:rFonts w:ascii="Arial" w:hAnsi="Arial" w:cs="Arial"/>
          <w:sz w:val="20"/>
          <w:szCs w:val="20"/>
        </w:rPr>
        <w:t xml:space="preserve"> </w:t>
      </w:r>
    </w:p>
    <w:p w14:paraId="3920A0CD" w14:textId="49B1244B" w:rsidR="00645362" w:rsidRDefault="004A081C" w:rsidP="00645362">
      <w:pPr>
        <w:pStyle w:val="ListParagraph"/>
        <w:numPr>
          <w:ilvl w:val="0"/>
          <w:numId w:val="32"/>
        </w:numPr>
        <w:rPr>
          <w:rFonts w:ascii="Arial" w:hAnsi="Arial" w:cs="Arial"/>
          <w:sz w:val="20"/>
          <w:szCs w:val="20"/>
        </w:rPr>
      </w:pPr>
      <w:r>
        <w:rPr>
          <w:rFonts w:ascii="Arial" w:hAnsi="Arial" w:cs="Arial"/>
          <w:sz w:val="20"/>
          <w:szCs w:val="20"/>
        </w:rPr>
        <w:t>E</w:t>
      </w:r>
      <w:r w:rsidR="00645362" w:rsidRPr="000E0BCC">
        <w:rPr>
          <w:rFonts w:ascii="Arial" w:hAnsi="Arial" w:cs="Arial"/>
          <w:sz w:val="20"/>
          <w:szCs w:val="20"/>
        </w:rPr>
        <w:t xml:space="preserve">ither </w:t>
      </w:r>
      <w:r>
        <w:rPr>
          <w:rFonts w:ascii="Arial" w:hAnsi="Arial" w:cs="Arial"/>
          <w:sz w:val="20"/>
          <w:szCs w:val="20"/>
        </w:rPr>
        <w:t xml:space="preserve">the machine is </w:t>
      </w:r>
      <w:proofErr w:type="gramStart"/>
      <w:r>
        <w:rPr>
          <w:rFonts w:ascii="Arial" w:hAnsi="Arial" w:cs="Arial"/>
          <w:sz w:val="20"/>
          <w:szCs w:val="20"/>
        </w:rPr>
        <w:t>faulty</w:t>
      </w:r>
      <w:proofErr w:type="gramEnd"/>
      <w:r>
        <w:rPr>
          <w:rFonts w:ascii="Arial" w:hAnsi="Arial" w:cs="Arial"/>
          <w:sz w:val="20"/>
          <w:szCs w:val="20"/>
        </w:rPr>
        <w:t xml:space="preserve"> or the foetus has an irregular heartbeat (but not both), </w:t>
      </w:r>
      <w:r w:rsidR="00645362" w:rsidRPr="000E0BCC">
        <w:rPr>
          <w:rFonts w:ascii="Arial" w:hAnsi="Arial" w:cs="Arial"/>
          <w:sz w:val="20"/>
          <w:szCs w:val="20"/>
        </w:rPr>
        <w:t xml:space="preserve">but you are unsure of the probability.  </w:t>
      </w:r>
      <w:r w:rsidRPr="004A081C">
        <w:rPr>
          <w:rFonts w:ascii="Arial" w:hAnsi="Arial" w:cs="Arial"/>
          <w:sz w:val="20"/>
          <w:szCs w:val="20"/>
          <w:highlight w:val="yellow"/>
        </w:rPr>
        <w:t>PROBLEM? ITS POSSIBLE THAT THE MACHINE IS BROKEN AND the heartbeat is irregular</w:t>
      </w:r>
      <w:r w:rsidR="00882962">
        <w:rPr>
          <w:rFonts w:ascii="Arial" w:hAnsi="Arial" w:cs="Arial"/>
          <w:sz w:val="20"/>
          <w:szCs w:val="20"/>
        </w:rPr>
        <w:t>?</w:t>
      </w:r>
    </w:p>
    <w:p w14:paraId="7EB2A0FB" w14:textId="77777777" w:rsidR="00645362" w:rsidRDefault="00645362" w:rsidP="00645362">
      <w:pPr>
        <w:pStyle w:val="ListParagraph"/>
        <w:ind w:left="360"/>
        <w:rPr>
          <w:rFonts w:ascii="Arial" w:hAnsi="Arial" w:cs="Arial"/>
          <w:sz w:val="20"/>
          <w:szCs w:val="20"/>
        </w:rPr>
      </w:pPr>
    </w:p>
    <w:p w14:paraId="63E02A86" w14:textId="1AC37D32" w:rsidR="00645362" w:rsidRDefault="00645362" w:rsidP="002F6E43">
      <w:pPr>
        <w:pStyle w:val="ListParagraph"/>
        <w:numPr>
          <w:ilvl w:val="0"/>
          <w:numId w:val="20"/>
        </w:numPr>
        <w:rPr>
          <w:rFonts w:ascii="Arial" w:hAnsi="Arial" w:cs="Arial"/>
          <w:sz w:val="20"/>
          <w:szCs w:val="20"/>
        </w:rPr>
      </w:pPr>
      <w:r w:rsidRPr="002F6E43">
        <w:rPr>
          <w:rFonts w:ascii="Arial" w:hAnsi="Arial" w:cs="Arial"/>
          <w:sz w:val="20"/>
          <w:szCs w:val="20"/>
        </w:rPr>
        <w:t>You</w:t>
      </w:r>
      <w:r w:rsidR="002F6E43">
        <w:rPr>
          <w:rFonts w:ascii="Arial" w:hAnsi="Arial" w:cs="Arial"/>
          <w:sz w:val="20"/>
          <w:szCs w:val="20"/>
        </w:rPr>
        <w:t xml:space="preserve">r friend has set you up on a blind date. When you arrive at the arranged meeting place you notice that there are two people who fit the description that your friend has given to you. One of these people you find extremely </w:t>
      </w:r>
      <w:commentRangeStart w:id="221"/>
      <w:r w:rsidR="002F6E43">
        <w:rPr>
          <w:rFonts w:ascii="Arial" w:hAnsi="Arial" w:cs="Arial"/>
          <w:sz w:val="20"/>
          <w:szCs w:val="20"/>
        </w:rPr>
        <w:t>attractive</w:t>
      </w:r>
      <w:commentRangeEnd w:id="221"/>
      <w:r w:rsidR="00EB6516">
        <w:rPr>
          <w:rStyle w:val="CommentReference"/>
        </w:rPr>
        <w:commentReference w:id="221"/>
      </w:r>
      <w:r w:rsidR="002F6E43">
        <w:rPr>
          <w:rFonts w:ascii="Arial" w:hAnsi="Arial" w:cs="Arial"/>
          <w:sz w:val="20"/>
          <w:szCs w:val="20"/>
        </w:rPr>
        <w:t>, while the other one is of only average or moderate attractiveness. Before you find out who is your date, w</w:t>
      </w:r>
      <w:r w:rsidR="002F6E43" w:rsidRPr="00917796">
        <w:rPr>
          <w:rFonts w:ascii="Arial" w:hAnsi="Arial" w:cs="Arial"/>
          <w:sz w:val="20"/>
          <w:szCs w:val="20"/>
        </w:rPr>
        <w:t xml:space="preserve">hich of the following </w:t>
      </w:r>
      <w:r w:rsidR="002F6E43">
        <w:rPr>
          <w:rFonts w:ascii="Arial" w:hAnsi="Arial" w:cs="Arial"/>
          <w:sz w:val="20"/>
          <w:szCs w:val="20"/>
        </w:rPr>
        <w:t xml:space="preserve">situations </w:t>
      </w:r>
      <w:r w:rsidR="002F6E43" w:rsidRPr="00917796">
        <w:rPr>
          <w:rFonts w:ascii="Arial" w:hAnsi="Arial" w:cs="Arial"/>
          <w:sz w:val="20"/>
          <w:szCs w:val="20"/>
        </w:rPr>
        <w:t xml:space="preserve">do you </w:t>
      </w:r>
      <w:r w:rsidR="002F6E43">
        <w:rPr>
          <w:rFonts w:ascii="Arial" w:hAnsi="Arial" w:cs="Arial"/>
          <w:sz w:val="20"/>
          <w:szCs w:val="20"/>
        </w:rPr>
        <w:t>hope is true?</w:t>
      </w:r>
    </w:p>
    <w:p w14:paraId="2A7F012D" w14:textId="77777777" w:rsidR="002F6E43" w:rsidRPr="002F6E43" w:rsidRDefault="002F6E43" w:rsidP="002F6E43">
      <w:pPr>
        <w:pStyle w:val="ListParagraph"/>
        <w:ind w:left="360"/>
        <w:rPr>
          <w:rFonts w:ascii="Arial" w:hAnsi="Arial" w:cs="Arial"/>
          <w:sz w:val="20"/>
          <w:szCs w:val="20"/>
        </w:rPr>
      </w:pPr>
    </w:p>
    <w:p w14:paraId="5C0D10E5" w14:textId="0F94B99A" w:rsidR="00645362" w:rsidRPr="000E0BCC" w:rsidRDefault="00645362" w:rsidP="002F6E43">
      <w:pPr>
        <w:pStyle w:val="ListParagraph"/>
        <w:numPr>
          <w:ilvl w:val="0"/>
          <w:numId w:val="35"/>
        </w:numPr>
        <w:rPr>
          <w:rFonts w:ascii="Arial" w:hAnsi="Arial" w:cs="Arial"/>
          <w:sz w:val="20"/>
          <w:szCs w:val="20"/>
        </w:rPr>
      </w:pPr>
      <w:r w:rsidRPr="000E0BCC">
        <w:rPr>
          <w:rFonts w:ascii="Arial" w:hAnsi="Arial" w:cs="Arial"/>
          <w:sz w:val="20"/>
          <w:szCs w:val="20"/>
        </w:rPr>
        <w:t>There is a 50% chance that</w:t>
      </w:r>
      <w:r w:rsidR="002F6E43">
        <w:rPr>
          <w:rFonts w:ascii="Arial" w:hAnsi="Arial" w:cs="Arial"/>
          <w:sz w:val="20"/>
          <w:szCs w:val="20"/>
        </w:rPr>
        <w:t xml:space="preserve"> the extremely attractive person is your date, </w:t>
      </w:r>
      <w:r w:rsidR="00D43EBB">
        <w:rPr>
          <w:rFonts w:ascii="Arial" w:hAnsi="Arial" w:cs="Arial"/>
          <w:sz w:val="20"/>
          <w:szCs w:val="20"/>
        </w:rPr>
        <w:t xml:space="preserve">and a </w:t>
      </w:r>
      <w:r w:rsidRPr="000E0BCC">
        <w:rPr>
          <w:rFonts w:ascii="Arial" w:hAnsi="Arial" w:cs="Arial"/>
          <w:sz w:val="20"/>
          <w:szCs w:val="20"/>
        </w:rPr>
        <w:t xml:space="preserve">50% chance that </w:t>
      </w:r>
      <w:r w:rsidR="002F6E43">
        <w:rPr>
          <w:rFonts w:ascii="Arial" w:hAnsi="Arial" w:cs="Arial"/>
          <w:sz w:val="20"/>
          <w:szCs w:val="20"/>
        </w:rPr>
        <w:t>the average or moderately attractive person is your date.</w:t>
      </w:r>
      <w:r w:rsidR="00D43EBB">
        <w:rPr>
          <w:rFonts w:ascii="Arial" w:hAnsi="Arial" w:cs="Arial"/>
          <w:sz w:val="20"/>
          <w:szCs w:val="20"/>
        </w:rPr>
        <w:t xml:space="preserve"> </w:t>
      </w:r>
    </w:p>
    <w:p w14:paraId="641D8891" w14:textId="755A36FD" w:rsidR="00645362" w:rsidRDefault="002F6E43" w:rsidP="002F6E43">
      <w:pPr>
        <w:pStyle w:val="ListParagraph"/>
        <w:numPr>
          <w:ilvl w:val="0"/>
          <w:numId w:val="35"/>
        </w:numPr>
        <w:rPr>
          <w:rFonts w:ascii="Arial" w:hAnsi="Arial" w:cs="Arial"/>
          <w:sz w:val="20"/>
          <w:szCs w:val="20"/>
        </w:rPr>
      </w:pPr>
      <w:r>
        <w:rPr>
          <w:rFonts w:ascii="Arial" w:hAnsi="Arial" w:cs="Arial"/>
          <w:sz w:val="20"/>
          <w:szCs w:val="20"/>
        </w:rPr>
        <w:t xml:space="preserve">Either the attractive person or the average/moderate person is your date, </w:t>
      </w:r>
      <w:r w:rsidR="00645362" w:rsidRPr="000E0BCC">
        <w:rPr>
          <w:rFonts w:ascii="Arial" w:hAnsi="Arial" w:cs="Arial"/>
          <w:sz w:val="20"/>
          <w:szCs w:val="20"/>
        </w:rPr>
        <w:t xml:space="preserve">but you are unsure of the </w:t>
      </w:r>
      <w:r w:rsidR="00D43EBB">
        <w:rPr>
          <w:rFonts w:ascii="Arial" w:hAnsi="Arial" w:cs="Arial"/>
          <w:sz w:val="20"/>
          <w:szCs w:val="20"/>
        </w:rPr>
        <w:t xml:space="preserve">exact </w:t>
      </w:r>
      <w:r w:rsidR="00645362" w:rsidRPr="000E0BCC">
        <w:rPr>
          <w:rFonts w:ascii="Arial" w:hAnsi="Arial" w:cs="Arial"/>
          <w:sz w:val="20"/>
          <w:szCs w:val="20"/>
        </w:rPr>
        <w:t xml:space="preserve">probability.  </w:t>
      </w:r>
    </w:p>
    <w:p w14:paraId="60E22AC1" w14:textId="77777777" w:rsidR="00645362" w:rsidRPr="00645362" w:rsidRDefault="00645362" w:rsidP="00645362">
      <w:pPr>
        <w:pStyle w:val="ListParagraph"/>
        <w:rPr>
          <w:rFonts w:ascii="Arial" w:hAnsi="Arial" w:cs="Arial"/>
          <w:sz w:val="20"/>
          <w:szCs w:val="20"/>
        </w:rPr>
      </w:pPr>
    </w:p>
    <w:p w14:paraId="0EA327E6" w14:textId="67923C0E" w:rsidR="00645362" w:rsidRDefault="00645362" w:rsidP="00645362">
      <w:pPr>
        <w:pStyle w:val="ListParagraph"/>
        <w:numPr>
          <w:ilvl w:val="0"/>
          <w:numId w:val="20"/>
        </w:numPr>
        <w:rPr>
          <w:rFonts w:ascii="Arial" w:hAnsi="Arial" w:cs="Arial"/>
          <w:sz w:val="20"/>
          <w:szCs w:val="20"/>
        </w:rPr>
      </w:pPr>
      <w:r w:rsidRPr="00917796">
        <w:rPr>
          <w:rFonts w:ascii="Arial" w:hAnsi="Arial" w:cs="Arial"/>
          <w:sz w:val="20"/>
          <w:szCs w:val="20"/>
        </w:rPr>
        <w:t>You ar</w:t>
      </w:r>
      <w:r w:rsidR="0043151A">
        <w:rPr>
          <w:rFonts w:ascii="Arial" w:hAnsi="Arial" w:cs="Arial"/>
          <w:sz w:val="20"/>
          <w:szCs w:val="20"/>
        </w:rPr>
        <w:t xml:space="preserve">e a pilot of a commercial flight. Before take-off your plane was refitted with an essential mechanical part. You receive a message from air traffic control which advises you that this part may be faulty and could endanger the safety of the entire flight. </w:t>
      </w:r>
      <w:r w:rsidRPr="00917796">
        <w:rPr>
          <w:rFonts w:ascii="Arial" w:hAnsi="Arial" w:cs="Arial"/>
          <w:sz w:val="20"/>
          <w:szCs w:val="20"/>
        </w:rPr>
        <w:t xml:space="preserve">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 xml:space="preserve">hope is </w:t>
      </w:r>
      <w:commentRangeStart w:id="222"/>
      <w:r>
        <w:rPr>
          <w:rFonts w:ascii="Arial" w:hAnsi="Arial" w:cs="Arial"/>
          <w:sz w:val="20"/>
          <w:szCs w:val="20"/>
        </w:rPr>
        <w:t>true</w:t>
      </w:r>
      <w:commentRangeEnd w:id="222"/>
      <w:r w:rsidR="00EB6516">
        <w:rPr>
          <w:rStyle w:val="CommentReference"/>
        </w:rPr>
        <w:commentReference w:id="222"/>
      </w:r>
      <w:r>
        <w:rPr>
          <w:rFonts w:ascii="Arial" w:hAnsi="Arial" w:cs="Arial"/>
          <w:sz w:val="20"/>
          <w:szCs w:val="20"/>
        </w:rPr>
        <w:t>?</w:t>
      </w:r>
    </w:p>
    <w:p w14:paraId="71E867AA" w14:textId="77777777" w:rsidR="00645362" w:rsidRPr="00645362" w:rsidRDefault="00645362" w:rsidP="00645362">
      <w:pPr>
        <w:pStyle w:val="ListParagraph"/>
        <w:ind w:left="360"/>
        <w:rPr>
          <w:rFonts w:ascii="Arial" w:hAnsi="Arial" w:cs="Arial"/>
          <w:sz w:val="20"/>
          <w:szCs w:val="20"/>
        </w:rPr>
      </w:pPr>
    </w:p>
    <w:p w14:paraId="5EE15D57" w14:textId="73A857E5" w:rsidR="00645362" w:rsidRPr="000E0BCC" w:rsidRDefault="00645362" w:rsidP="00645362">
      <w:pPr>
        <w:pStyle w:val="ListParagraph"/>
        <w:numPr>
          <w:ilvl w:val="0"/>
          <w:numId w:val="34"/>
        </w:numPr>
        <w:rPr>
          <w:rFonts w:ascii="Arial" w:hAnsi="Arial" w:cs="Arial"/>
          <w:sz w:val="20"/>
          <w:szCs w:val="20"/>
        </w:rPr>
      </w:pPr>
      <w:r w:rsidRPr="000E0BCC">
        <w:rPr>
          <w:rFonts w:ascii="Arial" w:hAnsi="Arial" w:cs="Arial"/>
          <w:sz w:val="20"/>
          <w:szCs w:val="20"/>
        </w:rPr>
        <w:t xml:space="preserve">There is a 50% chance that </w:t>
      </w:r>
      <w:r w:rsidR="0043151A">
        <w:rPr>
          <w:rFonts w:ascii="Arial" w:hAnsi="Arial" w:cs="Arial"/>
          <w:sz w:val="20"/>
          <w:szCs w:val="20"/>
        </w:rPr>
        <w:t>your plane has been fitted with a faulty part</w:t>
      </w:r>
      <w:r w:rsidRPr="000E0BCC">
        <w:rPr>
          <w:rFonts w:ascii="Arial" w:hAnsi="Arial" w:cs="Arial"/>
          <w:sz w:val="20"/>
          <w:szCs w:val="20"/>
        </w:rPr>
        <w:t xml:space="preserve"> and a 50% chance that </w:t>
      </w:r>
      <w:r w:rsidR="0043151A">
        <w:rPr>
          <w:rFonts w:ascii="Arial" w:hAnsi="Arial" w:cs="Arial"/>
          <w:sz w:val="20"/>
          <w:szCs w:val="20"/>
        </w:rPr>
        <w:t xml:space="preserve">it has been fit with a </w:t>
      </w:r>
      <w:r w:rsidR="0043151A" w:rsidRPr="0043151A">
        <w:rPr>
          <w:rFonts w:ascii="Arial" w:hAnsi="Arial" w:cs="Arial"/>
          <w:sz w:val="20"/>
          <w:szCs w:val="20"/>
          <w:highlight w:val="yellow"/>
        </w:rPr>
        <w:t>working</w:t>
      </w:r>
      <w:r w:rsidR="0043151A">
        <w:rPr>
          <w:rFonts w:ascii="Arial" w:hAnsi="Arial" w:cs="Arial"/>
          <w:sz w:val="20"/>
          <w:szCs w:val="20"/>
        </w:rPr>
        <w:t xml:space="preserve"> part. </w:t>
      </w:r>
    </w:p>
    <w:p w14:paraId="06C6AD59" w14:textId="49520991" w:rsidR="00645362" w:rsidRDefault="0043151A" w:rsidP="00645362">
      <w:pPr>
        <w:pStyle w:val="ListParagraph"/>
        <w:numPr>
          <w:ilvl w:val="0"/>
          <w:numId w:val="34"/>
        </w:numPr>
        <w:rPr>
          <w:rFonts w:ascii="Arial" w:hAnsi="Arial" w:cs="Arial"/>
          <w:sz w:val="20"/>
          <w:szCs w:val="20"/>
        </w:rPr>
      </w:pPr>
      <w:r>
        <w:rPr>
          <w:rFonts w:ascii="Arial" w:hAnsi="Arial" w:cs="Arial"/>
          <w:sz w:val="20"/>
          <w:szCs w:val="20"/>
        </w:rPr>
        <w:t xml:space="preserve">Your plane has been fitted with either a faulty part or a </w:t>
      </w:r>
      <w:r w:rsidRPr="0043151A">
        <w:rPr>
          <w:rFonts w:ascii="Arial" w:hAnsi="Arial" w:cs="Arial"/>
          <w:sz w:val="20"/>
          <w:szCs w:val="20"/>
          <w:highlight w:val="yellow"/>
        </w:rPr>
        <w:t>working</w:t>
      </w:r>
      <w:r>
        <w:rPr>
          <w:rFonts w:ascii="Arial" w:hAnsi="Arial" w:cs="Arial"/>
          <w:sz w:val="20"/>
          <w:szCs w:val="20"/>
        </w:rPr>
        <w:t xml:space="preserve"> part</w:t>
      </w:r>
      <w:r w:rsidR="00645362" w:rsidRPr="000E0BCC">
        <w:rPr>
          <w:rFonts w:ascii="Arial" w:hAnsi="Arial" w:cs="Arial"/>
          <w:sz w:val="20"/>
          <w:szCs w:val="20"/>
        </w:rPr>
        <w:t xml:space="preserve">, but you are unsure of the </w:t>
      </w:r>
      <w:r w:rsidR="00882962">
        <w:rPr>
          <w:rFonts w:ascii="Arial" w:hAnsi="Arial" w:cs="Arial"/>
          <w:sz w:val="20"/>
          <w:szCs w:val="20"/>
        </w:rPr>
        <w:t xml:space="preserve">exact </w:t>
      </w:r>
      <w:r w:rsidR="00645362" w:rsidRPr="000E0BCC">
        <w:rPr>
          <w:rFonts w:ascii="Arial" w:hAnsi="Arial" w:cs="Arial"/>
          <w:sz w:val="20"/>
          <w:szCs w:val="20"/>
        </w:rPr>
        <w:t xml:space="preserve">probability.  </w:t>
      </w:r>
    </w:p>
    <w:p w14:paraId="6AFF4AB1" w14:textId="77777777" w:rsidR="00645362" w:rsidRPr="00FA2B3D" w:rsidRDefault="00D51601" w:rsidP="00645362">
      <w:pPr>
        <w:rPr>
          <w:rFonts w:ascii="Arial" w:hAnsi="Arial" w:cs="Arial"/>
          <w:b/>
          <w:sz w:val="20"/>
          <w:szCs w:val="20"/>
          <w:u w:val="single"/>
        </w:rPr>
      </w:pPr>
      <w:commentRangeStart w:id="223"/>
      <w:commentRangeEnd w:id="223"/>
      <w:r>
        <w:rPr>
          <w:rStyle w:val="CommentReference"/>
        </w:rPr>
        <w:commentReference w:id="223"/>
      </w:r>
      <w:bookmarkStart w:id="224" w:name="_GoBack"/>
      <w:bookmarkEnd w:id="224"/>
    </w:p>
    <w:sectPr w:rsidR="00645362" w:rsidRPr="00FA2B3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y Perfors" w:date="2019-02-05T09:53:00Z" w:initials="AP">
    <w:p w14:paraId="386331E8" w14:textId="4BC7E5BF" w:rsidR="005E79B0" w:rsidRDefault="005E79B0">
      <w:pPr>
        <w:pStyle w:val="CommentText"/>
      </w:pPr>
      <w:r>
        <w:rPr>
          <w:rStyle w:val="CommentReference"/>
        </w:rPr>
        <w:annotationRef/>
      </w:r>
      <w:r>
        <w:t>Started looking here! All my comments are presuming that they’ll have already seen instructions of the sort we talked about, e.g., telling them that we’re asking them questions about what world or situation they’d prefer to be in rather than what they would choose.</w:t>
      </w:r>
    </w:p>
  </w:comment>
  <w:comment w:id="11" w:author="Amy Perfors" w:date="2019-02-05T09:54:00Z" w:initials="AP">
    <w:p w14:paraId="5F7EFF8F" w14:textId="566986B1" w:rsidR="005E79B0" w:rsidRDefault="005E79B0">
      <w:pPr>
        <w:pStyle w:val="CommentText"/>
      </w:pPr>
      <w:r>
        <w:rPr>
          <w:rStyle w:val="CommentReference"/>
        </w:rPr>
        <w:annotationRef/>
      </w:r>
      <w:r>
        <w:t>I think let’s try making the question for all of these be “which of the following situations would you rather be in?” Just noting it here, but presume it applies to all of these…</w:t>
      </w:r>
    </w:p>
  </w:comment>
  <w:comment w:id="15" w:author="Amy Perfors" w:date="2019-02-05T09:58:00Z" w:initials="AP">
    <w:p w14:paraId="3D2FCC5D" w14:textId="043F434F" w:rsidR="005E79B0" w:rsidRDefault="005E79B0">
      <w:pPr>
        <w:pStyle w:val="CommentText"/>
      </w:pPr>
      <w:r>
        <w:rPr>
          <w:rStyle w:val="CommentReference"/>
        </w:rPr>
        <w:annotationRef/>
      </w:r>
      <w:r>
        <w:t xml:space="preserve">I’m wondering if this is better than “you do not know the exact probabilities” because since this is a question about the world, they already don’t know the probabilities. </w:t>
      </w:r>
    </w:p>
  </w:comment>
  <w:comment w:id="20" w:author="Amy Perfors" w:date="2019-02-05T09:56:00Z" w:initials="AP">
    <w:p w14:paraId="0AD593A2" w14:textId="6CB430F7" w:rsidR="005E79B0" w:rsidRDefault="005E79B0">
      <w:pPr>
        <w:pStyle w:val="CommentText"/>
      </w:pPr>
      <w:r>
        <w:rPr>
          <w:rStyle w:val="CommentReference"/>
        </w:rPr>
        <w:annotationRef/>
      </w:r>
      <w:r>
        <w:t xml:space="preserve">I think we decided to go with the Likert scale, right? Suggestion for the Likert scale is (7 points): 1 – Definitely A; 2 – Probably A; 3 – Slight preference for A; 4 – No preference; 5 – Slight preference for B; 6 – Probably B; 7 – Definitely B </w:t>
      </w:r>
    </w:p>
  </w:comment>
  <w:comment w:id="30" w:author="Amy Perfors" w:date="2019-02-05T10:02:00Z" w:initials="AP">
    <w:p w14:paraId="02F827FB" w14:textId="4A8E4A86" w:rsidR="00B1394A" w:rsidRDefault="00B1394A">
      <w:pPr>
        <w:pStyle w:val="CommentText"/>
      </w:pPr>
      <w:r>
        <w:rPr>
          <w:rStyle w:val="CommentReference"/>
        </w:rPr>
        <w:annotationRef/>
      </w:r>
      <w:r>
        <w:t xml:space="preserve">Removed “but not both” because we either need it on all vignettes or none, and I think if we have it as option B then we need to put it on option As and I can’t figure out how to do that. </w:t>
      </w:r>
      <w:proofErr w:type="gramStart"/>
      <w:r>
        <w:t>Plus</w:t>
      </w:r>
      <w:proofErr w:type="gramEnd"/>
      <w:r>
        <w:t xml:space="preserve"> I think if we word the question well enough it will be taken as given.</w:t>
      </w:r>
    </w:p>
  </w:comment>
  <w:comment w:id="40" w:author="Amy Perfors" w:date="2019-02-05T10:06:00Z" w:initials="AP">
    <w:p w14:paraId="73BB2BCF" w14:textId="6AA6A239" w:rsidR="00B1394A" w:rsidRDefault="00B1394A">
      <w:pPr>
        <w:pStyle w:val="CommentText"/>
      </w:pPr>
      <w:r>
        <w:rPr>
          <w:rStyle w:val="CommentReference"/>
        </w:rPr>
        <w:annotationRef/>
      </w:r>
      <w:r>
        <w:t>Changed this story a bit because I figured that if you’re that good at analysing future conditions etc you’d have a better sense of which department was the better one.</w:t>
      </w:r>
    </w:p>
  </w:comment>
  <w:comment w:id="62" w:author="Amy Perfors" w:date="2019-02-05T10:12:00Z" w:initials="AP">
    <w:p w14:paraId="6C1B512A" w14:textId="46BC587C" w:rsidR="00B1394A" w:rsidRDefault="00B1394A">
      <w:pPr>
        <w:pStyle w:val="CommentText"/>
      </w:pPr>
      <w:r>
        <w:rPr>
          <w:rStyle w:val="CommentReference"/>
        </w:rPr>
        <w:annotationRef/>
      </w:r>
      <w:r>
        <w:t>I made this about probabilities of them being interested back because I think that’s often a lot more up to chance – presumably if you’re interested in two people its’ because you think BOTH of them will lead to fruitful long-term relationships.</w:t>
      </w:r>
    </w:p>
  </w:comment>
  <w:comment w:id="86" w:author="Amy Perfors" w:date="2019-02-05T10:14:00Z" w:initials="AP">
    <w:p w14:paraId="573BB6BD" w14:textId="3F9621B0" w:rsidR="00D12C59" w:rsidRDefault="00D12C59">
      <w:pPr>
        <w:pStyle w:val="CommentText"/>
      </w:pPr>
      <w:r>
        <w:rPr>
          <w:rStyle w:val="CommentReference"/>
        </w:rPr>
        <w:annotationRef/>
      </w:r>
      <w:r>
        <w:t>I think this is a more plausible reason why either one or the other is right (rather than potentially both of them working)</w:t>
      </w:r>
    </w:p>
  </w:comment>
  <w:comment w:id="126" w:author="Amy Perfors" w:date="2019-02-05T10:21:00Z" w:initials="AP">
    <w:p w14:paraId="467D67F1" w14:textId="1C2F09A7" w:rsidR="00D12C59" w:rsidRDefault="00D12C59">
      <w:pPr>
        <w:pStyle w:val="CommentText"/>
      </w:pPr>
      <w:r>
        <w:rPr>
          <w:rStyle w:val="CommentReference"/>
        </w:rPr>
        <w:annotationRef/>
      </w:r>
      <w:r>
        <w:t xml:space="preserve">This question is pretty similar to #2 so we probably don’t need both. </w:t>
      </w:r>
    </w:p>
  </w:comment>
  <w:comment w:id="128" w:author="Amy Perfors" w:date="2019-02-05T10:22:00Z" w:initials="AP">
    <w:p w14:paraId="5391FE05" w14:textId="2CB28E10" w:rsidR="00D12C59" w:rsidRDefault="00D12C59">
      <w:pPr>
        <w:pStyle w:val="CommentText"/>
      </w:pPr>
      <w:r>
        <w:rPr>
          <w:rStyle w:val="CommentReference"/>
        </w:rPr>
        <w:annotationRef/>
      </w:r>
      <w:r>
        <w:t>I don’t think this question works – if both of these domain names are pretty good I would think they’d just buy whichever one you didn’t, or you could buy them both.</w:t>
      </w:r>
    </w:p>
  </w:comment>
  <w:comment w:id="130" w:author="Amy Perfors" w:date="2019-02-05T10:23:00Z" w:initials="AP">
    <w:p w14:paraId="20E8581B" w14:textId="36A54C19" w:rsidR="00E55B65" w:rsidRDefault="00E55B65">
      <w:pPr>
        <w:pStyle w:val="CommentText"/>
      </w:pPr>
      <w:r>
        <w:rPr>
          <w:rStyle w:val="CommentReference"/>
        </w:rPr>
        <w:annotationRef/>
      </w:r>
      <w:r>
        <w:t>I think this is a better reason that one will be awesome and the other not (because under your scenario it’s weird that they both couldn’t, or that you wouldn’t be able to predict in advance).</w:t>
      </w:r>
    </w:p>
  </w:comment>
  <w:comment w:id="151" w:author="Amy Perfors" w:date="2019-02-05T10:28:00Z" w:initials="AP">
    <w:p w14:paraId="0185015A" w14:textId="2106AF83" w:rsidR="00E55B65" w:rsidRDefault="00E55B65">
      <w:pPr>
        <w:pStyle w:val="CommentText"/>
      </w:pPr>
      <w:r>
        <w:rPr>
          <w:rStyle w:val="CommentReference"/>
        </w:rPr>
        <w:annotationRef/>
      </w:r>
      <w:r w:rsidR="00EB6516">
        <w:rPr>
          <w:noProof/>
        </w:rPr>
        <w:t>I</w:t>
      </w:r>
    </w:p>
  </w:comment>
  <w:comment w:id="152" w:author="Amy Perfors" w:date="2019-02-05T10:28:00Z" w:initials="AP">
    <w:p w14:paraId="0298C6B5" w14:textId="00FC3835" w:rsidR="00E55B65" w:rsidRDefault="00E55B65">
      <w:pPr>
        <w:pStyle w:val="CommentText"/>
      </w:pPr>
      <w:r>
        <w:rPr>
          <w:rStyle w:val="CommentReference"/>
        </w:rPr>
        <w:annotationRef/>
      </w:r>
      <w:r w:rsidR="00EB6516">
        <w:rPr>
          <w:noProof/>
        </w:rPr>
        <w:t>I</w:t>
      </w:r>
      <w:r w:rsidR="00EB6516">
        <w:rPr>
          <w:noProof/>
        </w:rPr>
        <w:t xml:space="preserve"> </w:t>
      </w:r>
      <w:r w:rsidR="00EB6516">
        <w:rPr>
          <w:noProof/>
        </w:rPr>
        <w:t>ch</w:t>
      </w:r>
      <w:r w:rsidR="00EB6516">
        <w:rPr>
          <w:noProof/>
        </w:rPr>
        <w:t>a</w:t>
      </w:r>
      <w:r w:rsidR="00EB6516">
        <w:rPr>
          <w:noProof/>
        </w:rPr>
        <w:t>ng</w:t>
      </w:r>
      <w:r w:rsidR="00EB6516">
        <w:rPr>
          <w:noProof/>
        </w:rPr>
        <w:t>ed</w:t>
      </w:r>
      <w:r w:rsidR="00EB6516">
        <w:rPr>
          <w:noProof/>
        </w:rPr>
        <w:t xml:space="preserve"> </w:t>
      </w:r>
      <w:r w:rsidR="00EB6516">
        <w:rPr>
          <w:noProof/>
        </w:rPr>
        <w:t>thi</w:t>
      </w:r>
      <w:r w:rsidR="00EB6516">
        <w:rPr>
          <w:noProof/>
        </w:rPr>
        <w:t>b</w:t>
      </w:r>
      <w:r w:rsidR="00EB6516">
        <w:rPr>
          <w:noProof/>
        </w:rPr>
        <w:t>ca</w:t>
      </w:r>
      <w:r w:rsidR="00EB6516">
        <w:rPr>
          <w:noProof/>
        </w:rPr>
        <w:t xml:space="preserve">e </w:t>
      </w:r>
      <w:r w:rsidR="00EB6516">
        <w:rPr>
          <w:noProof/>
        </w:rPr>
        <w:t>it</w:t>
      </w:r>
      <w:r w:rsidR="00EB6516">
        <w:rPr>
          <w:noProof/>
        </w:rPr>
        <w:t xml:space="preserve">ould </w:t>
      </w:r>
      <w:r w:rsidR="00EB6516">
        <w:rPr>
          <w:noProof/>
        </w:rPr>
        <w:t>be</w:t>
      </w:r>
      <w:r w:rsidR="00EB6516">
        <w:rPr>
          <w:noProof/>
        </w:rPr>
        <w:t xml:space="preserve"> </w:t>
      </w:r>
      <w:r w:rsidR="00EB6516">
        <w:rPr>
          <w:noProof/>
        </w:rPr>
        <w:t>we</w:t>
      </w:r>
      <w:r w:rsidR="00EB6516">
        <w:rPr>
          <w:noProof/>
        </w:rPr>
        <w:t>ir</w:t>
      </w:r>
      <w:r w:rsidR="00EB6516">
        <w:rPr>
          <w:noProof/>
        </w:rPr>
        <w:t>d</w:t>
      </w:r>
      <w:r w:rsidR="00EB6516">
        <w:rPr>
          <w:noProof/>
        </w:rPr>
        <w:t xml:space="preserve"> </w:t>
      </w:r>
      <w:r w:rsidR="00EB6516">
        <w:rPr>
          <w:noProof/>
        </w:rPr>
        <w:t xml:space="preserve">to </w:t>
      </w:r>
      <w:r w:rsidR="00EB6516">
        <w:rPr>
          <w:noProof/>
        </w:rPr>
        <w:t>h</w:t>
      </w:r>
      <w:r w:rsidR="00EB6516">
        <w:rPr>
          <w:noProof/>
        </w:rPr>
        <w:t>a</w:t>
      </w:r>
      <w:r w:rsidR="00EB6516">
        <w:rPr>
          <w:noProof/>
        </w:rPr>
        <w:t>ve</w:t>
      </w:r>
      <w:r w:rsidR="00EB6516">
        <w:rPr>
          <w:noProof/>
        </w:rPr>
        <w:t xml:space="preserve"> </w:t>
      </w:r>
      <w:r w:rsidR="00EB6516">
        <w:rPr>
          <w:noProof/>
        </w:rPr>
        <w:t xml:space="preserve">a </w:t>
      </w:r>
      <w:r w:rsidR="00EB6516">
        <w:rPr>
          <w:noProof/>
        </w:rPr>
        <w:t>re</w:t>
      </w:r>
      <w:r w:rsidR="00EB6516">
        <w:rPr>
          <w:noProof/>
        </w:rPr>
        <w:t>ort</w:t>
      </w:r>
      <w:r w:rsidR="00EB6516">
        <w:rPr>
          <w:noProof/>
        </w:rPr>
        <w:t xml:space="preserve"> </w:t>
      </w:r>
      <w:r w:rsidR="00EB6516">
        <w:rPr>
          <w:noProof/>
        </w:rPr>
        <w:t>w</w:t>
      </w:r>
      <w:r w:rsidR="00EB6516">
        <w:rPr>
          <w:noProof/>
        </w:rPr>
        <w:t>h</w:t>
      </w:r>
      <w:r w:rsidR="00EB6516">
        <w:rPr>
          <w:noProof/>
        </w:rPr>
        <w:t>c</w:t>
      </w:r>
      <w:r w:rsidR="00EB6516">
        <w:rPr>
          <w:noProof/>
        </w:rPr>
        <w:t>h</w:t>
      </w:r>
      <w:r w:rsidR="00EB6516">
        <w:rPr>
          <w:noProof/>
        </w:rPr>
        <w:t xml:space="preserve"> </w:t>
      </w:r>
      <w:r w:rsidR="00EB6516">
        <w:rPr>
          <w:noProof/>
        </w:rPr>
        <w:t>s</w:t>
      </w:r>
      <w:r w:rsidR="00EB6516">
        <w:rPr>
          <w:noProof/>
        </w:rPr>
        <w:t>y</w:t>
      </w:r>
      <w:r w:rsidR="00EB6516">
        <w:rPr>
          <w:noProof/>
        </w:rPr>
        <w:t>s</w:t>
      </w:r>
      <w:r w:rsidR="00EB6516">
        <w:rPr>
          <w:noProof/>
        </w:rPr>
        <w:t xml:space="preserve"> </w:t>
      </w:r>
      <w:r w:rsidR="00EB6516">
        <w:rPr>
          <w:noProof/>
        </w:rPr>
        <w:t>B</w:t>
      </w:r>
    </w:p>
  </w:comment>
  <w:comment w:id="157" w:author="Amy Perfors" w:date="2019-02-05T10:30:00Z" w:initials="AP">
    <w:p w14:paraId="40AAD0B1" w14:textId="0474C954" w:rsidR="00D625C0" w:rsidRDefault="00D625C0">
      <w:pPr>
        <w:pStyle w:val="CommentText"/>
      </w:pPr>
      <w:r>
        <w:rPr>
          <w:rStyle w:val="CommentReference"/>
        </w:rPr>
        <w:annotationRef/>
      </w:r>
      <w:r>
        <w:t xml:space="preserve">This is gains, right? </w:t>
      </w:r>
      <w:proofErr w:type="gramStart"/>
      <w:r>
        <w:t>So</w:t>
      </w:r>
      <w:proofErr w:type="gramEnd"/>
      <w:r>
        <w:t xml:space="preserve"> I made it attractive rather than unattractive</w:t>
      </w:r>
    </w:p>
  </w:comment>
  <w:comment w:id="179" w:author="Amy Perfors" w:date="2019-02-05T10:38:00Z" w:initials="AP">
    <w:p w14:paraId="2FAA5360" w14:textId="757B7290" w:rsidR="000B3B4F" w:rsidRDefault="000B3B4F">
      <w:pPr>
        <w:pStyle w:val="CommentText"/>
      </w:pPr>
      <w:r>
        <w:rPr>
          <w:rStyle w:val="CommentReference"/>
        </w:rPr>
        <w:annotationRef/>
      </w:r>
      <w:r>
        <w:t>This is not ideal but hopefully it will give you so</w:t>
      </w:r>
      <w:r w:rsidR="00EB6516">
        <w:rPr>
          <w:noProof/>
        </w:rPr>
        <w:t xml:space="preserve">me </w:t>
      </w:r>
      <w:r w:rsidR="00EB6516">
        <w:rPr>
          <w:noProof/>
        </w:rPr>
        <w:t>idea</w:t>
      </w:r>
      <w:r w:rsidR="00EB6516">
        <w:rPr>
          <w:noProof/>
        </w:rPr>
        <w:t>s?</w:t>
      </w:r>
      <w:r w:rsidR="00EB6516">
        <w:rPr>
          <w:noProof/>
        </w:rPr>
        <w:t xml:space="preserve"> </w:t>
      </w:r>
    </w:p>
  </w:comment>
  <w:comment w:id="180" w:author="Amy Perfors" w:date="2019-02-05T10:39:00Z" w:initials="AP">
    <w:p w14:paraId="3C3E67BB" w14:textId="5EEF5E8E" w:rsidR="000B3B4F" w:rsidRDefault="000B3B4F">
      <w:pPr>
        <w:pStyle w:val="CommentText"/>
      </w:pPr>
      <w:r>
        <w:rPr>
          <w:rStyle w:val="CommentReference"/>
        </w:rPr>
        <w:annotationRef/>
      </w:r>
      <w:r>
        <w:t>NB: I’m not going to make the same comments on these if I’ve already commented on the gains version – please assume all comments apply to both. Here I’m just commenting if there is anything additional to say.</w:t>
      </w:r>
    </w:p>
  </w:comment>
  <w:comment w:id="195" w:author="Amy Perfors" w:date="2019-02-05T10:46:00Z" w:initials="AP">
    <w:p w14:paraId="36CDF2BA" w14:textId="56DDD785" w:rsidR="00D51601" w:rsidRDefault="00D51601">
      <w:pPr>
        <w:pStyle w:val="CommentText"/>
      </w:pPr>
      <w:r>
        <w:rPr>
          <w:rStyle w:val="CommentReference"/>
        </w:rPr>
        <w:annotationRef/>
      </w:r>
      <w:r>
        <w:t xml:space="preserve">I made this about how long it takes to fix because it’s weird for a virus (Y) to do nothing and yet not be able to tell which it is (indeed if it’s doing nothing how do you know you have a virus?) </w:t>
      </w:r>
    </w:p>
  </w:comment>
  <w:comment w:id="218" w:author="Amy Perfors" w:date="2019-02-05T10:52:00Z" w:initials="AP">
    <w:p w14:paraId="044FD4B1" w14:textId="5830928C" w:rsidR="00D51601" w:rsidRDefault="00D51601">
      <w:pPr>
        <w:pStyle w:val="CommentText"/>
      </w:pPr>
      <w:r>
        <w:rPr>
          <w:rStyle w:val="CommentReference"/>
        </w:rPr>
        <w:annotationRef/>
      </w:r>
      <w:r>
        <w:t xml:space="preserve">I think I was the one who originally had this idea but I’m not sure it works. I think most people would just not use the name and avoid the problem entirely. </w:t>
      </w:r>
    </w:p>
  </w:comment>
  <w:comment w:id="219" w:author="Amy Perfors" w:date="2019-02-05T10:53:00Z" w:initials="AP">
    <w:p w14:paraId="571BA63E" w14:textId="00224526" w:rsidR="00EB6516" w:rsidRDefault="00EB6516">
      <w:pPr>
        <w:pStyle w:val="CommentText"/>
      </w:pPr>
      <w:r>
        <w:rPr>
          <w:rStyle w:val="CommentReference"/>
        </w:rPr>
        <w:annotationRef/>
      </w:r>
      <w:r>
        <w:t xml:space="preserve">I like </w:t>
      </w:r>
      <w:proofErr w:type="gramStart"/>
      <w:r>
        <w:t>this</w:t>
      </w:r>
      <w:proofErr w:type="gramEnd"/>
      <w:r>
        <w:t xml:space="preserve"> but it is the second health care one and the gains doesn’t have any I don’t think. Need to balance them approximately.</w:t>
      </w:r>
    </w:p>
  </w:comment>
  <w:comment w:id="220" w:author="Amy Perfors" w:date="2019-02-05T10:54:00Z" w:initials="AP">
    <w:p w14:paraId="4D2BA0E7" w14:textId="64ABB477" w:rsidR="00EB6516" w:rsidRDefault="00EB6516">
      <w:pPr>
        <w:pStyle w:val="CommentText"/>
      </w:pPr>
      <w:r>
        <w:rPr>
          <w:rStyle w:val="CommentReference"/>
        </w:rPr>
        <w:annotationRef/>
      </w:r>
      <w:r>
        <w:t xml:space="preserve">I see why you were worried about this. I like the idea of having one about a child, but another issue with this is that it’s yet another health one and we want a similar variety of topics within gains and losses. Perhaps you could do a negative version of my example of the kid with talent X or Y? Only this is they are choosing between teacher X and Y. One gave really harsh, unfair comments to your child previously in an anonymous format and you don’t want your kid to have that </w:t>
      </w:r>
      <w:proofErr w:type="gramStart"/>
      <w:r>
        <w:t>teacher</w:t>
      </w:r>
      <w:proofErr w:type="gramEnd"/>
      <w:r>
        <w:t xml:space="preserve"> but you don’t know which one. Or something like that?</w:t>
      </w:r>
    </w:p>
  </w:comment>
  <w:comment w:id="221" w:author="Amy Perfors" w:date="2019-02-05T10:57:00Z" w:initials="AP">
    <w:p w14:paraId="18051B55" w14:textId="19A5D3EA" w:rsidR="00EB6516" w:rsidRDefault="00EB6516">
      <w:pPr>
        <w:pStyle w:val="CommentText"/>
      </w:pPr>
      <w:r>
        <w:rPr>
          <w:rStyle w:val="CommentReference"/>
        </w:rPr>
        <w:annotationRef/>
      </w:r>
      <w:r>
        <w:t>Presumably as a loss this should be unattractive?</w:t>
      </w:r>
    </w:p>
  </w:comment>
  <w:comment w:id="222" w:author="Amy Perfors" w:date="2019-02-05T10:57:00Z" w:initials="AP">
    <w:p w14:paraId="685A9CE0" w14:textId="1584D030" w:rsidR="00EB6516" w:rsidRDefault="00EB6516">
      <w:pPr>
        <w:pStyle w:val="CommentText"/>
      </w:pPr>
      <w:r>
        <w:rPr>
          <w:rStyle w:val="CommentReference"/>
        </w:rPr>
        <w:annotationRef/>
      </w:r>
      <w:r>
        <w:t>Not sure this works – they are so paranoid about flight safety that they’d ground the flight if there were even a tiny chance it didn’t work.</w:t>
      </w:r>
    </w:p>
  </w:comment>
  <w:comment w:id="223" w:author="Amy Perfors" w:date="2019-02-05T10:48:00Z" w:initials="AP">
    <w:p w14:paraId="6E628672" w14:textId="7C778DC3" w:rsidR="00D51601" w:rsidRDefault="00D51601">
      <w:pPr>
        <w:pStyle w:val="CommentText"/>
      </w:pPr>
      <w:r>
        <w:rPr>
          <w:rStyle w:val="CommentReference"/>
        </w:rPr>
        <w:annotationRef/>
      </w:r>
      <w:r>
        <w:t xml:space="preserve">I haven’t checked this, but do we have approximately the same #s of each kind of thing in losses and gains? E.g. how many are social/ financial/ etc? Given the </w:t>
      </w:r>
      <w:proofErr w:type="spellStart"/>
      <w:r>
        <w:t>loosness</w:t>
      </w:r>
      <w:proofErr w:type="spellEnd"/>
      <w:r>
        <w:t xml:space="preserve"> of categorising some of them it’s probably not vital that it be </w:t>
      </w:r>
      <w:proofErr w:type="gramStart"/>
      <w:r>
        <w:t>exact</w:t>
      </w:r>
      <w:proofErr w:type="gramEnd"/>
      <w:r>
        <w:t xml:space="preserve"> but we want them to be pretty similar otherwise if losses are different from gains it’s confounded with it being different kinds of vignettes. If not, at least some of the gains vignettes have loss versions I think (e.g., the job hiring one could be choosing between companies where one is going to file for bankruptcy soon</w:t>
      </w:r>
      <w:r w:rsidR="00EB6516">
        <w:t>; the promotion one might be one department is soon going to be eliminated; the friend group in #4 might have one person who is spreading vile rumours about you; the party one might have a person who you loathe attending one of them</w:t>
      </w:r>
      <w:r>
        <w:t>). Might be good to make a table tracking frequencies of vignettes of each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6331E8" w15:done="0"/>
  <w15:commentEx w15:paraId="5F7EFF8F" w15:done="0"/>
  <w15:commentEx w15:paraId="3D2FCC5D" w15:done="0"/>
  <w15:commentEx w15:paraId="0AD593A2" w15:done="0"/>
  <w15:commentEx w15:paraId="02F827FB" w15:done="0"/>
  <w15:commentEx w15:paraId="73BB2BCF" w15:done="0"/>
  <w15:commentEx w15:paraId="6C1B512A" w15:done="0"/>
  <w15:commentEx w15:paraId="573BB6BD" w15:done="0"/>
  <w15:commentEx w15:paraId="467D67F1" w15:done="0"/>
  <w15:commentEx w15:paraId="5391FE05" w15:done="0"/>
  <w15:commentEx w15:paraId="20E8581B" w15:done="0"/>
  <w15:commentEx w15:paraId="0185015A" w15:done="0"/>
  <w15:commentEx w15:paraId="0298C6B5" w15:paraIdParent="0185015A" w15:done="0"/>
  <w15:commentEx w15:paraId="40AAD0B1" w15:done="0"/>
  <w15:commentEx w15:paraId="2FAA5360" w15:done="0"/>
  <w15:commentEx w15:paraId="3C3E67BB" w15:done="0"/>
  <w15:commentEx w15:paraId="36CDF2BA" w15:done="0"/>
  <w15:commentEx w15:paraId="044FD4B1" w15:done="0"/>
  <w15:commentEx w15:paraId="571BA63E" w15:done="0"/>
  <w15:commentEx w15:paraId="4D2BA0E7" w15:done="0"/>
  <w15:commentEx w15:paraId="18051B55" w15:done="0"/>
  <w15:commentEx w15:paraId="685A9CE0" w15:done="0"/>
  <w15:commentEx w15:paraId="6E6286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331E8" w16cid:durableId="2003DB95"/>
  <w16cid:commentId w16cid:paraId="5F7EFF8F" w16cid:durableId="2003DBE8"/>
  <w16cid:commentId w16cid:paraId="3D2FCC5D" w16cid:durableId="2003DCC7"/>
  <w16cid:commentId w16cid:paraId="0AD593A2" w16cid:durableId="2003DC60"/>
  <w16cid:commentId w16cid:paraId="02F827FB" w16cid:durableId="2003DDD3"/>
  <w16cid:commentId w16cid:paraId="73BB2BCF" w16cid:durableId="2003DEA6"/>
  <w16cid:commentId w16cid:paraId="6C1B512A" w16cid:durableId="2003E009"/>
  <w16cid:commentId w16cid:paraId="573BB6BD" w16cid:durableId="2003E09F"/>
  <w16cid:commentId w16cid:paraId="467D67F1" w16cid:durableId="2003E212"/>
  <w16cid:commentId w16cid:paraId="5391FE05" w16cid:durableId="2003E25D"/>
  <w16cid:commentId w16cid:paraId="20E8581B" w16cid:durableId="2003E2AE"/>
  <w16cid:commentId w16cid:paraId="0185015A" w16cid:durableId="2003E3B3"/>
  <w16cid:commentId w16cid:paraId="0298C6B5" w16cid:durableId="2003E3BE"/>
  <w16cid:commentId w16cid:paraId="40AAD0B1" w16cid:durableId="2003E431"/>
  <w16cid:commentId w16cid:paraId="2FAA5360" w16cid:durableId="2003E629"/>
  <w16cid:commentId w16cid:paraId="3C3E67BB" w16cid:durableId="2003E662"/>
  <w16cid:commentId w16cid:paraId="36CDF2BA" w16cid:durableId="2003E817"/>
  <w16cid:commentId w16cid:paraId="044FD4B1" w16cid:durableId="2003E973"/>
  <w16cid:commentId w16cid:paraId="571BA63E" w16cid:durableId="2003E9B1"/>
  <w16cid:commentId w16cid:paraId="4D2BA0E7" w16cid:durableId="2003E9DD"/>
  <w16cid:commentId w16cid:paraId="18051B55" w16cid:durableId="2003EA83"/>
  <w16cid:commentId w16cid:paraId="685A9CE0" w16cid:durableId="2003EA97"/>
  <w16cid:commentId w16cid:paraId="6E628672" w16cid:durableId="2003E8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15F"/>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15:restartNumberingAfterBreak="0">
    <w:nsid w:val="079A55BD"/>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BB4861"/>
    <w:multiLevelType w:val="hybridMultilevel"/>
    <w:tmpl w:val="DBCE17D6"/>
    <w:lvl w:ilvl="0" w:tplc="22E627D0">
      <w:start w:val="1"/>
      <w:numFmt w:val="upperLetter"/>
      <w:lvlText w:val="%1."/>
      <w:lvlJc w:val="left"/>
      <w:pPr>
        <w:ind w:left="578" w:hanging="360"/>
      </w:pPr>
      <w:rPr>
        <w:rFonts w:eastAsia="Times New Roman" w:cs="Georgia"/>
        <w:color w:val="222222"/>
      </w:rPr>
    </w:lvl>
    <w:lvl w:ilvl="1" w:tplc="0C090019">
      <w:start w:val="1"/>
      <w:numFmt w:val="lowerLetter"/>
      <w:lvlText w:val="%2."/>
      <w:lvlJc w:val="left"/>
      <w:pPr>
        <w:ind w:left="1298" w:hanging="360"/>
      </w:pPr>
    </w:lvl>
    <w:lvl w:ilvl="2" w:tplc="0C09001B">
      <w:start w:val="1"/>
      <w:numFmt w:val="lowerRoman"/>
      <w:lvlText w:val="%3."/>
      <w:lvlJc w:val="right"/>
      <w:pPr>
        <w:ind w:left="2018" w:hanging="180"/>
      </w:pPr>
    </w:lvl>
    <w:lvl w:ilvl="3" w:tplc="0C09000F">
      <w:start w:val="1"/>
      <w:numFmt w:val="decimal"/>
      <w:lvlText w:val="%4."/>
      <w:lvlJc w:val="left"/>
      <w:pPr>
        <w:ind w:left="2738" w:hanging="360"/>
      </w:pPr>
    </w:lvl>
    <w:lvl w:ilvl="4" w:tplc="0C090019">
      <w:start w:val="1"/>
      <w:numFmt w:val="lowerLetter"/>
      <w:lvlText w:val="%5."/>
      <w:lvlJc w:val="left"/>
      <w:pPr>
        <w:ind w:left="3458" w:hanging="360"/>
      </w:pPr>
    </w:lvl>
    <w:lvl w:ilvl="5" w:tplc="0C09001B">
      <w:start w:val="1"/>
      <w:numFmt w:val="lowerRoman"/>
      <w:lvlText w:val="%6."/>
      <w:lvlJc w:val="right"/>
      <w:pPr>
        <w:ind w:left="4178" w:hanging="180"/>
      </w:pPr>
    </w:lvl>
    <w:lvl w:ilvl="6" w:tplc="0C09000F">
      <w:start w:val="1"/>
      <w:numFmt w:val="decimal"/>
      <w:lvlText w:val="%7."/>
      <w:lvlJc w:val="left"/>
      <w:pPr>
        <w:ind w:left="4898" w:hanging="360"/>
      </w:pPr>
    </w:lvl>
    <w:lvl w:ilvl="7" w:tplc="0C090019">
      <w:start w:val="1"/>
      <w:numFmt w:val="lowerLetter"/>
      <w:lvlText w:val="%8."/>
      <w:lvlJc w:val="left"/>
      <w:pPr>
        <w:ind w:left="5618" w:hanging="360"/>
      </w:pPr>
    </w:lvl>
    <w:lvl w:ilvl="8" w:tplc="0C09001B">
      <w:start w:val="1"/>
      <w:numFmt w:val="lowerRoman"/>
      <w:lvlText w:val="%9."/>
      <w:lvlJc w:val="right"/>
      <w:pPr>
        <w:ind w:left="6338" w:hanging="180"/>
      </w:pPr>
    </w:lvl>
  </w:abstractNum>
  <w:abstractNum w:abstractNumId="3" w15:restartNumberingAfterBreak="0">
    <w:nsid w:val="0D2B5FDE"/>
    <w:multiLevelType w:val="hybridMultilevel"/>
    <w:tmpl w:val="17CEBE3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5362FC"/>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F4637C"/>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735B2D"/>
    <w:multiLevelType w:val="hybridMultilevel"/>
    <w:tmpl w:val="5C4A0B24"/>
    <w:lvl w:ilvl="0" w:tplc="BC7ECEF0">
      <w:start w:val="1"/>
      <w:numFmt w:val="decimal"/>
      <w:lvlText w:val="%1."/>
      <w:lvlJc w:val="left"/>
      <w:pPr>
        <w:ind w:left="360" w:hanging="360"/>
      </w:pPr>
    </w:lvl>
    <w:lvl w:ilvl="1" w:tplc="0C090015">
      <w:start w:val="1"/>
      <w:numFmt w:val="upp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5297E09"/>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B02E68"/>
    <w:multiLevelType w:val="hybridMultilevel"/>
    <w:tmpl w:val="BE66D2C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7D5CB1"/>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89042D"/>
    <w:multiLevelType w:val="hybridMultilevel"/>
    <w:tmpl w:val="DBFE1A64"/>
    <w:lvl w:ilvl="0" w:tplc="C004FE1A">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AEF451F"/>
    <w:multiLevelType w:val="hybridMultilevel"/>
    <w:tmpl w:val="4DCABBB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D84DF3"/>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39A63A0"/>
    <w:multiLevelType w:val="hybridMultilevel"/>
    <w:tmpl w:val="BC9661D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3C543FC"/>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711FEA"/>
    <w:multiLevelType w:val="hybridMultilevel"/>
    <w:tmpl w:val="17CEBE3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62D2CAC"/>
    <w:multiLevelType w:val="hybridMultilevel"/>
    <w:tmpl w:val="BE66D2C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4518BD"/>
    <w:multiLevelType w:val="hybridMultilevel"/>
    <w:tmpl w:val="E4E49696"/>
    <w:lvl w:ilvl="0" w:tplc="3EDC0E5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61553B"/>
    <w:multiLevelType w:val="hybridMultilevel"/>
    <w:tmpl w:val="90C67F72"/>
    <w:lvl w:ilvl="0" w:tplc="22E627D0">
      <w:start w:val="1"/>
      <w:numFmt w:val="upperLetter"/>
      <w:lvlText w:val="%1."/>
      <w:lvlJc w:val="left"/>
      <w:pPr>
        <w:ind w:left="720" w:hanging="360"/>
      </w:pPr>
      <w:rPr>
        <w:rFonts w:eastAsia="Times New Roman" w:cs="Georgia"/>
        <w:color w:val="2222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36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4D8953FA"/>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0" w15:restartNumberingAfterBreak="0">
    <w:nsid w:val="4DE81594"/>
    <w:multiLevelType w:val="hybridMultilevel"/>
    <w:tmpl w:val="0228100E"/>
    <w:lvl w:ilvl="0" w:tplc="10283E04">
      <w:start w:val="3"/>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510A9C"/>
    <w:multiLevelType w:val="hybridMultilevel"/>
    <w:tmpl w:val="90C67F72"/>
    <w:lvl w:ilvl="0" w:tplc="22E627D0">
      <w:start w:val="1"/>
      <w:numFmt w:val="upperLetter"/>
      <w:lvlText w:val="%1."/>
      <w:lvlJc w:val="left"/>
      <w:pPr>
        <w:ind w:left="720" w:hanging="360"/>
      </w:pPr>
      <w:rPr>
        <w:rFonts w:eastAsia="Times New Roman" w:cs="Georgia"/>
        <w:color w:val="2222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36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4F8A185B"/>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7C01996"/>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A10B01"/>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5" w15:restartNumberingAfterBreak="0">
    <w:nsid w:val="5C99247E"/>
    <w:multiLevelType w:val="hybridMultilevel"/>
    <w:tmpl w:val="CC1E50F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0FA2C8D"/>
    <w:multiLevelType w:val="hybridMultilevel"/>
    <w:tmpl w:val="4DCABBB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25E7615"/>
    <w:multiLevelType w:val="hybridMultilevel"/>
    <w:tmpl w:val="EB606C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3CA023F"/>
    <w:multiLevelType w:val="hybridMultilevel"/>
    <w:tmpl w:val="BE72961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55C394D"/>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65284F"/>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DD4C7A"/>
    <w:multiLevelType w:val="hybridMultilevel"/>
    <w:tmpl w:val="CC1E50FE"/>
    <w:lvl w:ilvl="0" w:tplc="0C090015">
      <w:start w:val="1"/>
      <w:numFmt w:val="upp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2" w15:restartNumberingAfterBreak="0">
    <w:nsid w:val="74E24452"/>
    <w:multiLevelType w:val="hybridMultilevel"/>
    <w:tmpl w:val="C050458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63B0DCD"/>
    <w:multiLevelType w:val="hybridMultilevel"/>
    <w:tmpl w:val="EB606C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78914AA"/>
    <w:multiLevelType w:val="hybridMultilevel"/>
    <w:tmpl w:val="CC1E50FE"/>
    <w:lvl w:ilvl="0" w:tplc="0C090015">
      <w:start w:val="1"/>
      <w:numFmt w:val="upp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5" w15:restartNumberingAfterBreak="0">
    <w:nsid w:val="78552CEA"/>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6" w15:restartNumberingAfterBreak="0">
    <w:nsid w:val="7F510D9B"/>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1">
    <w:abstractNumId w:val="10"/>
  </w:num>
  <w:num w:numId="2">
    <w:abstractNumId w:val="4"/>
  </w:num>
  <w:num w:numId="3">
    <w:abstractNumId w:val="9"/>
  </w:num>
  <w:num w:numId="4">
    <w:abstractNumId w:val="25"/>
  </w:num>
  <w:num w:numId="5">
    <w:abstractNumId w:val="16"/>
  </w:num>
  <w:num w:numId="6">
    <w:abstractNumId w:val="27"/>
  </w:num>
  <w:num w:numId="7">
    <w:abstractNumId w:val="13"/>
  </w:num>
  <w:num w:numId="8">
    <w:abstractNumId w:val="26"/>
  </w:num>
  <w:num w:numId="9">
    <w:abstractNumId w:val="28"/>
  </w:num>
  <w:num w:numId="10">
    <w:abstractNumId w:val="12"/>
  </w:num>
  <w:num w:numId="11">
    <w:abstractNumId w:val="15"/>
  </w:num>
  <w:num w:numId="12">
    <w:abstractNumId w:val="32"/>
  </w:num>
  <w:num w:numId="13">
    <w:abstractNumId w:val="30"/>
  </w:num>
  <w:num w:numId="14">
    <w:abstractNumId w:val="17"/>
  </w:num>
  <w:num w:numId="15">
    <w:abstractNumId w:val="18"/>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1"/>
  </w:num>
  <w:num w:numId="19">
    <w:abstractNumId w:val="8"/>
  </w:num>
  <w:num w:numId="20">
    <w:abstractNumId w:val="6"/>
  </w:num>
  <w:num w:numId="21">
    <w:abstractNumId w:val="3"/>
  </w:num>
  <w:num w:numId="22">
    <w:abstractNumId w:val="11"/>
  </w:num>
  <w:num w:numId="23">
    <w:abstractNumId w:val="33"/>
  </w:num>
  <w:num w:numId="24">
    <w:abstractNumId w:val="22"/>
  </w:num>
  <w:num w:numId="25">
    <w:abstractNumId w:val="7"/>
  </w:num>
  <w:num w:numId="26">
    <w:abstractNumId w:val="34"/>
  </w:num>
  <w:num w:numId="27">
    <w:abstractNumId w:val="20"/>
  </w:num>
  <w:num w:numId="28">
    <w:abstractNumId w:val="21"/>
  </w:num>
  <w:num w:numId="29">
    <w:abstractNumId w:val="0"/>
  </w:num>
  <w:num w:numId="30">
    <w:abstractNumId w:val="24"/>
  </w:num>
  <w:num w:numId="31">
    <w:abstractNumId w:val="1"/>
  </w:num>
  <w:num w:numId="32">
    <w:abstractNumId w:val="14"/>
  </w:num>
  <w:num w:numId="33">
    <w:abstractNumId w:val="23"/>
  </w:num>
  <w:num w:numId="34">
    <w:abstractNumId w:val="5"/>
  </w:num>
  <w:num w:numId="35">
    <w:abstractNumId w:val="29"/>
  </w:num>
  <w:num w:numId="36">
    <w:abstractNumId w:val="36"/>
  </w:num>
  <w:num w:numId="37">
    <w:abstractNumId w:val="19"/>
  </w:num>
  <w:num w:numId="3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y Perfors">
    <w15:presenceInfo w15:providerId="AD" w15:userId="S::amy.perfors@unimelb.edu.au::584c2f5b-ed62-494b-8950-9bd7384564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B"/>
    <w:rsid w:val="000021C7"/>
    <w:rsid w:val="00073FFB"/>
    <w:rsid w:val="00093105"/>
    <w:rsid w:val="000B3B4F"/>
    <w:rsid w:val="000B3BCB"/>
    <w:rsid w:val="000B608E"/>
    <w:rsid w:val="000E0BCC"/>
    <w:rsid w:val="000E6F2F"/>
    <w:rsid w:val="001060E1"/>
    <w:rsid w:val="00113F06"/>
    <w:rsid w:val="001A51F4"/>
    <w:rsid w:val="001F25E2"/>
    <w:rsid w:val="002036C4"/>
    <w:rsid w:val="00233A4B"/>
    <w:rsid w:val="00246A7E"/>
    <w:rsid w:val="002D5FCC"/>
    <w:rsid w:val="002F6E43"/>
    <w:rsid w:val="003647C1"/>
    <w:rsid w:val="00410D8F"/>
    <w:rsid w:val="0043151A"/>
    <w:rsid w:val="00490DD0"/>
    <w:rsid w:val="004A081C"/>
    <w:rsid w:val="005664CA"/>
    <w:rsid w:val="005A37F3"/>
    <w:rsid w:val="005E79B0"/>
    <w:rsid w:val="00644D93"/>
    <w:rsid w:val="00645362"/>
    <w:rsid w:val="00647433"/>
    <w:rsid w:val="006D6EDE"/>
    <w:rsid w:val="0070237C"/>
    <w:rsid w:val="00707EAE"/>
    <w:rsid w:val="007765D2"/>
    <w:rsid w:val="008301D8"/>
    <w:rsid w:val="008505A8"/>
    <w:rsid w:val="00882962"/>
    <w:rsid w:val="00916BFD"/>
    <w:rsid w:val="00917796"/>
    <w:rsid w:val="009A4295"/>
    <w:rsid w:val="00A007C0"/>
    <w:rsid w:val="00A439F7"/>
    <w:rsid w:val="00A67BE7"/>
    <w:rsid w:val="00AA574A"/>
    <w:rsid w:val="00AB16FF"/>
    <w:rsid w:val="00AB171D"/>
    <w:rsid w:val="00AD627E"/>
    <w:rsid w:val="00B1394A"/>
    <w:rsid w:val="00B15D5F"/>
    <w:rsid w:val="00B31905"/>
    <w:rsid w:val="00B60085"/>
    <w:rsid w:val="00BE53B2"/>
    <w:rsid w:val="00BF2318"/>
    <w:rsid w:val="00C07ABD"/>
    <w:rsid w:val="00C44E1B"/>
    <w:rsid w:val="00C50FE2"/>
    <w:rsid w:val="00C62DB0"/>
    <w:rsid w:val="00C71046"/>
    <w:rsid w:val="00CB5CBB"/>
    <w:rsid w:val="00CF4261"/>
    <w:rsid w:val="00D02181"/>
    <w:rsid w:val="00D12C59"/>
    <w:rsid w:val="00D43EBB"/>
    <w:rsid w:val="00D51601"/>
    <w:rsid w:val="00D625C0"/>
    <w:rsid w:val="00D658B0"/>
    <w:rsid w:val="00D83491"/>
    <w:rsid w:val="00DB234C"/>
    <w:rsid w:val="00E20E9A"/>
    <w:rsid w:val="00E55B65"/>
    <w:rsid w:val="00E823CB"/>
    <w:rsid w:val="00E8421A"/>
    <w:rsid w:val="00EB6516"/>
    <w:rsid w:val="00EC05B7"/>
    <w:rsid w:val="00F64BE9"/>
    <w:rsid w:val="00FA2B3D"/>
    <w:rsid w:val="00FB746F"/>
    <w:rsid w:val="00FC4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3EEB"/>
  <w15:chartTrackingRefBased/>
  <w15:docId w15:val="{46E5628B-F161-4F6F-926F-E8682782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3CB"/>
    <w:pPr>
      <w:ind w:left="720"/>
      <w:contextualSpacing/>
    </w:pPr>
  </w:style>
  <w:style w:type="character" w:styleId="CommentReference">
    <w:name w:val="annotation reference"/>
    <w:basedOn w:val="DefaultParagraphFont"/>
    <w:uiPriority w:val="99"/>
    <w:semiHidden/>
    <w:unhideWhenUsed/>
    <w:rsid w:val="005E79B0"/>
    <w:rPr>
      <w:sz w:val="16"/>
      <w:szCs w:val="16"/>
    </w:rPr>
  </w:style>
  <w:style w:type="paragraph" w:styleId="CommentText">
    <w:name w:val="annotation text"/>
    <w:basedOn w:val="Normal"/>
    <w:link w:val="CommentTextChar"/>
    <w:uiPriority w:val="99"/>
    <w:semiHidden/>
    <w:unhideWhenUsed/>
    <w:rsid w:val="005E79B0"/>
    <w:pPr>
      <w:spacing w:line="240" w:lineRule="auto"/>
    </w:pPr>
    <w:rPr>
      <w:sz w:val="20"/>
      <w:szCs w:val="20"/>
    </w:rPr>
  </w:style>
  <w:style w:type="character" w:customStyle="1" w:styleId="CommentTextChar">
    <w:name w:val="Comment Text Char"/>
    <w:basedOn w:val="DefaultParagraphFont"/>
    <w:link w:val="CommentText"/>
    <w:uiPriority w:val="99"/>
    <w:semiHidden/>
    <w:rsid w:val="005E79B0"/>
    <w:rPr>
      <w:sz w:val="20"/>
      <w:szCs w:val="20"/>
    </w:rPr>
  </w:style>
  <w:style w:type="paragraph" w:styleId="CommentSubject">
    <w:name w:val="annotation subject"/>
    <w:basedOn w:val="CommentText"/>
    <w:next w:val="CommentText"/>
    <w:link w:val="CommentSubjectChar"/>
    <w:uiPriority w:val="99"/>
    <w:semiHidden/>
    <w:unhideWhenUsed/>
    <w:rsid w:val="005E79B0"/>
    <w:rPr>
      <w:b/>
      <w:bCs/>
    </w:rPr>
  </w:style>
  <w:style w:type="character" w:customStyle="1" w:styleId="CommentSubjectChar">
    <w:name w:val="Comment Subject Char"/>
    <w:basedOn w:val="CommentTextChar"/>
    <w:link w:val="CommentSubject"/>
    <w:uiPriority w:val="99"/>
    <w:semiHidden/>
    <w:rsid w:val="005E79B0"/>
    <w:rPr>
      <w:b/>
      <w:bCs/>
      <w:sz w:val="20"/>
      <w:szCs w:val="20"/>
    </w:rPr>
  </w:style>
  <w:style w:type="paragraph" w:styleId="BalloonText">
    <w:name w:val="Balloon Text"/>
    <w:basedOn w:val="Normal"/>
    <w:link w:val="BalloonTextChar"/>
    <w:uiPriority w:val="99"/>
    <w:semiHidden/>
    <w:unhideWhenUsed/>
    <w:rsid w:val="005E79B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79B0"/>
    <w:rPr>
      <w:rFonts w:ascii="Times New Roman" w:hAnsi="Times New Roman" w:cs="Times New Roman"/>
      <w:sz w:val="18"/>
      <w:szCs w:val="18"/>
    </w:rPr>
  </w:style>
  <w:style w:type="paragraph" w:styleId="Revision">
    <w:name w:val="Revision"/>
    <w:hidden/>
    <w:uiPriority w:val="99"/>
    <w:semiHidden/>
    <w:rsid w:val="00E55B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26907">
      <w:bodyDiv w:val="1"/>
      <w:marLeft w:val="0"/>
      <w:marRight w:val="0"/>
      <w:marTop w:val="0"/>
      <w:marBottom w:val="0"/>
      <w:divBdr>
        <w:top w:val="none" w:sz="0" w:space="0" w:color="auto"/>
        <w:left w:val="none" w:sz="0" w:space="0" w:color="auto"/>
        <w:bottom w:val="none" w:sz="0" w:space="0" w:color="auto"/>
        <w:right w:val="none" w:sz="0" w:space="0" w:color="auto"/>
      </w:divBdr>
    </w:div>
    <w:div w:id="1503424856">
      <w:bodyDiv w:val="1"/>
      <w:marLeft w:val="0"/>
      <w:marRight w:val="0"/>
      <w:marTop w:val="0"/>
      <w:marBottom w:val="0"/>
      <w:divBdr>
        <w:top w:val="none" w:sz="0" w:space="0" w:color="auto"/>
        <w:left w:val="none" w:sz="0" w:space="0" w:color="auto"/>
        <w:bottom w:val="none" w:sz="0" w:space="0" w:color="auto"/>
        <w:right w:val="none" w:sz="0" w:space="0" w:color="auto"/>
      </w:divBdr>
      <w:divsChild>
        <w:div w:id="391468811">
          <w:marLeft w:val="0"/>
          <w:marRight w:val="0"/>
          <w:marTop w:val="0"/>
          <w:marBottom w:val="0"/>
          <w:divBdr>
            <w:top w:val="none" w:sz="0" w:space="0" w:color="auto"/>
            <w:left w:val="none" w:sz="0" w:space="0" w:color="auto"/>
            <w:bottom w:val="none" w:sz="0" w:space="0" w:color="auto"/>
            <w:right w:val="none" w:sz="0" w:space="0" w:color="auto"/>
          </w:divBdr>
        </w:div>
        <w:div w:id="1883783268">
          <w:marLeft w:val="0"/>
          <w:marRight w:val="0"/>
          <w:marTop w:val="0"/>
          <w:marBottom w:val="0"/>
          <w:divBdr>
            <w:top w:val="none" w:sz="0" w:space="0" w:color="auto"/>
            <w:left w:val="none" w:sz="0" w:space="0" w:color="auto"/>
            <w:bottom w:val="none" w:sz="0" w:space="0" w:color="auto"/>
            <w:right w:val="none" w:sz="0" w:space="0" w:color="auto"/>
          </w:divBdr>
        </w:div>
        <w:div w:id="1394694032">
          <w:marLeft w:val="0"/>
          <w:marRight w:val="0"/>
          <w:marTop w:val="0"/>
          <w:marBottom w:val="0"/>
          <w:divBdr>
            <w:top w:val="none" w:sz="0" w:space="0" w:color="auto"/>
            <w:left w:val="none" w:sz="0" w:space="0" w:color="auto"/>
            <w:bottom w:val="none" w:sz="0" w:space="0" w:color="auto"/>
            <w:right w:val="none" w:sz="0" w:space="0" w:color="auto"/>
          </w:divBdr>
        </w:div>
      </w:divsChild>
    </w:div>
    <w:div w:id="1610702454">
      <w:bodyDiv w:val="1"/>
      <w:marLeft w:val="0"/>
      <w:marRight w:val="0"/>
      <w:marTop w:val="0"/>
      <w:marBottom w:val="0"/>
      <w:divBdr>
        <w:top w:val="none" w:sz="0" w:space="0" w:color="auto"/>
        <w:left w:val="none" w:sz="0" w:space="0" w:color="auto"/>
        <w:bottom w:val="none" w:sz="0" w:space="0" w:color="auto"/>
        <w:right w:val="none" w:sz="0" w:space="0" w:color="auto"/>
      </w:divBdr>
      <w:divsChild>
        <w:div w:id="1697383582">
          <w:marLeft w:val="0"/>
          <w:marRight w:val="0"/>
          <w:marTop w:val="0"/>
          <w:marBottom w:val="0"/>
          <w:divBdr>
            <w:top w:val="none" w:sz="0" w:space="0" w:color="auto"/>
            <w:left w:val="none" w:sz="0" w:space="0" w:color="auto"/>
            <w:bottom w:val="none" w:sz="0" w:space="0" w:color="auto"/>
            <w:right w:val="none" w:sz="0" w:space="0" w:color="auto"/>
          </w:divBdr>
        </w:div>
        <w:div w:id="963466373">
          <w:marLeft w:val="0"/>
          <w:marRight w:val="0"/>
          <w:marTop w:val="0"/>
          <w:marBottom w:val="0"/>
          <w:divBdr>
            <w:top w:val="none" w:sz="0" w:space="0" w:color="auto"/>
            <w:left w:val="none" w:sz="0" w:space="0" w:color="auto"/>
            <w:bottom w:val="none" w:sz="0" w:space="0" w:color="auto"/>
            <w:right w:val="none" w:sz="0" w:space="0" w:color="auto"/>
          </w:divBdr>
        </w:div>
        <w:div w:id="25606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4906</TotalTime>
  <Pages>10</Pages>
  <Words>3868</Words>
  <Characters>22052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Amy Perfors</cp:lastModifiedBy>
  <cp:revision>26</cp:revision>
  <dcterms:created xsi:type="dcterms:W3CDTF">2019-01-22T06:34:00Z</dcterms:created>
  <dcterms:modified xsi:type="dcterms:W3CDTF">2019-02-05T00:00:00Z</dcterms:modified>
</cp:coreProperties>
</file>